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CB10C" w14:textId="77777777" w:rsidR="00787AEC" w:rsidRDefault="003F68B5" w:rsidP="00990C3F">
      <w:pPr>
        <w:jc w:val="center"/>
        <w:rPr>
          <w:b/>
          <w:sz w:val="66"/>
          <w:szCs w:val="52"/>
        </w:rPr>
      </w:pPr>
      <w:r>
        <w:rPr>
          <w:rFonts w:hint="eastAsia"/>
          <w:b/>
          <w:noProof/>
          <w:sz w:val="66"/>
          <w:szCs w:val="52"/>
        </w:rPr>
        <w:drawing>
          <wp:inline distT="0" distB="0" distL="0" distR="0" wp14:anchorId="678C8B0D" wp14:editId="15BF5ADA">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14:paraId="51B0C80A" w14:textId="77777777" w:rsidR="00787AEC" w:rsidRDefault="003F68B5" w:rsidP="00787AEC">
      <w:pPr>
        <w:jc w:val="center"/>
        <w:rPr>
          <w:b/>
          <w:sz w:val="66"/>
          <w:szCs w:val="52"/>
        </w:rPr>
      </w:pPr>
      <w:r>
        <w:rPr>
          <w:b/>
          <w:noProof/>
          <w:sz w:val="66"/>
          <w:szCs w:val="52"/>
        </w:rPr>
        <w:drawing>
          <wp:inline distT="0" distB="0" distL="0" distR="0" wp14:anchorId="690D0A9A" wp14:editId="345C92A2">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14:paraId="05F707B2" w14:textId="77777777" w:rsidR="00990C3F" w:rsidRDefault="00990C3F" w:rsidP="00787AEC">
      <w:pPr>
        <w:jc w:val="center"/>
        <w:rPr>
          <w:b/>
          <w:sz w:val="66"/>
          <w:szCs w:val="52"/>
        </w:rPr>
      </w:pPr>
    </w:p>
    <w:p w14:paraId="70EEE5E4" w14:textId="77777777"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00990C3F">
        <w:rPr>
          <w:rFonts w:hint="eastAsia"/>
          <w:b/>
          <w:sz w:val="66"/>
          <w:szCs w:val="52"/>
        </w:rPr>
        <w:t xml:space="preserve"> </w:t>
      </w:r>
      <w:r w:rsidRPr="005F7DF0">
        <w:rPr>
          <w:rFonts w:hint="eastAsia"/>
          <w:b/>
          <w:sz w:val="66"/>
          <w:szCs w:val="52"/>
        </w:rPr>
        <w:t>设</w:t>
      </w:r>
      <w:r w:rsidR="00990C3F">
        <w:rPr>
          <w:rFonts w:hint="eastAsia"/>
          <w:b/>
          <w:sz w:val="66"/>
          <w:szCs w:val="52"/>
        </w:rPr>
        <w:t xml:space="preserve"> </w:t>
      </w:r>
      <w:r w:rsidRPr="005F7DF0">
        <w:rPr>
          <w:rFonts w:hint="eastAsia"/>
          <w:b/>
          <w:sz w:val="66"/>
          <w:szCs w:val="52"/>
        </w:rPr>
        <w:t>计</w:t>
      </w:r>
    </w:p>
    <w:p w14:paraId="17F65ECE" w14:textId="77777777" w:rsidR="00787AEC" w:rsidRDefault="00787AEC" w:rsidP="00787AEC">
      <w:pPr>
        <w:ind w:firstLine="1325"/>
        <w:jc w:val="center"/>
        <w:rPr>
          <w:rFonts w:ascii="宋体" w:hAnsi="宋体"/>
          <w:b/>
          <w:sz w:val="66"/>
          <w:szCs w:val="52"/>
        </w:rPr>
      </w:pPr>
    </w:p>
    <w:p w14:paraId="619FCBCB" w14:textId="77777777" w:rsidR="00787AEC" w:rsidRDefault="00787AEC" w:rsidP="00787AEC">
      <w:pPr>
        <w:ind w:firstLine="1325"/>
        <w:jc w:val="center"/>
        <w:rPr>
          <w:rFonts w:ascii="宋体" w:hAnsi="宋体"/>
          <w:b/>
          <w:sz w:val="66"/>
          <w:szCs w:val="52"/>
        </w:rPr>
      </w:pPr>
    </w:p>
    <w:p w14:paraId="4A5A051C" w14:textId="77777777" w:rsidR="00787AEC" w:rsidRDefault="00787AEC" w:rsidP="008E5B6F">
      <w:pPr>
        <w:spacing w:line="800" w:lineRule="exact"/>
        <w:ind w:leftChars="200" w:left="480"/>
        <w:rPr>
          <w:sz w:val="32"/>
          <w:szCs w:val="32"/>
          <w:u w:val="single"/>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r w:rsidR="00BF2DA3">
        <w:rPr>
          <w:rFonts w:hint="eastAsia"/>
          <w:sz w:val="32"/>
          <w:szCs w:val="32"/>
          <w:u w:val="single"/>
        </w:rPr>
        <w:t xml:space="preserve">    </w:t>
      </w:r>
    </w:p>
    <w:p w14:paraId="7A82DF41" w14:textId="77777777" w:rsidR="0043238D" w:rsidRDefault="0043238D" w:rsidP="008E5B6F">
      <w:pPr>
        <w:spacing w:line="800" w:lineRule="exact"/>
        <w:ind w:leftChars="200" w:left="480"/>
        <w:rPr>
          <w:sz w:val="32"/>
          <w:szCs w:val="52"/>
        </w:rPr>
      </w:pPr>
      <w:r>
        <w:rPr>
          <w:rFonts w:hint="eastAsia"/>
          <w:b/>
          <w:sz w:val="32"/>
          <w:szCs w:val="52"/>
        </w:rPr>
        <w:t>专</w:t>
      </w:r>
      <w:r>
        <w:rPr>
          <w:rFonts w:hint="eastAsia"/>
          <w:b/>
          <w:sz w:val="32"/>
          <w:szCs w:val="52"/>
        </w:rPr>
        <w:t xml:space="preserve">  </w:t>
      </w:r>
      <w:r>
        <w:rPr>
          <w:rFonts w:hint="eastAsia"/>
          <w:b/>
          <w:sz w:val="32"/>
          <w:szCs w:val="52"/>
        </w:rPr>
        <w:t>业</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w:t>
      </w:r>
      <w:r>
        <w:rPr>
          <w:rFonts w:hint="eastAsia"/>
          <w:sz w:val="32"/>
          <w:szCs w:val="32"/>
          <w:u w:val="single"/>
        </w:rPr>
        <w:t>工程</w:t>
      </w:r>
      <w:r>
        <w:rPr>
          <w:rFonts w:hint="eastAsia"/>
          <w:sz w:val="32"/>
          <w:szCs w:val="32"/>
          <w:u w:val="single"/>
        </w:rPr>
        <w:t xml:space="preserve">                     </w:t>
      </w:r>
    </w:p>
    <w:p w14:paraId="09BBC9E3" w14:textId="77777777" w:rsidR="00787AEC" w:rsidRDefault="00787AEC" w:rsidP="008E5B6F">
      <w:pPr>
        <w:spacing w:line="800" w:lineRule="exact"/>
        <w:ind w:leftChars="200" w:left="480"/>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B22E2E">
        <w:rPr>
          <w:rFonts w:hint="eastAsia"/>
          <w:sz w:val="32"/>
          <w:szCs w:val="32"/>
          <w:u w:val="single"/>
        </w:rPr>
        <w:t xml:space="preserve">   </w:t>
      </w:r>
      <w:r w:rsidR="0081419F">
        <w:rPr>
          <w:rFonts w:hint="eastAsia"/>
          <w:sz w:val="32"/>
          <w:szCs w:val="32"/>
          <w:u w:val="single"/>
        </w:rPr>
        <w:t>eBay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r>
        <w:rPr>
          <w:rFonts w:hint="eastAsia"/>
          <w:sz w:val="32"/>
          <w:szCs w:val="32"/>
          <w:u w:val="single"/>
        </w:rPr>
        <w:t xml:space="preserve">    </w:t>
      </w:r>
    </w:p>
    <w:p w14:paraId="043CB3F4" w14:textId="77777777" w:rsidR="00787AEC" w:rsidRDefault="0043238D" w:rsidP="008E5B6F">
      <w:pPr>
        <w:spacing w:line="800" w:lineRule="exact"/>
        <w:ind w:leftChars="200" w:left="480"/>
        <w:rPr>
          <w:sz w:val="32"/>
          <w:szCs w:val="52"/>
        </w:rPr>
      </w:pPr>
      <w:r w:rsidRPr="005F7DF0">
        <w:rPr>
          <w:rFonts w:hint="eastAsia"/>
          <w:b/>
          <w:sz w:val="32"/>
          <w:szCs w:val="52"/>
        </w:rPr>
        <w:t>年</w:t>
      </w:r>
      <w:r w:rsidRPr="005F7DF0">
        <w:rPr>
          <w:rFonts w:hint="eastAsia"/>
          <w:b/>
          <w:sz w:val="32"/>
          <w:szCs w:val="52"/>
        </w:rPr>
        <w:t xml:space="preserve">  </w:t>
      </w:r>
      <w:r>
        <w:rPr>
          <w:rFonts w:hint="eastAsia"/>
          <w:b/>
          <w:sz w:val="32"/>
          <w:szCs w:val="52"/>
        </w:rPr>
        <w:t xml:space="preserve">  </w:t>
      </w:r>
      <w:r w:rsidRPr="005F7DF0">
        <w:rPr>
          <w:rFonts w:hint="eastAsia"/>
          <w:b/>
          <w:sz w:val="32"/>
          <w:szCs w:val="52"/>
        </w:rPr>
        <w:t>级</w:t>
      </w:r>
      <w:r w:rsidR="00990C3F">
        <w:rPr>
          <w:rFonts w:hint="eastAsia"/>
          <w:sz w:val="32"/>
          <w:szCs w:val="32"/>
          <w:u w:val="single"/>
        </w:rPr>
        <w:t xml:space="preserve">      </w:t>
      </w:r>
      <w:r w:rsidR="00010C6C">
        <w:rPr>
          <w:rFonts w:hint="eastAsia"/>
          <w:sz w:val="32"/>
          <w:szCs w:val="32"/>
          <w:u w:val="single"/>
        </w:rPr>
        <w:t>09</w:t>
      </w:r>
      <w:r w:rsidR="00010C6C">
        <w:rPr>
          <w:rFonts w:hint="eastAsia"/>
          <w:sz w:val="32"/>
          <w:szCs w:val="32"/>
          <w:u w:val="single"/>
        </w:rPr>
        <w:t>级</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787AEC" w:rsidRPr="005F7DF0">
        <w:rPr>
          <w:rFonts w:hint="eastAsia"/>
          <w:b/>
          <w:sz w:val="32"/>
          <w:szCs w:val="52"/>
        </w:rPr>
        <w:t>学</w:t>
      </w:r>
      <w:r w:rsidR="00787AEC" w:rsidRPr="005F7DF0">
        <w:rPr>
          <w:rFonts w:hint="eastAsia"/>
          <w:b/>
          <w:sz w:val="32"/>
          <w:szCs w:val="52"/>
        </w:rPr>
        <w:t xml:space="preserve">  </w:t>
      </w:r>
      <w:r w:rsidR="00787AEC" w:rsidRPr="005F7DF0">
        <w:rPr>
          <w:rFonts w:hint="eastAsia"/>
          <w:b/>
          <w:sz w:val="32"/>
          <w:szCs w:val="52"/>
        </w:rPr>
        <w:t>号</w:t>
      </w:r>
      <w:r w:rsidR="00787AEC">
        <w:rPr>
          <w:rFonts w:hint="eastAsia"/>
          <w:sz w:val="32"/>
          <w:szCs w:val="32"/>
          <w:u w:val="single"/>
        </w:rPr>
        <w:t xml:space="preserve"> </w:t>
      </w:r>
      <w:r w:rsidR="00010C6C">
        <w:rPr>
          <w:rFonts w:hint="eastAsia"/>
          <w:sz w:val="32"/>
          <w:szCs w:val="32"/>
          <w:u w:val="single"/>
        </w:rPr>
        <w:t>091250168</w:t>
      </w:r>
      <w:r w:rsidR="00787AEC">
        <w:rPr>
          <w:rFonts w:hint="eastAsia"/>
          <w:sz w:val="32"/>
          <w:szCs w:val="32"/>
          <w:u w:val="single"/>
        </w:rPr>
        <w:t xml:space="preserve">   </w:t>
      </w:r>
    </w:p>
    <w:p w14:paraId="27D04ABE" w14:textId="77777777"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787AEC">
        <w:rPr>
          <w:rFonts w:hint="eastAsia"/>
          <w:sz w:val="32"/>
          <w:szCs w:val="32"/>
          <w:u w:val="single"/>
        </w:rPr>
        <w:t xml:space="preserve">             </w:t>
      </w:r>
      <w:r w:rsidR="00787AEC" w:rsidRPr="00995E5B">
        <w:rPr>
          <w:rFonts w:hint="eastAsia"/>
          <w:sz w:val="32"/>
          <w:szCs w:val="32"/>
          <w:u w:val="single"/>
        </w:rPr>
        <w:t xml:space="preserve"> </w:t>
      </w:r>
      <w:r w:rsidR="00787AEC">
        <w:rPr>
          <w:rFonts w:hint="eastAsia"/>
          <w:sz w:val="32"/>
          <w:szCs w:val="32"/>
          <w:u w:val="single"/>
        </w:rPr>
        <w:t xml:space="preserve"> </w:t>
      </w:r>
      <w:r w:rsidR="00010C6C">
        <w:rPr>
          <w:rFonts w:hint="eastAsia"/>
          <w:sz w:val="32"/>
          <w:szCs w:val="32"/>
          <w:u w:val="single"/>
        </w:rPr>
        <w:t>王子宁</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p>
    <w:p w14:paraId="7CD03037" w14:textId="77777777"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990C3F">
        <w:rPr>
          <w:rFonts w:hint="eastAsia"/>
          <w:sz w:val="32"/>
          <w:szCs w:val="32"/>
          <w:u w:val="single"/>
        </w:rPr>
        <w:t xml:space="preserve">        </w:t>
      </w:r>
      <w:r w:rsidR="00BB121C">
        <w:rPr>
          <w:rFonts w:hint="eastAsia"/>
          <w:sz w:val="32"/>
          <w:szCs w:val="32"/>
          <w:u w:val="single"/>
        </w:rPr>
        <w:t>任桐炜</w:t>
      </w:r>
      <w:r w:rsidR="00990C3F">
        <w:rPr>
          <w:rFonts w:hint="eastAsia"/>
          <w:sz w:val="32"/>
          <w:szCs w:val="32"/>
          <w:u w:val="single"/>
        </w:rPr>
        <w:t xml:space="preserve">     </w:t>
      </w:r>
      <w:r w:rsidR="00990C3F" w:rsidRPr="00995E5B">
        <w:rPr>
          <w:rFonts w:hint="eastAsia"/>
          <w:sz w:val="32"/>
          <w:szCs w:val="3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sidR="005D54EE">
        <w:rPr>
          <w:rFonts w:hint="eastAsia"/>
          <w:sz w:val="32"/>
          <w:szCs w:val="32"/>
          <w:u w:val="single"/>
        </w:rPr>
        <w:t>助理研究员</w:t>
      </w:r>
    </w:p>
    <w:p w14:paraId="59D69BF9" w14:textId="77777777"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192A922D" w14:textId="77777777" w:rsidR="00F04604" w:rsidRDefault="00F04604" w:rsidP="00E041C3">
      <w:pPr>
        <w:rPr>
          <w:sz w:val="28"/>
          <w:szCs w:val="28"/>
        </w:rPr>
      </w:pPr>
    </w:p>
    <w:p w14:paraId="11367F59" w14:textId="77777777" w:rsidR="00F04604" w:rsidRDefault="00F04604" w:rsidP="0037523E">
      <w:pPr>
        <w:pStyle w:val="afa"/>
      </w:pPr>
      <w:del w:id="0" w:author="rentw" w:date="2013-05-22T14:51:00Z">
        <w:r w:rsidDel="006E65CC">
          <w:rPr>
            <w:rFonts w:hint="eastAsia"/>
          </w:rPr>
          <w:lastRenderedPageBreak/>
          <w:delText>南京大学本科生毕业论文（设计）中文</w:delText>
        </w:r>
      </w:del>
      <w:commentRangeStart w:id="1"/>
      <w:r>
        <w:rPr>
          <w:rFonts w:hint="eastAsia"/>
        </w:rPr>
        <w:t>摘要</w:t>
      </w:r>
      <w:commentRangeEnd w:id="1"/>
      <w:r w:rsidR="006E65CC">
        <w:rPr>
          <w:rStyle w:val="ab"/>
          <w:rFonts w:eastAsia="宋体"/>
          <w:b w:val="0"/>
          <w:u w:val="none"/>
        </w:rPr>
        <w:commentReference w:id="1"/>
      </w:r>
    </w:p>
    <w:p w14:paraId="72C0393E" w14:textId="77777777" w:rsidR="00F04604" w:rsidDel="006E65CC" w:rsidRDefault="00F04604" w:rsidP="00F04604">
      <w:pPr>
        <w:rPr>
          <w:del w:id="2" w:author="rentw" w:date="2013-05-22T14:51:00Z"/>
          <w:rFonts w:eastAsia="楷体_GB2312"/>
          <w:sz w:val="28"/>
          <w:u w:val="single"/>
        </w:rPr>
      </w:pPr>
      <w:del w:id="3" w:author="rentw" w:date="2013-05-22T14:51:00Z">
        <w:r w:rsidDel="006E65CC">
          <w:rPr>
            <w:rFonts w:eastAsia="楷体_GB2312" w:hint="eastAsia"/>
            <w:sz w:val="28"/>
          </w:rPr>
          <w:delText>毕业论文题目：</w:delText>
        </w:r>
        <w:r w:rsidDel="006E65CC">
          <w:rPr>
            <w:rFonts w:eastAsia="楷体_GB2312" w:hint="eastAsia"/>
            <w:sz w:val="28"/>
          </w:rPr>
          <w:delText xml:space="preserve"> </w:delText>
        </w:r>
        <w:r w:rsidDel="006E65CC">
          <w:rPr>
            <w:rFonts w:eastAsia="楷体_GB2312" w:hint="eastAsia"/>
            <w:sz w:val="28"/>
            <w:u w:val="single"/>
          </w:rPr>
          <w:delText xml:space="preserve">   </w:delText>
        </w:r>
        <w:r w:rsidR="00BB121C" w:rsidDel="006E65CC">
          <w:rPr>
            <w:rFonts w:eastAsia="楷体_GB2312" w:hint="eastAsia"/>
            <w:sz w:val="28"/>
            <w:u w:val="single"/>
          </w:rPr>
          <w:delText>eBay Friends</w:delText>
        </w:r>
        <w:r w:rsidR="00BB121C" w:rsidDel="006E65CC">
          <w:rPr>
            <w:rFonts w:eastAsia="楷体_GB2312" w:hint="eastAsia"/>
            <w:sz w:val="28"/>
            <w:u w:val="single"/>
          </w:rPr>
          <w:delText>项目服务端模块的设计与实现</w:delText>
        </w:r>
        <w:r w:rsidDel="006E65CC">
          <w:rPr>
            <w:rFonts w:eastAsia="楷体_GB2312" w:hint="eastAsia"/>
            <w:sz w:val="28"/>
            <w:u w:val="single"/>
          </w:rPr>
          <w:delText xml:space="preserve">                                          </w:delText>
        </w:r>
      </w:del>
    </w:p>
    <w:p w14:paraId="5360FD67" w14:textId="77777777" w:rsidR="00F04604" w:rsidDel="006E65CC" w:rsidRDefault="00BB121C" w:rsidP="00F04604">
      <w:pPr>
        <w:rPr>
          <w:del w:id="4" w:author="rentw" w:date="2013-05-22T14:51:00Z"/>
          <w:rFonts w:eastAsia="楷体_GB2312"/>
          <w:sz w:val="28"/>
        </w:rPr>
      </w:pPr>
      <w:del w:id="5" w:author="rentw" w:date="2013-05-22T14:51:00Z">
        <w:r w:rsidDel="006E65CC">
          <w:rPr>
            <w:rFonts w:eastAsia="楷体_GB2312" w:hint="eastAsia"/>
            <w:sz w:val="28"/>
            <w:u w:val="single"/>
          </w:rPr>
          <w:delText>软件学院</w:delText>
        </w:r>
        <w:r w:rsidDel="006E65CC">
          <w:rPr>
            <w:rFonts w:eastAsia="楷体_GB2312" w:hint="eastAsia"/>
            <w:sz w:val="28"/>
            <w:u w:val="single"/>
          </w:rPr>
          <w:delText xml:space="preserve"> </w:delText>
        </w:r>
        <w:r w:rsidR="00F04604" w:rsidRPr="00635491" w:rsidDel="006E65CC">
          <w:rPr>
            <w:rFonts w:eastAsia="楷体_GB2312" w:hint="eastAsia"/>
            <w:sz w:val="28"/>
          </w:rPr>
          <w:delText>院系</w:delText>
        </w:r>
        <w:r w:rsidR="00F04604" w:rsidDel="006E65CC">
          <w:rPr>
            <w:rFonts w:eastAsia="楷体_GB2312" w:hint="eastAsia"/>
            <w:sz w:val="28"/>
            <w:u w:val="single"/>
          </w:rPr>
          <w:delText xml:space="preserve">   </w:delText>
        </w:r>
        <w:r w:rsidDel="006E65CC">
          <w:rPr>
            <w:rFonts w:eastAsia="楷体_GB2312" w:hint="eastAsia"/>
            <w:sz w:val="28"/>
            <w:u w:val="single"/>
          </w:rPr>
          <w:delText>软件工程</w:delText>
        </w:r>
        <w:r w:rsidR="00F04604" w:rsidDel="006E65CC">
          <w:rPr>
            <w:rFonts w:eastAsia="楷体_GB2312" w:hint="eastAsia"/>
            <w:sz w:val="28"/>
            <w:u w:val="single"/>
          </w:rPr>
          <w:delText xml:space="preserve">   </w:delText>
        </w:r>
        <w:r w:rsidR="00F04604" w:rsidDel="006E65CC">
          <w:rPr>
            <w:rFonts w:eastAsia="楷体_GB2312" w:hint="eastAsia"/>
            <w:sz w:val="28"/>
          </w:rPr>
          <w:delText>专业</w:delText>
        </w:r>
        <w:r w:rsidR="00F04604" w:rsidDel="006E65CC">
          <w:rPr>
            <w:rFonts w:eastAsia="楷体_GB2312" w:hint="eastAsia"/>
            <w:sz w:val="28"/>
            <w:u w:val="single"/>
          </w:rPr>
          <w:delText xml:space="preserve">  </w:delText>
        </w:r>
        <w:r w:rsidDel="006E65CC">
          <w:rPr>
            <w:rFonts w:eastAsia="楷体_GB2312" w:hint="eastAsia"/>
            <w:sz w:val="28"/>
            <w:u w:val="single"/>
          </w:rPr>
          <w:delText>09</w:delText>
        </w:r>
        <w:r w:rsidR="00F04604" w:rsidDel="006E65CC">
          <w:rPr>
            <w:rFonts w:eastAsia="楷体_GB2312" w:hint="eastAsia"/>
            <w:sz w:val="28"/>
            <w:u w:val="single"/>
          </w:rPr>
          <w:delText xml:space="preserve">  </w:delText>
        </w:r>
        <w:r w:rsidR="00F04604" w:rsidDel="006E65CC">
          <w:rPr>
            <w:rFonts w:eastAsia="楷体_GB2312" w:hint="eastAsia"/>
            <w:sz w:val="28"/>
          </w:rPr>
          <w:delText>级本科生姓名：</w:delText>
        </w:r>
        <w:r w:rsidR="00F04604" w:rsidDel="006E65CC">
          <w:rPr>
            <w:rFonts w:eastAsia="楷体_GB2312" w:hint="eastAsia"/>
            <w:sz w:val="28"/>
            <w:u w:val="single"/>
          </w:rPr>
          <w:delText xml:space="preserve"> </w:delText>
        </w:r>
        <w:r w:rsidDel="006E65CC">
          <w:rPr>
            <w:rFonts w:eastAsia="楷体_GB2312" w:hint="eastAsia"/>
            <w:sz w:val="28"/>
            <w:u w:val="single"/>
          </w:rPr>
          <w:delText>王子宁</w:delText>
        </w:r>
        <w:r w:rsidR="00F04604" w:rsidDel="006E65CC">
          <w:rPr>
            <w:rFonts w:eastAsia="楷体_GB2312" w:hint="eastAsia"/>
            <w:sz w:val="28"/>
            <w:u w:val="single"/>
          </w:rPr>
          <w:delText xml:space="preserve">        </w:delText>
        </w:r>
      </w:del>
    </w:p>
    <w:p w14:paraId="4AE63840" w14:textId="77777777" w:rsidR="00F04604" w:rsidDel="006E65CC" w:rsidRDefault="00F04604" w:rsidP="00F04604">
      <w:pPr>
        <w:rPr>
          <w:del w:id="6" w:author="rentw" w:date="2013-05-22T14:51:00Z"/>
          <w:rFonts w:eastAsia="楷体_GB2312"/>
          <w:sz w:val="28"/>
          <w:u w:val="single"/>
        </w:rPr>
      </w:pPr>
      <w:del w:id="7" w:author="rentw" w:date="2013-05-22T14:51:00Z">
        <w:r w:rsidDel="006E65CC">
          <w:rPr>
            <w:rFonts w:eastAsia="楷体_GB2312" w:hint="eastAsia"/>
            <w:sz w:val="28"/>
          </w:rPr>
          <w:delText>指导教师（姓名、职称）：</w:delText>
        </w:r>
        <w:r w:rsidDel="006E65CC">
          <w:rPr>
            <w:rFonts w:eastAsia="楷体_GB2312" w:hint="eastAsia"/>
            <w:sz w:val="28"/>
            <w:u w:val="single"/>
          </w:rPr>
          <w:delText xml:space="preserve">      </w:delText>
        </w:r>
        <w:r w:rsidR="00BB121C" w:rsidDel="006E65CC">
          <w:rPr>
            <w:rFonts w:eastAsia="楷体_GB2312" w:hint="eastAsia"/>
            <w:sz w:val="28"/>
            <w:u w:val="single"/>
          </w:rPr>
          <w:delText>任桐炜</w:delText>
        </w:r>
        <w:r w:rsidR="00BB121C" w:rsidDel="006E65CC">
          <w:rPr>
            <w:rFonts w:eastAsia="楷体_GB2312" w:hint="eastAsia"/>
            <w:sz w:val="28"/>
            <w:u w:val="single"/>
          </w:rPr>
          <w:delText xml:space="preserve">  </w:delText>
        </w:r>
        <w:r w:rsidR="001C1EEC" w:rsidDel="006E65CC">
          <w:rPr>
            <w:rFonts w:eastAsia="楷体_GB2312" w:hint="eastAsia"/>
            <w:sz w:val="28"/>
            <w:u w:val="single"/>
          </w:rPr>
          <w:delText>助理研究员</w:delText>
        </w:r>
        <w:r w:rsidDel="006E65CC">
          <w:rPr>
            <w:rFonts w:eastAsia="楷体_GB2312" w:hint="eastAsia"/>
            <w:sz w:val="28"/>
            <w:u w:val="single"/>
          </w:rPr>
          <w:delText xml:space="preserve">                              </w:delText>
        </w:r>
      </w:del>
    </w:p>
    <w:p w14:paraId="7D08D54D" w14:textId="77777777" w:rsidR="00BB121C" w:rsidDel="006E65CC" w:rsidRDefault="00F04604" w:rsidP="00F04604">
      <w:pPr>
        <w:rPr>
          <w:del w:id="8" w:author="rentw" w:date="2013-05-22T14:51:00Z"/>
          <w:rFonts w:eastAsia="楷体_GB2312"/>
          <w:sz w:val="28"/>
        </w:rPr>
      </w:pPr>
      <w:del w:id="9" w:author="rentw" w:date="2013-05-22T14:51:00Z">
        <w:r w:rsidRPr="009A6BF3" w:rsidDel="006E65CC">
          <w:rPr>
            <w:rFonts w:eastAsia="楷体_GB2312" w:hint="eastAsia"/>
            <w:sz w:val="28"/>
          </w:rPr>
          <w:delText>摘要：</w:delText>
        </w:r>
      </w:del>
    </w:p>
    <w:p w14:paraId="56EBD3F2" w14:textId="77777777" w:rsidR="00BB121C" w:rsidRPr="00CF7FF3" w:rsidRDefault="00BB121C" w:rsidP="00CF7FF3">
      <w:pPr>
        <w:spacing w:line="400" w:lineRule="exact"/>
        <w:ind w:firstLineChars="200" w:firstLine="480"/>
        <w:rPr>
          <w:rFonts w:ascii="Verdana" w:hAnsi="Verdana"/>
          <w:color w:val="000000"/>
        </w:rPr>
      </w:pPr>
      <w:commentRangeStart w:id="10"/>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sidR="00CF7FF3">
        <w:rPr>
          <w:rFonts w:ascii="Verdana" w:hAnsi="Verdana" w:hint="eastAsia"/>
          <w:color w:val="000000"/>
        </w:rPr>
        <w:t>eBay Friends</w:t>
      </w:r>
      <w:r w:rsidR="00E8677D">
        <w:rPr>
          <w:rFonts w:ascii="Verdana" w:hAnsi="Verdana" w:hint="eastAsia"/>
          <w:color w:val="000000"/>
        </w:rPr>
        <w:t>项目</w:t>
      </w:r>
      <w:r w:rsidR="00CF7FF3">
        <w:rPr>
          <w:rFonts w:ascii="Verdana" w:hAnsi="Verdana" w:hint="eastAsia"/>
          <w:color w:val="000000"/>
        </w:rPr>
        <w:t>就是为了帮助用户在购买商品之后可以迅速分享自己的购物乐趣，同时，用户也可以从自己的社交圈子中的好友那儿获得最新的</w:t>
      </w:r>
      <w:proofErr w:type="gramStart"/>
      <w:r w:rsidR="00CF7FF3">
        <w:rPr>
          <w:rFonts w:ascii="Verdana" w:hAnsi="Verdana" w:hint="eastAsia"/>
          <w:color w:val="000000"/>
        </w:rPr>
        <w:t>最</w:t>
      </w:r>
      <w:proofErr w:type="gramEnd"/>
      <w:r w:rsidR="00CF7FF3">
        <w:rPr>
          <w:rFonts w:ascii="Verdana" w:hAnsi="Verdana" w:hint="eastAsia"/>
          <w:color w:val="000000"/>
        </w:rPr>
        <w:t>快捷的最准确的商品信息，从而促进用户的购买。</w:t>
      </w:r>
      <w:commentRangeEnd w:id="10"/>
      <w:r w:rsidR="00EA1BF9">
        <w:rPr>
          <w:rStyle w:val="ab"/>
        </w:rPr>
        <w:commentReference w:id="10"/>
      </w:r>
    </w:p>
    <w:p w14:paraId="302ED730" w14:textId="77777777" w:rsidR="00BB121C" w:rsidRPr="00CF7FF3" w:rsidRDefault="00CF7FF3" w:rsidP="00CF7FF3">
      <w:pPr>
        <w:spacing w:line="400" w:lineRule="exact"/>
        <w:ind w:firstLineChars="200" w:firstLine="480"/>
        <w:rPr>
          <w:rFonts w:ascii="Verdana" w:hAnsi="Verdana"/>
          <w:color w:val="000000"/>
        </w:rPr>
      </w:pPr>
      <w:commentRangeStart w:id="11"/>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w:t>
      </w:r>
      <w:r w:rsidR="00BC1E93">
        <w:rPr>
          <w:rFonts w:ascii="Verdana" w:hAnsi="Verdana" w:hint="eastAsia"/>
          <w:color w:val="000000"/>
        </w:rPr>
        <w:t>具有简洁方便的特点，</w:t>
      </w:r>
      <w:r w:rsidR="00BC1E93">
        <w:rPr>
          <w:rFonts w:ascii="Verdana" w:hAnsi="Verdana" w:hint="eastAsia"/>
          <w:color w:val="000000"/>
        </w:rPr>
        <w:t>MongoDB</w:t>
      </w:r>
      <w:r w:rsidR="00BC1E93">
        <w:rPr>
          <w:rFonts w:ascii="Verdana" w:hAnsi="Verdana" w:hint="eastAsia"/>
          <w:color w:val="000000"/>
        </w:rPr>
        <w:t>在处理快速读写方面的性能优异，</w:t>
      </w:r>
      <w:r w:rsidR="00BC1E93">
        <w:rPr>
          <w:rFonts w:ascii="Verdana" w:hAnsi="Verdana" w:hint="eastAsia"/>
          <w:color w:val="000000"/>
        </w:rPr>
        <w:t>mongoengine</w:t>
      </w:r>
      <w:r w:rsidR="00BC1E93">
        <w:rPr>
          <w:rFonts w:ascii="Verdana" w:hAnsi="Verdana" w:hint="eastAsia"/>
          <w:color w:val="000000"/>
        </w:rPr>
        <w:t>能够将</w:t>
      </w:r>
      <w:r w:rsidR="00BC1E93">
        <w:rPr>
          <w:rFonts w:ascii="Verdana" w:hAnsi="Verdana" w:hint="eastAsia"/>
          <w:color w:val="000000"/>
        </w:rPr>
        <w:t>MongoDB</w:t>
      </w:r>
      <w:r w:rsidR="00BC1E93">
        <w:rPr>
          <w:rFonts w:ascii="Verdana" w:hAnsi="Verdana" w:hint="eastAsia"/>
          <w:color w:val="000000"/>
        </w:rPr>
        <w:t>与</w:t>
      </w:r>
      <w:r w:rsidR="00BC1E93">
        <w:rPr>
          <w:rFonts w:ascii="Verdana" w:hAnsi="Verdana" w:hint="eastAsia"/>
          <w:color w:val="000000"/>
        </w:rPr>
        <w:t>django</w:t>
      </w:r>
      <w:r w:rsidR="00BC1E93">
        <w:rPr>
          <w:rFonts w:ascii="Verdana" w:hAnsi="Verdana" w:hint="eastAsia"/>
          <w:color w:val="000000"/>
        </w:rPr>
        <w:t>中的</w:t>
      </w:r>
      <w:r w:rsidR="00BC1E93">
        <w:rPr>
          <w:rFonts w:ascii="Verdana" w:hAnsi="Verdana" w:hint="eastAsia"/>
          <w:color w:val="000000"/>
        </w:rPr>
        <w:t>models</w:t>
      </w:r>
      <w:r w:rsidR="00BC1E93">
        <w:rPr>
          <w:rFonts w:ascii="Verdana" w:hAnsi="Verdana" w:hint="eastAsia"/>
          <w:color w:val="000000"/>
        </w:rPr>
        <w:t>模块很好的结合。</w:t>
      </w:r>
    </w:p>
    <w:p w14:paraId="100211F9" w14:textId="77777777"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14:paraId="3A784683" w14:textId="77777777"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w:t>
      </w:r>
      <w:r w:rsidR="00614BF8">
        <w:rPr>
          <w:rFonts w:ascii="Verdana" w:hAnsi="Verdana" w:hint="eastAsia"/>
          <w:color w:val="000000"/>
        </w:rPr>
        <w:t>、</w:t>
      </w:r>
      <w:r>
        <w:rPr>
          <w:rFonts w:ascii="Verdana" w:hAnsi="Verdana" w:hint="eastAsia"/>
          <w:color w:val="000000"/>
        </w:rPr>
        <w:t>数据库的连接</w:t>
      </w:r>
      <w:r w:rsidR="00614BF8">
        <w:rPr>
          <w:rFonts w:ascii="Verdana" w:hAnsi="Verdana" w:hint="eastAsia"/>
          <w:color w:val="000000"/>
        </w:rPr>
        <w:t>和</w:t>
      </w:r>
      <w:r w:rsidR="00614BF8">
        <w:rPr>
          <w:rFonts w:ascii="Verdana" w:hAnsi="Verdana" w:hint="eastAsia"/>
          <w:color w:val="000000"/>
        </w:rPr>
        <w:t>MongoDB</w:t>
      </w:r>
      <w:r w:rsidR="00614BF8">
        <w:rPr>
          <w:rFonts w:ascii="Verdana" w:hAnsi="Verdana" w:hint="eastAsia"/>
          <w:color w:val="000000"/>
        </w:rPr>
        <w:t>的搭建。</w:t>
      </w:r>
    </w:p>
    <w:p w14:paraId="3335ED40" w14:textId="77777777" w:rsidR="00BB121C" w:rsidRPr="00F71EFE" w:rsidRDefault="005A55D3" w:rsidP="00BB121C">
      <w:pPr>
        <w:spacing w:line="400" w:lineRule="exact"/>
        <w:ind w:firstLineChars="200" w:firstLine="480"/>
        <w:rPr>
          <w:rFonts w:ascii="Verdana" w:hAnsi="Verdana"/>
          <w:color w:val="000000"/>
        </w:rPr>
      </w:pPr>
      <w:bookmarkStart w:id="12" w:name="OLE_LINK5"/>
      <w:bookmarkStart w:id="13" w:name="OLE_LINK6"/>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commentRangeEnd w:id="11"/>
      <w:r w:rsidR="006E65CC">
        <w:rPr>
          <w:rStyle w:val="ab"/>
        </w:rPr>
        <w:commentReference w:id="11"/>
      </w:r>
    </w:p>
    <w:bookmarkEnd w:id="12"/>
    <w:bookmarkEnd w:id="13"/>
    <w:p w14:paraId="36DB8C0A" w14:textId="77777777" w:rsidR="00614BF8" w:rsidRPr="00614BF8" w:rsidRDefault="00614BF8" w:rsidP="00F04604">
      <w:pPr>
        <w:rPr>
          <w:rFonts w:eastAsia="楷体_GB2312"/>
          <w:b/>
          <w:sz w:val="28"/>
        </w:rPr>
      </w:pPr>
    </w:p>
    <w:p w14:paraId="1F9822AB" w14:textId="77777777" w:rsidR="00614BF8" w:rsidRPr="00614BF8" w:rsidRDefault="00614BF8" w:rsidP="00F04604">
      <w:pPr>
        <w:rPr>
          <w:rFonts w:eastAsia="楷体_GB2312"/>
          <w:b/>
          <w:sz w:val="28"/>
        </w:rPr>
      </w:pPr>
    </w:p>
    <w:p w14:paraId="2A76B517" w14:textId="77777777" w:rsidR="00227E18" w:rsidRDefault="00227E18" w:rsidP="00F04604">
      <w:pPr>
        <w:rPr>
          <w:rFonts w:eastAsia="楷体_GB2312"/>
          <w:sz w:val="28"/>
        </w:rPr>
      </w:pPr>
    </w:p>
    <w:p w14:paraId="270E0B53" w14:textId="77777777" w:rsidR="00F04604" w:rsidRDefault="00F04604" w:rsidP="00F04604">
      <w:pPr>
        <w:rPr>
          <w:rFonts w:eastAsia="楷体_GB2312"/>
          <w:sz w:val="28"/>
        </w:rPr>
      </w:pPr>
      <w:r w:rsidRPr="00152E1A">
        <w:rPr>
          <w:rFonts w:eastAsia="楷体_GB2312" w:hint="eastAsia"/>
          <w:sz w:val="28"/>
        </w:rPr>
        <w:t>关键词：</w:t>
      </w:r>
      <w:commentRangeStart w:id="14"/>
      <w:r w:rsidR="00614BF8">
        <w:rPr>
          <w:rFonts w:eastAsia="楷体_GB2312" w:hint="eastAsia"/>
          <w:sz w:val="28"/>
        </w:rPr>
        <w:t>eBay Friends</w:t>
      </w:r>
      <w:r w:rsidR="00614BF8">
        <w:rPr>
          <w:rFonts w:eastAsia="楷体_GB2312" w:hint="eastAsia"/>
          <w:sz w:val="28"/>
        </w:rPr>
        <w:t>项目，</w:t>
      </w:r>
      <w:r w:rsidR="00614BF8">
        <w:rPr>
          <w:rFonts w:eastAsia="楷体_GB2312" w:hint="eastAsia"/>
          <w:sz w:val="28"/>
        </w:rPr>
        <w:t>python</w:t>
      </w:r>
      <w:r w:rsidR="00614BF8">
        <w:rPr>
          <w:rFonts w:eastAsia="楷体_GB2312" w:hint="eastAsia"/>
          <w:sz w:val="28"/>
        </w:rPr>
        <w:t>语言，</w:t>
      </w:r>
      <w:r w:rsidR="00614BF8">
        <w:rPr>
          <w:rFonts w:eastAsia="楷体_GB2312" w:hint="eastAsia"/>
          <w:sz w:val="28"/>
        </w:rPr>
        <w:t>django</w:t>
      </w:r>
      <w:r w:rsidR="00614BF8">
        <w:rPr>
          <w:rFonts w:eastAsia="楷体_GB2312" w:hint="eastAsia"/>
          <w:sz w:val="28"/>
        </w:rPr>
        <w:t>框架，</w:t>
      </w:r>
      <w:r w:rsidR="00614BF8">
        <w:rPr>
          <w:rFonts w:eastAsia="楷体_GB2312" w:hint="eastAsia"/>
          <w:sz w:val="28"/>
        </w:rPr>
        <w:t>MongoDB</w:t>
      </w:r>
      <w:commentRangeEnd w:id="14"/>
      <w:r w:rsidR="006E65CC">
        <w:rPr>
          <w:rStyle w:val="ab"/>
        </w:rPr>
        <w:commentReference w:id="14"/>
      </w:r>
    </w:p>
    <w:p w14:paraId="60D52C11" w14:textId="77777777" w:rsidR="00F04604" w:rsidRDefault="00F04604" w:rsidP="0037523E">
      <w:pPr>
        <w:pStyle w:val="afa"/>
      </w:pPr>
      <w:r>
        <w:rPr>
          <w:sz w:val="28"/>
        </w:rPr>
        <w:br w:type="page"/>
      </w:r>
      <w:r>
        <w:rPr>
          <w:rFonts w:hint="eastAsia"/>
        </w:rPr>
        <w:lastRenderedPageBreak/>
        <w:t>南京大学本科生毕业论文（设计）英文摘要</w:t>
      </w:r>
    </w:p>
    <w:p w14:paraId="6D087BDD" w14:textId="77777777" w:rsidR="00F04604" w:rsidRDefault="00F04604" w:rsidP="0037523E">
      <w:bookmarkStart w:id="15" w:name="_Toc356562219"/>
      <w:r>
        <w:t>THESIS</w:t>
      </w:r>
      <w:r>
        <w:rPr>
          <w:rFonts w:hint="eastAsia"/>
        </w:rPr>
        <w:t>：</w:t>
      </w:r>
      <w:r w:rsidR="00E15453">
        <w:rPr>
          <w:rFonts w:hint="eastAsia"/>
        </w:rPr>
        <w:t>The Design and Implementation of the Server Module in eBay Friends System</w:t>
      </w:r>
      <w:bookmarkEnd w:id="15"/>
      <w:r>
        <w:t xml:space="preserve">                                                                      </w:t>
      </w:r>
    </w:p>
    <w:p w14:paraId="7984B881" w14:textId="77777777" w:rsidR="00F04604" w:rsidRDefault="00F04604" w:rsidP="0037523E">
      <w:bookmarkStart w:id="16" w:name="_Toc356562220"/>
      <w:r>
        <w:rPr>
          <w:rFonts w:hint="eastAsia"/>
        </w:rPr>
        <w:t>DEPARTMENT</w:t>
      </w:r>
      <w:r>
        <w:rPr>
          <w:rFonts w:hint="eastAsia"/>
        </w:rPr>
        <w:t>：</w:t>
      </w:r>
      <w:r w:rsidR="004B1869">
        <w:rPr>
          <w:rFonts w:hint="eastAsia"/>
        </w:rPr>
        <w:t>Software Institute</w:t>
      </w:r>
      <w:bookmarkEnd w:id="16"/>
    </w:p>
    <w:p w14:paraId="73A72A5E" w14:textId="77777777" w:rsidR="00F04604" w:rsidRDefault="00F04604" w:rsidP="0037523E">
      <w:bookmarkStart w:id="17" w:name="_Toc356562221"/>
      <w:r>
        <w:t>SPECIALIZATION</w:t>
      </w:r>
      <w:r w:rsidR="004B1869">
        <w:rPr>
          <w:rFonts w:hint="eastAsia"/>
        </w:rPr>
        <w:t>：</w:t>
      </w:r>
      <w:r w:rsidR="004B1869">
        <w:rPr>
          <w:rFonts w:hint="eastAsia"/>
        </w:rPr>
        <w:t>Software Engineering</w:t>
      </w:r>
      <w:bookmarkEnd w:id="17"/>
    </w:p>
    <w:p w14:paraId="6F113B93" w14:textId="77777777" w:rsidR="00F04604" w:rsidRDefault="00F04604" w:rsidP="0037523E">
      <w:bookmarkStart w:id="18" w:name="_Toc356562222"/>
      <w:r>
        <w:rPr>
          <w:rFonts w:hint="eastAsia"/>
        </w:rPr>
        <w:t>UNDER</w:t>
      </w:r>
      <w:r>
        <w:t>GRADUATE:</w:t>
      </w:r>
      <w:r>
        <w:rPr>
          <w:rFonts w:hint="eastAsia"/>
        </w:rPr>
        <w:t xml:space="preserve"> </w:t>
      </w:r>
      <w:r w:rsidR="004B1869">
        <w:rPr>
          <w:rFonts w:hint="eastAsia"/>
        </w:rPr>
        <w:t>Wang Zining</w:t>
      </w:r>
      <w:bookmarkEnd w:id="18"/>
    </w:p>
    <w:p w14:paraId="0327781B" w14:textId="77777777" w:rsidR="00F04604" w:rsidRDefault="00F04604" w:rsidP="0037523E">
      <w:bookmarkStart w:id="19" w:name="_Toc356562223"/>
      <w:r>
        <w:t>MENTOR:</w:t>
      </w:r>
      <w:r>
        <w:rPr>
          <w:rFonts w:hint="eastAsia"/>
        </w:rPr>
        <w:t xml:space="preserve"> </w:t>
      </w:r>
      <w:r w:rsidR="004B1869">
        <w:rPr>
          <w:rFonts w:hint="eastAsia"/>
        </w:rPr>
        <w:t>Ren Tongwei</w:t>
      </w:r>
      <w:bookmarkEnd w:id="19"/>
    </w:p>
    <w:p w14:paraId="1C376779" w14:textId="77777777" w:rsidR="00F04604" w:rsidRDefault="00F04604" w:rsidP="0037523E">
      <w:bookmarkStart w:id="20" w:name="_Toc356562224"/>
      <w:r>
        <w:rPr>
          <w:rFonts w:hint="eastAsia"/>
        </w:rPr>
        <w:t>ABSTRACT</w:t>
      </w:r>
      <w:r>
        <w:rPr>
          <w:rFonts w:hint="eastAsia"/>
        </w:rPr>
        <w:t>：</w:t>
      </w:r>
      <w:bookmarkEnd w:id="20"/>
    </w:p>
    <w:p w14:paraId="14894143" w14:textId="77777777" w:rsidR="00142EFE" w:rsidRPr="005A55D3" w:rsidRDefault="00142EFE" w:rsidP="005A55D3">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w:t>
      </w:r>
      <w:r w:rsidR="00FF007F" w:rsidRPr="005A55D3">
        <w:rPr>
          <w:rFonts w:hAnsi="Verdana" w:cs="Arial" w:hint="eastAsia"/>
        </w:rPr>
        <w:t xml:space="preserve"> from their social circles, so as to promote the trade</w:t>
      </w:r>
      <w:r w:rsidR="00BD023D" w:rsidRPr="005A55D3">
        <w:rPr>
          <w:rFonts w:hAnsi="Verdana" w:cs="Arial" w:hint="eastAsia"/>
        </w:rPr>
        <w:t>.</w:t>
      </w:r>
    </w:p>
    <w:p w14:paraId="70996993" w14:textId="77777777" w:rsidR="00BD023D" w:rsidRPr="005A55D3" w:rsidRDefault="00BD023D" w:rsidP="005A55D3">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14:paraId="48741C1F" w14:textId="77777777" w:rsidR="00142EFE" w:rsidRPr="005A55D3" w:rsidRDefault="00BD023D" w:rsidP="005A55D3">
      <w:pPr>
        <w:ind w:firstLineChars="200" w:firstLine="480"/>
        <w:rPr>
          <w:rFonts w:hAnsi="Verdana" w:cs="Arial"/>
        </w:rPr>
      </w:pPr>
      <w:r w:rsidRPr="005A55D3">
        <w:rPr>
          <w:rFonts w:hAnsi="Verdana" w:cs="Arial"/>
        </w:rPr>
        <w:t>T</w:t>
      </w:r>
      <w:r w:rsidRPr="005A55D3">
        <w:rPr>
          <w:rFonts w:hAnsi="Verdana" w:cs="Arial" w:hint="eastAsia"/>
        </w:rPr>
        <w:t>he project is focus</w:t>
      </w:r>
      <w:r w:rsidR="00376168" w:rsidRPr="005A55D3">
        <w:rPr>
          <w:rFonts w:hAnsi="Verdana" w:cs="Arial" w:hint="eastAsia"/>
        </w:rPr>
        <w:t>ed on sharing shopping pleasure after purchasing with real name in the system, mainly finish sending news, get news and comment on the news. Also, the system provides the function of buying goods.</w:t>
      </w:r>
    </w:p>
    <w:p w14:paraId="2967A482" w14:textId="77777777" w:rsidR="00F04604" w:rsidRDefault="00376168" w:rsidP="005A55D3">
      <w:pPr>
        <w:ind w:firstLineChars="200" w:firstLine="480"/>
        <w:rPr>
          <w:rFonts w:hAnsi="Verdana" w:cs="Arial"/>
        </w:rPr>
      </w:pPr>
      <w:r w:rsidRPr="005A55D3">
        <w:rPr>
          <w:rFonts w:hAnsi="Verdana" w:cs="Arial"/>
        </w:rPr>
        <w:t xml:space="preserve">Throughout the project development, I </w:t>
      </w:r>
      <w:r w:rsidR="00B37114" w:rsidRPr="005A55D3">
        <w:rPr>
          <w:rFonts w:hAnsi="Verdana" w:cs="Arial" w:hint="eastAsia"/>
        </w:rPr>
        <w:t xml:space="preserve">am </w:t>
      </w:r>
      <w:r w:rsidRPr="005A55D3">
        <w:rPr>
          <w:rFonts w:hAnsi="Verdana" w:cs="Arial"/>
        </w:rPr>
        <w:t>mainly responsible for the development of the server module</w:t>
      </w:r>
      <w:r w:rsidR="0055259C" w:rsidRPr="005A55D3">
        <w:rPr>
          <w:rFonts w:hAnsi="Verdana" w:cs="Arial" w:hint="eastAsia"/>
        </w:rPr>
        <w:t>, including the configuration of django server, processing requests and returning responses and connection of server and database.</w:t>
      </w:r>
    </w:p>
    <w:p w14:paraId="081EE180" w14:textId="77777777" w:rsidR="00142EFE" w:rsidRPr="005A55D3" w:rsidRDefault="005A55D3" w:rsidP="005A55D3">
      <w:pPr>
        <w:ind w:firstLineChars="200" w:firstLine="480"/>
        <w:rPr>
          <w:rFonts w:hAnsi="Verdana" w:cs="Arial"/>
        </w:rPr>
      </w:pPr>
      <w:r w:rsidRPr="005A55D3">
        <w:rPr>
          <w:rFonts w:hAnsi="Verdana" w:cs="Arial"/>
        </w:rPr>
        <w:t>In this paper,</w:t>
      </w:r>
      <w:r w:rsidR="0016711F">
        <w:rPr>
          <w:rFonts w:hAnsi="Verdana" w:cs="Arial" w:hint="eastAsia"/>
        </w:rPr>
        <w:t xml:space="preserve"> it</w:t>
      </w:r>
      <w:r w:rsidRPr="005A55D3">
        <w:rPr>
          <w:rFonts w:hAnsi="Verdana" w:cs="Arial"/>
        </w:rPr>
        <w:t xml:space="preserve"> </w:t>
      </w:r>
      <w:r w:rsidR="0016711F">
        <w:rPr>
          <w:rFonts w:hAnsi="Verdana" w:cs="Arial"/>
        </w:rPr>
        <w:t>conduct</w:t>
      </w:r>
      <w:r w:rsidR="0016711F">
        <w:rPr>
          <w:rFonts w:hAnsi="Verdana" w:cs="Arial" w:hint="eastAsia"/>
        </w:rPr>
        <w:t>s</w:t>
      </w:r>
      <w:r w:rsidR="001506D4">
        <w:rPr>
          <w:rFonts w:hAnsi="Verdana" w:cs="Arial"/>
        </w:rPr>
        <w:t xml:space="preserve"> a comprehensive </w:t>
      </w:r>
      <w:r w:rsidR="001506D4">
        <w:rPr>
          <w:rFonts w:hAnsi="Verdana" w:cs="Arial" w:hint="eastAsia"/>
        </w:rPr>
        <w:t>requirement</w:t>
      </w:r>
      <w:r w:rsidRPr="005A55D3">
        <w:rPr>
          <w:rFonts w:hAnsi="Verdana" w:cs="Arial"/>
        </w:rPr>
        <w:t xml:space="preserve"> analysis, design and implementation</w:t>
      </w:r>
      <w:r w:rsidR="0016711F" w:rsidRPr="0016711F">
        <w:rPr>
          <w:rFonts w:hAnsi="Verdana" w:cs="Arial"/>
        </w:rPr>
        <w:t xml:space="preserve"> </w:t>
      </w:r>
      <w:r w:rsidR="00BD3DD4">
        <w:rPr>
          <w:rFonts w:hAnsi="Verdana" w:cs="Arial" w:hint="eastAsia"/>
        </w:rPr>
        <w:t xml:space="preserve">of </w:t>
      </w:r>
      <w:r w:rsidR="0016711F" w:rsidRPr="005A55D3">
        <w:rPr>
          <w:rFonts w:hAnsi="Verdana" w:cs="Arial"/>
        </w:rPr>
        <w:t>eBay Friends project</w:t>
      </w:r>
      <w:r w:rsidRPr="005A55D3">
        <w:rPr>
          <w:rFonts w:hAnsi="Verdana" w:cs="Arial"/>
        </w:rPr>
        <w:t>, detailed describes the background and the end result of the project, and sho</w:t>
      </w:r>
      <w:r w:rsidR="00BD3DD4">
        <w:rPr>
          <w:rFonts w:hAnsi="Verdana" w:cs="Arial"/>
        </w:rPr>
        <w:t xml:space="preserve">ws the entire project from the </w:t>
      </w:r>
      <w:r w:rsidR="00BD3DD4">
        <w:rPr>
          <w:rFonts w:hAnsi="Verdana" w:cs="Arial" w:hint="eastAsia"/>
        </w:rPr>
        <w:t>a</w:t>
      </w:r>
      <w:r w:rsidRPr="005A55D3">
        <w:rPr>
          <w:rFonts w:hAnsi="Verdana" w:cs="Arial"/>
        </w:rPr>
        <w:t>ngle of tech</w:t>
      </w:r>
      <w:r w:rsidR="0059152A">
        <w:rPr>
          <w:rFonts w:hAnsi="Verdana" w:cs="Arial"/>
        </w:rPr>
        <w:t xml:space="preserve">nology development process, </w:t>
      </w:r>
      <w:r w:rsidR="0059152A">
        <w:rPr>
          <w:rFonts w:hAnsi="Verdana" w:cs="Arial" w:hint="eastAsia"/>
        </w:rPr>
        <w:t>will lay a</w:t>
      </w:r>
      <w:r w:rsidRPr="005A55D3">
        <w:rPr>
          <w:rFonts w:hAnsi="Verdana" w:cs="Arial"/>
        </w:rPr>
        <w:t xml:space="preserve"> foundation for further </w:t>
      </w:r>
      <w:r w:rsidRPr="005A55D3">
        <w:rPr>
          <w:rFonts w:hAnsi="Verdana" w:cs="Arial"/>
        </w:rPr>
        <w:lastRenderedPageBreak/>
        <w:t>improvement.</w:t>
      </w:r>
    </w:p>
    <w:p w14:paraId="23BDAFE9" w14:textId="77777777" w:rsidR="0059152A" w:rsidRDefault="0059152A" w:rsidP="00A070E2">
      <w:pPr>
        <w:outlineLvl w:val="0"/>
        <w:rPr>
          <w:rFonts w:eastAsia="楷体_GB2312"/>
          <w:sz w:val="28"/>
        </w:rPr>
      </w:pPr>
    </w:p>
    <w:p w14:paraId="3F125144" w14:textId="77777777" w:rsidR="0059152A" w:rsidRDefault="0059152A" w:rsidP="00A070E2">
      <w:pPr>
        <w:outlineLvl w:val="0"/>
        <w:rPr>
          <w:rFonts w:eastAsia="楷体_GB2312"/>
          <w:sz w:val="28"/>
        </w:rPr>
      </w:pPr>
    </w:p>
    <w:p w14:paraId="3CC46C74" w14:textId="77777777" w:rsidR="0059152A" w:rsidRDefault="0059152A" w:rsidP="00A070E2">
      <w:pPr>
        <w:outlineLvl w:val="0"/>
        <w:rPr>
          <w:rFonts w:eastAsia="楷体_GB2312"/>
          <w:sz w:val="28"/>
        </w:rPr>
      </w:pPr>
    </w:p>
    <w:p w14:paraId="5681744F" w14:textId="77777777" w:rsidR="0059152A" w:rsidRDefault="0059152A" w:rsidP="00A070E2">
      <w:pPr>
        <w:outlineLvl w:val="0"/>
        <w:rPr>
          <w:rFonts w:eastAsia="楷体_GB2312"/>
          <w:sz w:val="28"/>
        </w:rPr>
      </w:pPr>
    </w:p>
    <w:p w14:paraId="3F57D031" w14:textId="77777777" w:rsidR="0059152A" w:rsidRDefault="0059152A" w:rsidP="00A070E2">
      <w:pPr>
        <w:outlineLvl w:val="0"/>
        <w:rPr>
          <w:rFonts w:eastAsia="楷体_GB2312"/>
          <w:sz w:val="28"/>
        </w:rPr>
      </w:pPr>
    </w:p>
    <w:p w14:paraId="26DACB4F" w14:textId="77777777" w:rsidR="0059152A" w:rsidRDefault="0059152A" w:rsidP="00A070E2">
      <w:pPr>
        <w:outlineLvl w:val="0"/>
        <w:rPr>
          <w:rFonts w:eastAsia="楷体_GB2312"/>
          <w:sz w:val="28"/>
        </w:rPr>
      </w:pPr>
    </w:p>
    <w:p w14:paraId="32B65191" w14:textId="77777777" w:rsidR="0059152A" w:rsidRDefault="0059152A" w:rsidP="00A070E2">
      <w:pPr>
        <w:outlineLvl w:val="0"/>
        <w:rPr>
          <w:rFonts w:eastAsia="楷体_GB2312"/>
          <w:sz w:val="28"/>
        </w:rPr>
      </w:pPr>
    </w:p>
    <w:p w14:paraId="1764068A" w14:textId="77777777" w:rsidR="0059152A" w:rsidRDefault="0059152A" w:rsidP="00A070E2">
      <w:pPr>
        <w:outlineLvl w:val="0"/>
        <w:rPr>
          <w:rFonts w:eastAsia="楷体_GB2312"/>
          <w:sz w:val="28"/>
        </w:rPr>
      </w:pPr>
    </w:p>
    <w:p w14:paraId="735B8DF5" w14:textId="77777777" w:rsidR="0059152A" w:rsidRDefault="0059152A" w:rsidP="00A070E2">
      <w:pPr>
        <w:outlineLvl w:val="0"/>
        <w:rPr>
          <w:rFonts w:eastAsia="楷体_GB2312"/>
          <w:sz w:val="28"/>
        </w:rPr>
      </w:pPr>
    </w:p>
    <w:p w14:paraId="1A61E831" w14:textId="77777777" w:rsidR="0059152A" w:rsidRDefault="0059152A" w:rsidP="00A070E2">
      <w:pPr>
        <w:outlineLvl w:val="0"/>
        <w:rPr>
          <w:rFonts w:eastAsia="楷体_GB2312"/>
          <w:sz w:val="28"/>
        </w:rPr>
      </w:pPr>
    </w:p>
    <w:p w14:paraId="391560C4" w14:textId="77777777" w:rsidR="0059152A" w:rsidRDefault="0059152A" w:rsidP="00A070E2">
      <w:pPr>
        <w:outlineLvl w:val="0"/>
        <w:rPr>
          <w:rFonts w:eastAsia="楷体_GB2312"/>
          <w:sz w:val="28"/>
        </w:rPr>
      </w:pPr>
    </w:p>
    <w:p w14:paraId="042E0531" w14:textId="77777777" w:rsidR="0059152A" w:rsidRDefault="0059152A" w:rsidP="00A070E2">
      <w:pPr>
        <w:outlineLvl w:val="0"/>
        <w:rPr>
          <w:rFonts w:eastAsia="楷体_GB2312"/>
          <w:sz w:val="28"/>
        </w:rPr>
      </w:pPr>
    </w:p>
    <w:p w14:paraId="7489CEF0" w14:textId="77777777" w:rsidR="0059152A" w:rsidRDefault="0059152A" w:rsidP="00A070E2">
      <w:pPr>
        <w:outlineLvl w:val="0"/>
        <w:rPr>
          <w:rFonts w:eastAsia="楷体_GB2312"/>
          <w:sz w:val="28"/>
        </w:rPr>
      </w:pPr>
    </w:p>
    <w:p w14:paraId="65D4B87C" w14:textId="77777777" w:rsidR="0059152A" w:rsidRDefault="0059152A" w:rsidP="00A070E2">
      <w:pPr>
        <w:outlineLvl w:val="0"/>
        <w:rPr>
          <w:rFonts w:eastAsia="楷体_GB2312"/>
          <w:sz w:val="28"/>
        </w:rPr>
      </w:pPr>
    </w:p>
    <w:p w14:paraId="2CB64B15" w14:textId="77777777" w:rsidR="0059152A" w:rsidRDefault="0059152A" w:rsidP="00A070E2">
      <w:pPr>
        <w:outlineLvl w:val="0"/>
        <w:rPr>
          <w:rFonts w:eastAsia="楷体_GB2312"/>
          <w:sz w:val="28"/>
        </w:rPr>
      </w:pPr>
    </w:p>
    <w:p w14:paraId="686B3CE4" w14:textId="77777777" w:rsidR="0059152A" w:rsidRDefault="0059152A" w:rsidP="00A070E2">
      <w:pPr>
        <w:outlineLvl w:val="0"/>
        <w:rPr>
          <w:rFonts w:eastAsia="楷体_GB2312"/>
          <w:sz w:val="28"/>
        </w:rPr>
      </w:pPr>
    </w:p>
    <w:p w14:paraId="750BF5FB" w14:textId="77777777" w:rsidR="0059152A" w:rsidRDefault="0059152A" w:rsidP="00A070E2">
      <w:pPr>
        <w:outlineLvl w:val="0"/>
        <w:rPr>
          <w:rFonts w:eastAsia="楷体_GB2312"/>
          <w:sz w:val="28"/>
        </w:rPr>
      </w:pPr>
    </w:p>
    <w:p w14:paraId="66E88163" w14:textId="77777777" w:rsidR="0059152A" w:rsidRDefault="0059152A" w:rsidP="00A070E2">
      <w:pPr>
        <w:outlineLvl w:val="0"/>
        <w:rPr>
          <w:rFonts w:eastAsia="楷体_GB2312"/>
          <w:sz w:val="28"/>
        </w:rPr>
      </w:pPr>
    </w:p>
    <w:p w14:paraId="00B89FB1" w14:textId="77777777" w:rsidR="0037523E" w:rsidRDefault="0037523E" w:rsidP="0037523E">
      <w:bookmarkStart w:id="21" w:name="_Toc356562225"/>
    </w:p>
    <w:p w14:paraId="45D2EBEB" w14:textId="77777777" w:rsidR="0037523E" w:rsidRDefault="0037523E" w:rsidP="0037523E"/>
    <w:p w14:paraId="47B16D10" w14:textId="77777777" w:rsidR="0037523E" w:rsidRDefault="0037523E" w:rsidP="0037523E"/>
    <w:p w14:paraId="7CB1EA2E" w14:textId="77777777" w:rsidR="0037523E" w:rsidRDefault="0037523E" w:rsidP="0037523E"/>
    <w:p w14:paraId="5071F214" w14:textId="77777777" w:rsidR="000B546E" w:rsidRPr="000B546E" w:rsidRDefault="00F04604" w:rsidP="000B546E">
      <w:r>
        <w:rPr>
          <w:rFonts w:hint="eastAsia"/>
        </w:rPr>
        <w:t>KEY WORDS:</w:t>
      </w:r>
      <w:r w:rsidR="00A070E2">
        <w:rPr>
          <w:rFonts w:hint="eastAsia"/>
        </w:rPr>
        <w:t xml:space="preserve"> eBay Friends Project</w:t>
      </w:r>
      <w:r w:rsidR="00A070E2">
        <w:rPr>
          <w:rFonts w:hint="eastAsia"/>
        </w:rPr>
        <w:t>，</w:t>
      </w:r>
      <w:r w:rsidR="00A070E2">
        <w:rPr>
          <w:rFonts w:hint="eastAsia"/>
        </w:rPr>
        <w:t>python</w:t>
      </w:r>
      <w:r w:rsidR="00A070E2">
        <w:rPr>
          <w:rFonts w:hint="eastAsia"/>
        </w:rPr>
        <w:t>，</w:t>
      </w:r>
      <w:r w:rsidR="00A070E2">
        <w:rPr>
          <w:rFonts w:hint="eastAsia"/>
        </w:rPr>
        <w:t>django</w:t>
      </w:r>
      <w:r w:rsidR="00A070E2">
        <w:rPr>
          <w:rFonts w:hint="eastAsia"/>
        </w:rPr>
        <w:t>，</w:t>
      </w:r>
      <w:r w:rsidR="00A070E2">
        <w:rPr>
          <w:rFonts w:hint="eastAsia"/>
        </w:rPr>
        <w:t>MongoDB</w:t>
      </w:r>
      <w:bookmarkEnd w:id="21"/>
    </w:p>
    <w:p w14:paraId="3E60BD69" w14:textId="77777777" w:rsidR="000B546E" w:rsidRPr="005B58D8" w:rsidRDefault="000B546E" w:rsidP="000B546E">
      <w:pPr>
        <w:pStyle w:val="1"/>
        <w:rPr>
          <w:b w:val="0"/>
        </w:rPr>
      </w:pPr>
      <w:bookmarkStart w:id="22" w:name="_Toc323148668"/>
      <w:bookmarkStart w:id="23" w:name="_Toc356850507"/>
      <w:r w:rsidRPr="005B58D8">
        <w:rPr>
          <w:rFonts w:hint="eastAsia"/>
          <w:b w:val="0"/>
        </w:rPr>
        <w:lastRenderedPageBreak/>
        <w:t>摘  要</w:t>
      </w:r>
      <w:bookmarkEnd w:id="22"/>
      <w:bookmarkEnd w:id="23"/>
    </w:p>
    <w:p w14:paraId="204F3E50" w14:textId="77777777" w:rsidR="000B546E" w:rsidRPr="00CF7FF3" w:rsidRDefault="000B546E" w:rsidP="000B546E">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Pr>
          <w:rFonts w:ascii="Verdana" w:hAnsi="Verdana" w:hint="eastAsia"/>
          <w:color w:val="000000"/>
        </w:rPr>
        <w:t>eBay Friends</w:t>
      </w:r>
      <w:r>
        <w:rPr>
          <w:rFonts w:ascii="Verdana" w:hAnsi="Verdana" w:hint="eastAsia"/>
          <w:color w:val="000000"/>
        </w:rPr>
        <w:t>项目就是为了帮助用户在购买商品之后可以迅速分享自己的购物乐趣，同时，用户也可以从自己的社交圈子中的好友那儿获得最新的</w:t>
      </w:r>
      <w:proofErr w:type="gramStart"/>
      <w:r>
        <w:rPr>
          <w:rFonts w:ascii="Verdana" w:hAnsi="Verdana" w:hint="eastAsia"/>
          <w:color w:val="000000"/>
        </w:rPr>
        <w:t>最</w:t>
      </w:r>
      <w:proofErr w:type="gramEnd"/>
      <w:r>
        <w:rPr>
          <w:rFonts w:ascii="Verdana" w:hAnsi="Verdana" w:hint="eastAsia"/>
          <w:color w:val="000000"/>
        </w:rPr>
        <w:t>快捷的最准确的商品信息，从而促进用户的购买。</w:t>
      </w:r>
    </w:p>
    <w:p w14:paraId="1B163C63" w14:textId="77777777" w:rsidR="000B546E" w:rsidRPr="00CF7FF3" w:rsidRDefault="000B546E" w:rsidP="000B546E">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框架的服务器具有简洁方便的特点，</w:t>
      </w:r>
      <w:r>
        <w:rPr>
          <w:rFonts w:ascii="Verdana" w:hAnsi="Verdana" w:hint="eastAsia"/>
          <w:color w:val="000000"/>
        </w:rPr>
        <w:t>MongoDB</w:t>
      </w:r>
      <w:r>
        <w:rPr>
          <w:rFonts w:ascii="Verdana" w:hAnsi="Verdana" w:hint="eastAsia"/>
          <w:color w:val="000000"/>
        </w:rPr>
        <w:t>在处理快速读写方面的性能优异，</w:t>
      </w:r>
      <w:r>
        <w:rPr>
          <w:rFonts w:ascii="Verdana" w:hAnsi="Verdana" w:hint="eastAsia"/>
          <w:color w:val="000000"/>
        </w:rPr>
        <w:t>mongoengine</w:t>
      </w:r>
      <w:r>
        <w:rPr>
          <w:rFonts w:ascii="Verdana" w:hAnsi="Verdana" w:hint="eastAsia"/>
          <w:color w:val="000000"/>
        </w:rPr>
        <w:t>能够将</w:t>
      </w:r>
      <w:r>
        <w:rPr>
          <w:rFonts w:ascii="Verdana" w:hAnsi="Verdana" w:hint="eastAsia"/>
          <w:color w:val="000000"/>
        </w:rPr>
        <w:t>MongoDB</w:t>
      </w:r>
      <w:r>
        <w:rPr>
          <w:rFonts w:ascii="Verdana" w:hAnsi="Verdana" w:hint="eastAsia"/>
          <w:color w:val="000000"/>
        </w:rPr>
        <w:t>与</w:t>
      </w:r>
      <w:r>
        <w:rPr>
          <w:rFonts w:ascii="Verdana" w:hAnsi="Verdana" w:hint="eastAsia"/>
          <w:color w:val="000000"/>
        </w:rPr>
        <w:t>django</w:t>
      </w:r>
      <w:r>
        <w:rPr>
          <w:rFonts w:ascii="Verdana" w:hAnsi="Verdana" w:hint="eastAsia"/>
          <w:color w:val="000000"/>
        </w:rPr>
        <w:t>中的</w:t>
      </w:r>
      <w:r>
        <w:rPr>
          <w:rFonts w:ascii="Verdana" w:hAnsi="Verdana" w:hint="eastAsia"/>
          <w:color w:val="000000"/>
        </w:rPr>
        <w:t>models</w:t>
      </w:r>
      <w:r>
        <w:rPr>
          <w:rFonts w:ascii="Verdana" w:hAnsi="Verdana" w:hint="eastAsia"/>
          <w:color w:val="000000"/>
        </w:rPr>
        <w:t>模块很好的结合。</w:t>
      </w:r>
    </w:p>
    <w:p w14:paraId="3F1753B8" w14:textId="77777777"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14:paraId="7CF384B2" w14:textId="77777777"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服务器的搭建、服务器请求的处理和返回、数据库的连接和</w:t>
      </w:r>
      <w:r>
        <w:rPr>
          <w:rFonts w:ascii="Verdana" w:hAnsi="Verdana" w:hint="eastAsia"/>
          <w:color w:val="000000"/>
        </w:rPr>
        <w:t>MongoDB</w:t>
      </w:r>
      <w:r>
        <w:rPr>
          <w:rFonts w:ascii="Verdana" w:hAnsi="Verdana" w:hint="eastAsia"/>
          <w:color w:val="000000"/>
        </w:rPr>
        <w:t>的搭建。</w:t>
      </w:r>
    </w:p>
    <w:p w14:paraId="25368C1D" w14:textId="77777777"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p w14:paraId="38A9FA4B" w14:textId="77777777" w:rsidR="000B546E" w:rsidRDefault="000B546E" w:rsidP="000B546E">
      <w:pPr>
        <w:spacing w:line="400" w:lineRule="exact"/>
        <w:ind w:firstLineChars="200" w:firstLine="480"/>
        <w:rPr>
          <w:rFonts w:ascii="Verdana" w:hAnsi="Verdana"/>
          <w:color w:val="000000"/>
        </w:rPr>
      </w:pPr>
    </w:p>
    <w:p w14:paraId="6BF3ED34" w14:textId="77777777" w:rsidR="000B546E" w:rsidRDefault="000B546E" w:rsidP="000B546E">
      <w:pPr>
        <w:spacing w:line="400" w:lineRule="exact"/>
        <w:ind w:firstLineChars="200" w:firstLine="480"/>
        <w:rPr>
          <w:rFonts w:ascii="Verdana" w:hAnsi="Verdana"/>
          <w:color w:val="000000"/>
        </w:rPr>
      </w:pPr>
    </w:p>
    <w:p w14:paraId="07DFDB8E" w14:textId="77777777" w:rsidR="000B546E" w:rsidRDefault="000B546E" w:rsidP="000B546E">
      <w:pPr>
        <w:spacing w:line="400" w:lineRule="exact"/>
        <w:ind w:firstLineChars="200" w:firstLine="480"/>
        <w:rPr>
          <w:rFonts w:ascii="Verdana" w:hAnsi="Verdana"/>
          <w:color w:val="000000"/>
        </w:rPr>
      </w:pPr>
    </w:p>
    <w:p w14:paraId="31F68D36" w14:textId="77777777" w:rsidR="000B546E" w:rsidRDefault="000B546E" w:rsidP="000B546E">
      <w:pPr>
        <w:spacing w:line="400" w:lineRule="exact"/>
        <w:ind w:firstLineChars="200" w:firstLine="480"/>
        <w:rPr>
          <w:rFonts w:ascii="Verdana" w:hAnsi="Verdana"/>
          <w:color w:val="000000"/>
        </w:rPr>
      </w:pPr>
    </w:p>
    <w:p w14:paraId="5A94140D" w14:textId="77777777" w:rsidR="000B546E" w:rsidRDefault="000B546E" w:rsidP="000B546E">
      <w:pPr>
        <w:spacing w:line="400" w:lineRule="exact"/>
        <w:ind w:firstLineChars="200" w:firstLine="480"/>
        <w:rPr>
          <w:rFonts w:ascii="Verdana" w:hAnsi="Verdana"/>
          <w:color w:val="000000"/>
        </w:rPr>
      </w:pPr>
    </w:p>
    <w:p w14:paraId="7DD222D7" w14:textId="77777777" w:rsidR="000B546E" w:rsidRDefault="000B546E" w:rsidP="000B546E">
      <w:pPr>
        <w:spacing w:line="400" w:lineRule="exact"/>
        <w:ind w:firstLineChars="200" w:firstLine="480"/>
        <w:rPr>
          <w:rFonts w:ascii="Verdana" w:hAnsi="Verdana"/>
          <w:color w:val="000000"/>
        </w:rPr>
      </w:pPr>
    </w:p>
    <w:p w14:paraId="018F966F" w14:textId="77777777" w:rsidR="000B546E" w:rsidRDefault="000B546E" w:rsidP="000B546E">
      <w:pPr>
        <w:spacing w:line="400" w:lineRule="exact"/>
        <w:ind w:firstLineChars="200" w:firstLine="480"/>
        <w:rPr>
          <w:rFonts w:ascii="Verdana" w:hAnsi="Verdana"/>
          <w:color w:val="000000"/>
        </w:rPr>
      </w:pPr>
    </w:p>
    <w:p w14:paraId="7C8ACB68" w14:textId="77777777" w:rsidR="000B546E" w:rsidRDefault="000B546E" w:rsidP="000B546E">
      <w:pPr>
        <w:spacing w:line="400" w:lineRule="exact"/>
        <w:ind w:firstLineChars="200" w:firstLine="480"/>
        <w:rPr>
          <w:rFonts w:ascii="Verdana" w:hAnsi="Verdana"/>
          <w:color w:val="000000"/>
        </w:rPr>
      </w:pPr>
    </w:p>
    <w:p w14:paraId="73AA3FA1" w14:textId="77777777" w:rsidR="000B546E" w:rsidRDefault="000B546E" w:rsidP="000B546E">
      <w:pPr>
        <w:spacing w:line="400" w:lineRule="exact"/>
        <w:ind w:firstLineChars="200" w:firstLine="480"/>
        <w:rPr>
          <w:rFonts w:ascii="Verdana" w:hAnsi="Verdana"/>
          <w:color w:val="000000"/>
        </w:rPr>
      </w:pPr>
    </w:p>
    <w:p w14:paraId="6557E99D" w14:textId="77777777" w:rsidR="000B546E" w:rsidRDefault="000B546E" w:rsidP="000B546E">
      <w:pPr>
        <w:spacing w:line="400" w:lineRule="exact"/>
        <w:ind w:firstLineChars="200" w:firstLine="480"/>
        <w:rPr>
          <w:rFonts w:ascii="Verdana" w:hAnsi="Verdana"/>
          <w:color w:val="000000"/>
        </w:rPr>
      </w:pPr>
    </w:p>
    <w:p w14:paraId="78AA1C0D" w14:textId="77777777" w:rsidR="000B546E" w:rsidRDefault="000B546E" w:rsidP="000B546E">
      <w:pPr>
        <w:rPr>
          <w:rFonts w:eastAsia="楷体_GB2312"/>
          <w:sz w:val="28"/>
        </w:rPr>
      </w:pPr>
      <w:r w:rsidRPr="00997066">
        <w:rPr>
          <w:rFonts w:ascii="Verdana" w:hAnsi="Verdana" w:hint="eastAsia"/>
          <w:b/>
          <w:color w:val="000000"/>
        </w:rPr>
        <w:t>关键词</w:t>
      </w:r>
      <w:r>
        <w:rPr>
          <w:rFonts w:ascii="Verdana" w:hAnsi="Verdana" w:hint="eastAsia"/>
          <w:color w:val="000000"/>
        </w:rPr>
        <w:t>：</w:t>
      </w:r>
      <w:r>
        <w:rPr>
          <w:rFonts w:eastAsia="楷体_GB2312" w:hint="eastAsia"/>
          <w:sz w:val="28"/>
        </w:rPr>
        <w:t>eBay Friends</w:t>
      </w:r>
      <w:r>
        <w:rPr>
          <w:rFonts w:eastAsia="楷体_GB2312" w:hint="eastAsia"/>
          <w:sz w:val="28"/>
        </w:rPr>
        <w:t>项目，</w:t>
      </w:r>
      <w:r>
        <w:rPr>
          <w:rFonts w:eastAsia="楷体_GB2312" w:hint="eastAsia"/>
          <w:sz w:val="28"/>
        </w:rPr>
        <w:t>python</w:t>
      </w:r>
      <w:r>
        <w:rPr>
          <w:rFonts w:eastAsia="楷体_GB2312" w:hint="eastAsia"/>
          <w:sz w:val="28"/>
        </w:rPr>
        <w:t>语言，</w:t>
      </w:r>
      <w:r>
        <w:rPr>
          <w:rFonts w:eastAsia="楷体_GB2312" w:hint="eastAsia"/>
          <w:sz w:val="28"/>
        </w:rPr>
        <w:t>django</w:t>
      </w:r>
      <w:r>
        <w:rPr>
          <w:rFonts w:eastAsia="楷体_GB2312" w:hint="eastAsia"/>
          <w:sz w:val="28"/>
        </w:rPr>
        <w:t>框架，</w:t>
      </w:r>
      <w:r>
        <w:rPr>
          <w:rFonts w:eastAsia="楷体_GB2312" w:hint="eastAsia"/>
          <w:sz w:val="28"/>
        </w:rPr>
        <w:t>MongoDB</w:t>
      </w:r>
    </w:p>
    <w:p w14:paraId="31030DC5" w14:textId="77777777" w:rsidR="0037210D" w:rsidRPr="0037210D" w:rsidRDefault="0037210D" w:rsidP="0037210D">
      <w:pPr>
        <w:pStyle w:val="1"/>
        <w:rPr>
          <w:rFonts w:ascii="Times New Roman" w:hAnsi="Times New Roman"/>
        </w:rPr>
      </w:pPr>
      <w:bookmarkStart w:id="24" w:name="_Toc136854867"/>
      <w:bookmarkStart w:id="25" w:name="_Toc136854959"/>
      <w:bookmarkStart w:id="26" w:name="_Toc136892744"/>
      <w:bookmarkStart w:id="27" w:name="_Toc136892875"/>
      <w:bookmarkStart w:id="28" w:name="_Toc136892941"/>
      <w:bookmarkStart w:id="29" w:name="_Toc136947298"/>
      <w:bookmarkStart w:id="30" w:name="_Toc137200754"/>
      <w:bookmarkStart w:id="31" w:name="_Toc137201221"/>
      <w:bookmarkStart w:id="32" w:name="_Toc323148669"/>
      <w:bookmarkStart w:id="33" w:name="_Toc356850508"/>
      <w:r w:rsidRPr="0037210D">
        <w:rPr>
          <w:rFonts w:ascii="Times New Roman" w:hAnsi="Times New Roman"/>
        </w:rPr>
        <w:lastRenderedPageBreak/>
        <w:t>Abstract</w:t>
      </w:r>
      <w:bookmarkEnd w:id="24"/>
      <w:bookmarkEnd w:id="25"/>
      <w:bookmarkEnd w:id="26"/>
      <w:bookmarkEnd w:id="27"/>
      <w:bookmarkEnd w:id="28"/>
      <w:bookmarkEnd w:id="29"/>
      <w:bookmarkEnd w:id="30"/>
      <w:bookmarkEnd w:id="31"/>
      <w:bookmarkEnd w:id="32"/>
      <w:bookmarkEnd w:id="33"/>
    </w:p>
    <w:p w14:paraId="5D33F989" w14:textId="77777777" w:rsidR="0037210D" w:rsidRPr="005A55D3" w:rsidRDefault="0037210D" w:rsidP="0037210D">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 from their social circles, so as to promote the trade.</w:t>
      </w:r>
    </w:p>
    <w:p w14:paraId="2DF8D4BD" w14:textId="77777777" w:rsidR="0037210D" w:rsidRPr="005A55D3" w:rsidRDefault="0037210D" w:rsidP="0037210D">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14:paraId="3E061394" w14:textId="77777777" w:rsidR="0037210D" w:rsidRPr="005A55D3" w:rsidRDefault="0037210D" w:rsidP="0037210D">
      <w:pPr>
        <w:ind w:firstLineChars="200" w:firstLine="480"/>
        <w:rPr>
          <w:rFonts w:hAnsi="Verdana" w:cs="Arial"/>
        </w:rPr>
      </w:pPr>
      <w:r w:rsidRPr="005A55D3">
        <w:rPr>
          <w:rFonts w:hAnsi="Verdana" w:cs="Arial"/>
        </w:rPr>
        <w:t>T</w:t>
      </w:r>
      <w:r w:rsidRPr="005A55D3">
        <w:rPr>
          <w:rFonts w:hAnsi="Verdana" w:cs="Arial" w:hint="eastAsia"/>
        </w:rPr>
        <w:t>he project is focused on sharing shopping pleasure after purchasing with real name in the system, mainly finish sending news, get news and comment on the news. Also, the system provides the function of buying goods.</w:t>
      </w:r>
    </w:p>
    <w:p w14:paraId="0A29E218" w14:textId="77777777" w:rsidR="0037210D" w:rsidRDefault="0037210D" w:rsidP="0037210D">
      <w:pPr>
        <w:ind w:firstLineChars="200" w:firstLine="480"/>
        <w:rPr>
          <w:rFonts w:hAnsi="Verdana" w:cs="Arial"/>
        </w:rPr>
      </w:pPr>
      <w:r w:rsidRPr="005A55D3">
        <w:rPr>
          <w:rFonts w:hAnsi="Verdana" w:cs="Arial"/>
        </w:rPr>
        <w:t xml:space="preserve">Throughout the project development, I </w:t>
      </w:r>
      <w:r w:rsidRPr="005A55D3">
        <w:rPr>
          <w:rFonts w:hAnsi="Verdana" w:cs="Arial" w:hint="eastAsia"/>
        </w:rPr>
        <w:t xml:space="preserve">am </w:t>
      </w:r>
      <w:r w:rsidRPr="005A55D3">
        <w:rPr>
          <w:rFonts w:hAnsi="Verdana" w:cs="Arial"/>
        </w:rPr>
        <w:t>mainly responsible for the development of the server module</w:t>
      </w:r>
      <w:r w:rsidRPr="005A55D3">
        <w:rPr>
          <w:rFonts w:hAnsi="Verdana" w:cs="Arial" w:hint="eastAsia"/>
        </w:rPr>
        <w:t>, including the configuration of django server, processing requests and returning responses and connection of server and database.</w:t>
      </w:r>
    </w:p>
    <w:p w14:paraId="03D37795" w14:textId="77777777" w:rsidR="0037210D" w:rsidRPr="005A55D3" w:rsidRDefault="0037210D" w:rsidP="0037210D">
      <w:pPr>
        <w:ind w:firstLineChars="200" w:firstLine="480"/>
        <w:rPr>
          <w:rFonts w:hAnsi="Verdana" w:cs="Arial"/>
        </w:rPr>
      </w:pPr>
      <w:r w:rsidRPr="005A55D3">
        <w:rPr>
          <w:rFonts w:hAnsi="Verdana" w:cs="Arial"/>
        </w:rPr>
        <w:t>In this paper,</w:t>
      </w:r>
      <w:r>
        <w:rPr>
          <w:rFonts w:hAnsi="Verdana" w:cs="Arial" w:hint="eastAsia"/>
        </w:rPr>
        <w:t xml:space="preserve"> it</w:t>
      </w:r>
      <w:r w:rsidRPr="005A55D3">
        <w:rPr>
          <w:rFonts w:hAnsi="Verdana" w:cs="Arial"/>
        </w:rPr>
        <w:t xml:space="preserve"> </w:t>
      </w:r>
      <w:r>
        <w:rPr>
          <w:rFonts w:hAnsi="Verdana" w:cs="Arial"/>
        </w:rPr>
        <w:t>conduct</w:t>
      </w:r>
      <w:r>
        <w:rPr>
          <w:rFonts w:hAnsi="Verdana" w:cs="Arial" w:hint="eastAsia"/>
        </w:rPr>
        <w:t>s</w:t>
      </w:r>
      <w:r>
        <w:rPr>
          <w:rFonts w:hAnsi="Verdana" w:cs="Arial"/>
        </w:rPr>
        <w:t xml:space="preserve"> a comprehensive </w:t>
      </w:r>
      <w:r>
        <w:rPr>
          <w:rFonts w:hAnsi="Verdana" w:cs="Arial" w:hint="eastAsia"/>
        </w:rPr>
        <w:t>requirement</w:t>
      </w:r>
      <w:r w:rsidRPr="005A55D3">
        <w:rPr>
          <w:rFonts w:hAnsi="Verdana" w:cs="Arial"/>
        </w:rPr>
        <w:t xml:space="preserve"> analysis, design and implementation</w:t>
      </w:r>
      <w:r w:rsidRPr="0016711F">
        <w:rPr>
          <w:rFonts w:hAnsi="Verdana" w:cs="Arial"/>
        </w:rPr>
        <w:t xml:space="preserve"> </w:t>
      </w:r>
      <w:r>
        <w:rPr>
          <w:rFonts w:hAnsi="Verdana" w:cs="Arial" w:hint="eastAsia"/>
        </w:rPr>
        <w:t xml:space="preserve">of </w:t>
      </w:r>
      <w:r w:rsidRPr="005A55D3">
        <w:rPr>
          <w:rFonts w:hAnsi="Verdana" w:cs="Arial"/>
        </w:rPr>
        <w:t>eBay Friends project, detailed describes the background and the end result of the project, and sho</w:t>
      </w:r>
      <w:r>
        <w:rPr>
          <w:rFonts w:hAnsi="Verdana" w:cs="Arial"/>
        </w:rPr>
        <w:t xml:space="preserve">ws the entire project from the </w:t>
      </w:r>
      <w:r>
        <w:rPr>
          <w:rFonts w:hAnsi="Verdana" w:cs="Arial" w:hint="eastAsia"/>
        </w:rPr>
        <w:t>a</w:t>
      </w:r>
      <w:r w:rsidRPr="005A55D3">
        <w:rPr>
          <w:rFonts w:hAnsi="Verdana" w:cs="Arial"/>
        </w:rPr>
        <w:t>ngle of tech</w:t>
      </w:r>
      <w:r>
        <w:rPr>
          <w:rFonts w:hAnsi="Verdana" w:cs="Arial"/>
        </w:rPr>
        <w:t xml:space="preserve">nology development process, </w:t>
      </w:r>
      <w:r>
        <w:rPr>
          <w:rFonts w:hAnsi="Verdana" w:cs="Arial" w:hint="eastAsia"/>
        </w:rPr>
        <w:t>will lay a</w:t>
      </w:r>
      <w:r w:rsidRPr="005A55D3">
        <w:rPr>
          <w:rFonts w:hAnsi="Verdana" w:cs="Arial"/>
        </w:rPr>
        <w:t xml:space="preserve"> foundation for further improvement.</w:t>
      </w:r>
    </w:p>
    <w:p w14:paraId="629F3FD5" w14:textId="77777777" w:rsidR="0037210D" w:rsidRDefault="0037210D" w:rsidP="0037210D"/>
    <w:p w14:paraId="1260AAC5" w14:textId="77777777" w:rsidR="0037210D" w:rsidRDefault="0037210D" w:rsidP="0037210D"/>
    <w:p w14:paraId="2183F99F" w14:textId="77777777" w:rsidR="0037210D" w:rsidRDefault="0037210D" w:rsidP="0037210D"/>
    <w:p w14:paraId="5F0C0920" w14:textId="77777777" w:rsidR="0037210D" w:rsidRPr="000B546E" w:rsidRDefault="0037210D" w:rsidP="0037210D">
      <w:r>
        <w:rPr>
          <w:rFonts w:hint="eastAsia"/>
        </w:rPr>
        <w:t>KEY WORDS: eBay Friends Project</w:t>
      </w:r>
      <w:r>
        <w:rPr>
          <w:rFonts w:hint="eastAsia"/>
        </w:rPr>
        <w:t>，</w:t>
      </w:r>
      <w:r>
        <w:rPr>
          <w:rFonts w:hint="eastAsia"/>
        </w:rPr>
        <w:t>python</w:t>
      </w:r>
      <w:r>
        <w:rPr>
          <w:rFonts w:hint="eastAsia"/>
        </w:rPr>
        <w:t>，</w:t>
      </w:r>
      <w:r>
        <w:rPr>
          <w:rFonts w:hint="eastAsia"/>
        </w:rPr>
        <w:t>django</w:t>
      </w:r>
      <w:r>
        <w:rPr>
          <w:rFonts w:hint="eastAsia"/>
        </w:rPr>
        <w:t>，</w:t>
      </w:r>
      <w:r>
        <w:rPr>
          <w:rFonts w:hint="eastAsia"/>
        </w:rPr>
        <w:t>MongoDB</w:t>
      </w:r>
    </w:p>
    <w:p w14:paraId="6BC6EB96" w14:textId="77777777" w:rsidR="00D765AC" w:rsidRPr="002F48A4" w:rsidRDefault="00D765AC" w:rsidP="00496B7C">
      <w:pPr>
        <w:pStyle w:val="1"/>
      </w:pPr>
      <w:bookmarkStart w:id="34" w:name="_Toc185213482"/>
      <w:bookmarkStart w:id="35" w:name="_Toc185215092"/>
      <w:bookmarkStart w:id="36" w:name="_Toc185215582"/>
      <w:bookmarkStart w:id="37" w:name="_Toc323068861"/>
      <w:bookmarkStart w:id="38" w:name="_Toc356850509"/>
      <w:r w:rsidRPr="002F48A4">
        <w:rPr>
          <w:rFonts w:hint="eastAsia"/>
        </w:rPr>
        <w:lastRenderedPageBreak/>
        <w:t>目  录</w:t>
      </w:r>
      <w:bookmarkEnd w:id="34"/>
      <w:bookmarkEnd w:id="35"/>
      <w:bookmarkEnd w:id="36"/>
      <w:bookmarkEnd w:id="37"/>
      <w:bookmarkEnd w:id="38"/>
    </w:p>
    <w:bookmarkStart w:id="39" w:name="_Toc310089001"/>
    <w:p w14:paraId="4948C6F6" w14:textId="77777777" w:rsidR="00037E06" w:rsidRDefault="0090260C">
      <w:pPr>
        <w:pStyle w:val="10"/>
        <w:rPr>
          <w:rFonts w:asciiTheme="minorHAnsi" w:eastAsiaTheme="minorEastAsia" w:hAnsiTheme="minorHAnsi" w:cstheme="minorBidi"/>
          <w:b w:val="0"/>
          <w:sz w:val="21"/>
          <w:szCs w:val="22"/>
        </w:rPr>
      </w:pPr>
      <w:r>
        <w:fldChar w:fldCharType="begin"/>
      </w:r>
      <w:r w:rsidR="00D13006">
        <w:instrText xml:space="preserve"> TOC \o "1-3" \h \z \u </w:instrText>
      </w:r>
      <w:r>
        <w:fldChar w:fldCharType="separate"/>
      </w:r>
      <w:hyperlink w:anchor="_Toc356850507" w:history="1">
        <w:r w:rsidR="00037E06" w:rsidRPr="00E752E8">
          <w:rPr>
            <w:rStyle w:val="a3"/>
            <w:rFonts w:hint="eastAsia"/>
          </w:rPr>
          <w:t>摘</w:t>
        </w:r>
        <w:r w:rsidR="00037E06" w:rsidRPr="00E752E8">
          <w:rPr>
            <w:rStyle w:val="a3"/>
          </w:rPr>
          <w:t xml:space="preserve">  </w:t>
        </w:r>
        <w:r w:rsidR="00037E06" w:rsidRPr="00E752E8">
          <w:rPr>
            <w:rStyle w:val="a3"/>
            <w:rFonts w:hint="eastAsia"/>
          </w:rPr>
          <w:t>要</w:t>
        </w:r>
        <w:r w:rsidR="00037E06">
          <w:rPr>
            <w:webHidden/>
          </w:rPr>
          <w:tab/>
        </w:r>
        <w:r w:rsidR="00037E06">
          <w:rPr>
            <w:webHidden/>
          </w:rPr>
          <w:fldChar w:fldCharType="begin"/>
        </w:r>
        <w:r w:rsidR="00037E06">
          <w:rPr>
            <w:webHidden/>
          </w:rPr>
          <w:instrText xml:space="preserve"> PAGEREF _Toc356850507 \h </w:instrText>
        </w:r>
        <w:r w:rsidR="00037E06">
          <w:rPr>
            <w:webHidden/>
          </w:rPr>
        </w:r>
        <w:r w:rsidR="00037E06">
          <w:rPr>
            <w:webHidden/>
          </w:rPr>
          <w:fldChar w:fldCharType="separate"/>
        </w:r>
        <w:r w:rsidR="00037E06">
          <w:rPr>
            <w:webHidden/>
          </w:rPr>
          <w:t>V</w:t>
        </w:r>
        <w:r w:rsidR="00037E06">
          <w:rPr>
            <w:webHidden/>
          </w:rPr>
          <w:fldChar w:fldCharType="end"/>
        </w:r>
      </w:hyperlink>
    </w:p>
    <w:p w14:paraId="0805B3BF" w14:textId="77777777" w:rsidR="00037E06" w:rsidRDefault="006E65CC">
      <w:pPr>
        <w:pStyle w:val="10"/>
        <w:rPr>
          <w:rFonts w:asciiTheme="minorHAnsi" w:eastAsiaTheme="minorEastAsia" w:hAnsiTheme="minorHAnsi" w:cstheme="minorBidi"/>
          <w:b w:val="0"/>
          <w:sz w:val="21"/>
          <w:szCs w:val="22"/>
        </w:rPr>
      </w:pPr>
      <w:hyperlink w:anchor="_Toc356850508" w:history="1">
        <w:r w:rsidR="00037E06" w:rsidRPr="00E752E8">
          <w:rPr>
            <w:rStyle w:val="a3"/>
            <w:rFonts w:ascii="Times New Roman" w:hAnsi="Times New Roman"/>
          </w:rPr>
          <w:t>Abstract</w:t>
        </w:r>
        <w:r w:rsidR="00037E06">
          <w:rPr>
            <w:webHidden/>
          </w:rPr>
          <w:tab/>
        </w:r>
        <w:r w:rsidR="00037E06">
          <w:rPr>
            <w:webHidden/>
          </w:rPr>
          <w:fldChar w:fldCharType="begin"/>
        </w:r>
        <w:r w:rsidR="00037E06">
          <w:rPr>
            <w:webHidden/>
          </w:rPr>
          <w:instrText xml:space="preserve"> PAGEREF _Toc356850508 \h </w:instrText>
        </w:r>
        <w:r w:rsidR="00037E06">
          <w:rPr>
            <w:webHidden/>
          </w:rPr>
        </w:r>
        <w:r w:rsidR="00037E06">
          <w:rPr>
            <w:webHidden/>
          </w:rPr>
          <w:fldChar w:fldCharType="separate"/>
        </w:r>
        <w:r w:rsidR="00037E06">
          <w:rPr>
            <w:webHidden/>
          </w:rPr>
          <w:t>VI</w:t>
        </w:r>
        <w:r w:rsidR="00037E06">
          <w:rPr>
            <w:webHidden/>
          </w:rPr>
          <w:fldChar w:fldCharType="end"/>
        </w:r>
      </w:hyperlink>
    </w:p>
    <w:p w14:paraId="5DCD5AD6" w14:textId="77777777" w:rsidR="00037E06" w:rsidRDefault="006E65CC">
      <w:pPr>
        <w:pStyle w:val="10"/>
        <w:rPr>
          <w:rFonts w:asciiTheme="minorHAnsi" w:eastAsiaTheme="minorEastAsia" w:hAnsiTheme="minorHAnsi" w:cstheme="minorBidi"/>
          <w:b w:val="0"/>
          <w:sz w:val="21"/>
          <w:szCs w:val="22"/>
        </w:rPr>
      </w:pPr>
      <w:hyperlink w:anchor="_Toc356850509" w:history="1">
        <w:r w:rsidR="00037E06" w:rsidRPr="00E752E8">
          <w:rPr>
            <w:rStyle w:val="a3"/>
            <w:rFonts w:hint="eastAsia"/>
          </w:rPr>
          <w:t>目</w:t>
        </w:r>
        <w:r w:rsidR="00037E06" w:rsidRPr="00E752E8">
          <w:rPr>
            <w:rStyle w:val="a3"/>
          </w:rPr>
          <w:t xml:space="preserve">  </w:t>
        </w:r>
        <w:r w:rsidR="00037E06" w:rsidRPr="00E752E8">
          <w:rPr>
            <w:rStyle w:val="a3"/>
            <w:rFonts w:hint="eastAsia"/>
          </w:rPr>
          <w:t>录</w:t>
        </w:r>
        <w:r w:rsidR="00037E06">
          <w:rPr>
            <w:webHidden/>
          </w:rPr>
          <w:tab/>
        </w:r>
        <w:r w:rsidR="00037E06">
          <w:rPr>
            <w:webHidden/>
          </w:rPr>
          <w:fldChar w:fldCharType="begin"/>
        </w:r>
        <w:r w:rsidR="00037E06">
          <w:rPr>
            <w:webHidden/>
          </w:rPr>
          <w:instrText xml:space="preserve"> PAGEREF _Toc356850509 \h </w:instrText>
        </w:r>
        <w:r w:rsidR="00037E06">
          <w:rPr>
            <w:webHidden/>
          </w:rPr>
        </w:r>
        <w:r w:rsidR="00037E06">
          <w:rPr>
            <w:webHidden/>
          </w:rPr>
          <w:fldChar w:fldCharType="separate"/>
        </w:r>
        <w:r w:rsidR="00037E06">
          <w:rPr>
            <w:webHidden/>
          </w:rPr>
          <w:t>VII</w:t>
        </w:r>
        <w:r w:rsidR="00037E06">
          <w:rPr>
            <w:webHidden/>
          </w:rPr>
          <w:fldChar w:fldCharType="end"/>
        </w:r>
      </w:hyperlink>
    </w:p>
    <w:p w14:paraId="2A22A347" w14:textId="77777777" w:rsidR="00037E06" w:rsidRDefault="006E65CC">
      <w:pPr>
        <w:pStyle w:val="10"/>
        <w:rPr>
          <w:rFonts w:asciiTheme="minorHAnsi" w:eastAsiaTheme="minorEastAsia" w:hAnsiTheme="minorHAnsi" w:cstheme="minorBidi"/>
          <w:b w:val="0"/>
          <w:sz w:val="21"/>
          <w:szCs w:val="22"/>
        </w:rPr>
      </w:pPr>
      <w:hyperlink w:anchor="_Toc356850510" w:history="1">
        <w:r w:rsidR="00037E06" w:rsidRPr="00E752E8">
          <w:rPr>
            <w:rStyle w:val="a3"/>
            <w:rFonts w:hint="eastAsia"/>
          </w:rPr>
          <w:t>图目录</w:t>
        </w:r>
        <w:r w:rsidR="00037E06">
          <w:rPr>
            <w:webHidden/>
          </w:rPr>
          <w:tab/>
        </w:r>
        <w:r w:rsidR="00037E06">
          <w:rPr>
            <w:webHidden/>
          </w:rPr>
          <w:fldChar w:fldCharType="begin"/>
        </w:r>
        <w:r w:rsidR="00037E06">
          <w:rPr>
            <w:webHidden/>
          </w:rPr>
          <w:instrText xml:space="preserve"> PAGEREF _Toc356850510 \h </w:instrText>
        </w:r>
        <w:r w:rsidR="00037E06">
          <w:rPr>
            <w:webHidden/>
          </w:rPr>
        </w:r>
        <w:r w:rsidR="00037E06">
          <w:rPr>
            <w:webHidden/>
          </w:rPr>
          <w:fldChar w:fldCharType="separate"/>
        </w:r>
        <w:r w:rsidR="00037E06">
          <w:rPr>
            <w:webHidden/>
          </w:rPr>
          <w:t>IX</w:t>
        </w:r>
        <w:r w:rsidR="00037E06">
          <w:rPr>
            <w:webHidden/>
          </w:rPr>
          <w:fldChar w:fldCharType="end"/>
        </w:r>
      </w:hyperlink>
    </w:p>
    <w:p w14:paraId="0DDEA4FA" w14:textId="77777777" w:rsidR="00037E06" w:rsidRDefault="006E65CC">
      <w:pPr>
        <w:pStyle w:val="10"/>
        <w:rPr>
          <w:rFonts w:asciiTheme="minorHAnsi" w:eastAsiaTheme="minorEastAsia" w:hAnsiTheme="minorHAnsi" w:cstheme="minorBidi"/>
          <w:b w:val="0"/>
          <w:sz w:val="21"/>
          <w:szCs w:val="22"/>
        </w:rPr>
      </w:pPr>
      <w:hyperlink w:anchor="_Toc356850511" w:history="1">
        <w:r w:rsidR="00037E06" w:rsidRPr="00E752E8">
          <w:rPr>
            <w:rStyle w:val="a3"/>
            <w:rFonts w:hint="eastAsia"/>
          </w:rPr>
          <w:t>表目录</w:t>
        </w:r>
        <w:r w:rsidR="00037E06">
          <w:rPr>
            <w:webHidden/>
          </w:rPr>
          <w:tab/>
        </w:r>
        <w:r w:rsidR="00037E06">
          <w:rPr>
            <w:webHidden/>
          </w:rPr>
          <w:fldChar w:fldCharType="begin"/>
        </w:r>
        <w:r w:rsidR="00037E06">
          <w:rPr>
            <w:webHidden/>
          </w:rPr>
          <w:instrText xml:space="preserve"> PAGEREF _Toc356850511 \h </w:instrText>
        </w:r>
        <w:r w:rsidR="00037E06">
          <w:rPr>
            <w:webHidden/>
          </w:rPr>
        </w:r>
        <w:r w:rsidR="00037E06">
          <w:rPr>
            <w:webHidden/>
          </w:rPr>
          <w:fldChar w:fldCharType="separate"/>
        </w:r>
        <w:r w:rsidR="00037E06">
          <w:rPr>
            <w:webHidden/>
          </w:rPr>
          <w:t>X</w:t>
        </w:r>
        <w:r w:rsidR="00037E06">
          <w:rPr>
            <w:webHidden/>
          </w:rPr>
          <w:fldChar w:fldCharType="end"/>
        </w:r>
      </w:hyperlink>
    </w:p>
    <w:p w14:paraId="316BB78E" w14:textId="77777777" w:rsidR="00037E06" w:rsidRDefault="006E65CC">
      <w:pPr>
        <w:pStyle w:val="10"/>
        <w:rPr>
          <w:rFonts w:asciiTheme="minorHAnsi" w:eastAsiaTheme="minorEastAsia" w:hAnsiTheme="minorHAnsi" w:cstheme="minorBidi"/>
          <w:b w:val="0"/>
          <w:sz w:val="21"/>
          <w:szCs w:val="22"/>
        </w:rPr>
      </w:pPr>
      <w:hyperlink w:anchor="_Toc356850512" w:history="1">
        <w:r w:rsidR="00037E06" w:rsidRPr="00E752E8">
          <w:rPr>
            <w:rStyle w:val="a3"/>
            <w:rFonts w:hint="eastAsia"/>
          </w:rPr>
          <w:t>第一章</w:t>
        </w:r>
        <w:r w:rsidR="00037E06" w:rsidRPr="00E752E8">
          <w:rPr>
            <w:rStyle w:val="a3"/>
          </w:rPr>
          <w:t xml:space="preserve"> </w:t>
        </w:r>
        <w:r w:rsidR="00037E06" w:rsidRPr="00E752E8">
          <w:rPr>
            <w:rStyle w:val="a3"/>
            <w:rFonts w:hint="eastAsia"/>
          </w:rPr>
          <w:t>引言</w:t>
        </w:r>
        <w:r w:rsidR="00037E06">
          <w:rPr>
            <w:webHidden/>
          </w:rPr>
          <w:tab/>
        </w:r>
        <w:r w:rsidR="00037E06">
          <w:rPr>
            <w:webHidden/>
          </w:rPr>
          <w:fldChar w:fldCharType="begin"/>
        </w:r>
        <w:r w:rsidR="00037E06">
          <w:rPr>
            <w:webHidden/>
          </w:rPr>
          <w:instrText xml:space="preserve"> PAGEREF _Toc356850512 \h </w:instrText>
        </w:r>
        <w:r w:rsidR="00037E06">
          <w:rPr>
            <w:webHidden/>
          </w:rPr>
        </w:r>
        <w:r w:rsidR="00037E06">
          <w:rPr>
            <w:webHidden/>
          </w:rPr>
          <w:fldChar w:fldCharType="separate"/>
        </w:r>
        <w:r w:rsidR="00037E06">
          <w:rPr>
            <w:webHidden/>
          </w:rPr>
          <w:t>1</w:t>
        </w:r>
        <w:r w:rsidR="00037E06">
          <w:rPr>
            <w:webHidden/>
          </w:rPr>
          <w:fldChar w:fldCharType="end"/>
        </w:r>
      </w:hyperlink>
    </w:p>
    <w:p w14:paraId="0C6D86ED" w14:textId="77777777" w:rsidR="00037E06" w:rsidRDefault="006E65CC" w:rsidP="00037E06">
      <w:pPr>
        <w:pStyle w:val="20"/>
        <w:ind w:left="480"/>
        <w:rPr>
          <w:rFonts w:asciiTheme="minorHAnsi" w:eastAsiaTheme="minorEastAsia" w:hAnsiTheme="minorHAnsi" w:cstheme="minorBidi"/>
          <w:sz w:val="21"/>
          <w:szCs w:val="22"/>
        </w:rPr>
      </w:pPr>
      <w:hyperlink w:anchor="_Toc356850513" w:history="1">
        <w:r w:rsidR="00037E06" w:rsidRPr="00E752E8">
          <w:rPr>
            <w:rStyle w:val="a3"/>
          </w:rPr>
          <w:t xml:space="preserve">1.1 </w:t>
        </w:r>
        <w:r w:rsidR="00037E06" w:rsidRPr="00E752E8">
          <w:rPr>
            <w:rStyle w:val="a3"/>
            <w:rFonts w:hint="eastAsia"/>
          </w:rPr>
          <w:t>项目背景</w:t>
        </w:r>
        <w:r w:rsidR="00037E06">
          <w:rPr>
            <w:webHidden/>
          </w:rPr>
          <w:tab/>
        </w:r>
        <w:r w:rsidR="00037E06">
          <w:rPr>
            <w:webHidden/>
          </w:rPr>
          <w:fldChar w:fldCharType="begin"/>
        </w:r>
        <w:r w:rsidR="00037E06">
          <w:rPr>
            <w:webHidden/>
          </w:rPr>
          <w:instrText xml:space="preserve"> PAGEREF _Toc356850513 \h </w:instrText>
        </w:r>
        <w:r w:rsidR="00037E06">
          <w:rPr>
            <w:webHidden/>
          </w:rPr>
        </w:r>
        <w:r w:rsidR="00037E06">
          <w:rPr>
            <w:webHidden/>
          </w:rPr>
          <w:fldChar w:fldCharType="separate"/>
        </w:r>
        <w:r w:rsidR="00037E06">
          <w:rPr>
            <w:webHidden/>
          </w:rPr>
          <w:t>1</w:t>
        </w:r>
        <w:r w:rsidR="00037E06">
          <w:rPr>
            <w:webHidden/>
          </w:rPr>
          <w:fldChar w:fldCharType="end"/>
        </w:r>
      </w:hyperlink>
    </w:p>
    <w:p w14:paraId="60DDD862" w14:textId="77777777" w:rsidR="00037E06" w:rsidRDefault="006E65CC" w:rsidP="00037E06">
      <w:pPr>
        <w:pStyle w:val="20"/>
        <w:ind w:left="480"/>
        <w:rPr>
          <w:rFonts w:asciiTheme="minorHAnsi" w:eastAsiaTheme="minorEastAsia" w:hAnsiTheme="minorHAnsi" w:cstheme="minorBidi"/>
          <w:sz w:val="21"/>
          <w:szCs w:val="22"/>
        </w:rPr>
      </w:pPr>
      <w:hyperlink w:anchor="_Toc356850514" w:history="1">
        <w:r w:rsidR="00037E06" w:rsidRPr="00E752E8">
          <w:rPr>
            <w:rStyle w:val="a3"/>
          </w:rPr>
          <w:t xml:space="preserve">1.2 </w:t>
        </w:r>
        <w:r w:rsidR="00037E06" w:rsidRPr="00E752E8">
          <w:rPr>
            <w:rStyle w:val="a3"/>
            <w:rFonts w:hint="eastAsia"/>
          </w:rPr>
          <w:t>国内外社交网络</w:t>
        </w:r>
        <w:r w:rsidR="00037E06" w:rsidRPr="00E752E8">
          <w:rPr>
            <w:rStyle w:val="a3"/>
          </w:rPr>
          <w:t>NoSQL</w:t>
        </w:r>
        <w:r w:rsidR="00037E06" w:rsidRPr="00E752E8">
          <w:rPr>
            <w:rStyle w:val="a3"/>
            <w:rFonts w:hint="eastAsia"/>
          </w:rPr>
          <w:t>技术研究现状</w:t>
        </w:r>
        <w:r w:rsidR="00037E06">
          <w:rPr>
            <w:webHidden/>
          </w:rPr>
          <w:tab/>
        </w:r>
        <w:r w:rsidR="00037E06">
          <w:rPr>
            <w:webHidden/>
          </w:rPr>
          <w:fldChar w:fldCharType="begin"/>
        </w:r>
        <w:r w:rsidR="00037E06">
          <w:rPr>
            <w:webHidden/>
          </w:rPr>
          <w:instrText xml:space="preserve"> PAGEREF _Toc356850514 \h </w:instrText>
        </w:r>
        <w:r w:rsidR="00037E06">
          <w:rPr>
            <w:webHidden/>
          </w:rPr>
        </w:r>
        <w:r w:rsidR="00037E06">
          <w:rPr>
            <w:webHidden/>
          </w:rPr>
          <w:fldChar w:fldCharType="separate"/>
        </w:r>
        <w:r w:rsidR="00037E06">
          <w:rPr>
            <w:webHidden/>
          </w:rPr>
          <w:t>2</w:t>
        </w:r>
        <w:r w:rsidR="00037E06">
          <w:rPr>
            <w:webHidden/>
          </w:rPr>
          <w:fldChar w:fldCharType="end"/>
        </w:r>
      </w:hyperlink>
    </w:p>
    <w:p w14:paraId="39C320D6" w14:textId="77777777" w:rsidR="00037E06" w:rsidRDefault="006E65CC" w:rsidP="00037E06">
      <w:pPr>
        <w:pStyle w:val="30"/>
        <w:ind w:left="960"/>
        <w:rPr>
          <w:rFonts w:asciiTheme="minorHAnsi" w:eastAsiaTheme="minorEastAsia" w:hAnsiTheme="minorHAnsi" w:cstheme="minorBidi"/>
          <w:sz w:val="21"/>
          <w:szCs w:val="22"/>
        </w:rPr>
      </w:pPr>
      <w:hyperlink w:anchor="_Toc356850515" w:history="1">
        <w:r w:rsidR="00037E06" w:rsidRPr="00E752E8">
          <w:rPr>
            <w:rStyle w:val="a3"/>
          </w:rPr>
          <w:t>1.2.1 NoSQL</w:t>
        </w:r>
        <w:r w:rsidR="00037E06" w:rsidRPr="00E752E8">
          <w:rPr>
            <w:rStyle w:val="a3"/>
            <w:rFonts w:hint="eastAsia"/>
          </w:rPr>
          <w:t>数据库技术现状研究</w:t>
        </w:r>
        <w:r w:rsidR="00037E06">
          <w:rPr>
            <w:webHidden/>
          </w:rPr>
          <w:tab/>
        </w:r>
        <w:r w:rsidR="00037E06">
          <w:rPr>
            <w:webHidden/>
          </w:rPr>
          <w:fldChar w:fldCharType="begin"/>
        </w:r>
        <w:r w:rsidR="00037E06">
          <w:rPr>
            <w:webHidden/>
          </w:rPr>
          <w:instrText xml:space="preserve"> PAGEREF _Toc356850515 \h </w:instrText>
        </w:r>
        <w:r w:rsidR="00037E06">
          <w:rPr>
            <w:webHidden/>
          </w:rPr>
        </w:r>
        <w:r w:rsidR="00037E06">
          <w:rPr>
            <w:webHidden/>
          </w:rPr>
          <w:fldChar w:fldCharType="separate"/>
        </w:r>
        <w:r w:rsidR="00037E06">
          <w:rPr>
            <w:webHidden/>
          </w:rPr>
          <w:t>2</w:t>
        </w:r>
        <w:r w:rsidR="00037E06">
          <w:rPr>
            <w:webHidden/>
          </w:rPr>
          <w:fldChar w:fldCharType="end"/>
        </w:r>
      </w:hyperlink>
    </w:p>
    <w:p w14:paraId="0DCF878A" w14:textId="77777777" w:rsidR="00037E06" w:rsidRDefault="006E65CC" w:rsidP="00037E06">
      <w:pPr>
        <w:pStyle w:val="30"/>
        <w:ind w:left="960"/>
        <w:rPr>
          <w:rFonts w:asciiTheme="minorHAnsi" w:eastAsiaTheme="minorEastAsia" w:hAnsiTheme="minorHAnsi" w:cstheme="minorBidi"/>
          <w:sz w:val="21"/>
          <w:szCs w:val="22"/>
        </w:rPr>
      </w:pPr>
      <w:hyperlink w:anchor="_Toc356850516" w:history="1">
        <w:r w:rsidR="00037E06" w:rsidRPr="00E752E8">
          <w:rPr>
            <w:rStyle w:val="a3"/>
          </w:rPr>
          <w:t xml:space="preserve">1.2.2 </w:t>
        </w:r>
        <w:r w:rsidR="00037E06" w:rsidRPr="00E752E8">
          <w:rPr>
            <w:rStyle w:val="a3"/>
            <w:rFonts w:hint="eastAsia"/>
          </w:rPr>
          <w:t>人人网后台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_Toc356850516 \h </w:instrText>
        </w:r>
        <w:r w:rsidR="00037E06">
          <w:rPr>
            <w:webHidden/>
          </w:rPr>
        </w:r>
        <w:r w:rsidR="00037E06">
          <w:rPr>
            <w:webHidden/>
          </w:rPr>
          <w:fldChar w:fldCharType="separate"/>
        </w:r>
        <w:r w:rsidR="00037E06">
          <w:rPr>
            <w:webHidden/>
          </w:rPr>
          <w:t>3</w:t>
        </w:r>
        <w:r w:rsidR="00037E06">
          <w:rPr>
            <w:webHidden/>
          </w:rPr>
          <w:fldChar w:fldCharType="end"/>
        </w:r>
      </w:hyperlink>
    </w:p>
    <w:p w14:paraId="6D8F6BC8" w14:textId="77777777" w:rsidR="00037E06" w:rsidRDefault="006E65CC" w:rsidP="00037E06">
      <w:pPr>
        <w:pStyle w:val="30"/>
        <w:ind w:left="960"/>
        <w:rPr>
          <w:rFonts w:asciiTheme="minorHAnsi" w:eastAsiaTheme="minorEastAsia" w:hAnsiTheme="minorHAnsi" w:cstheme="minorBidi"/>
          <w:sz w:val="21"/>
          <w:szCs w:val="22"/>
        </w:rPr>
      </w:pPr>
      <w:hyperlink w:anchor="_Toc356850517" w:history="1">
        <w:r w:rsidR="00037E06" w:rsidRPr="00E752E8">
          <w:rPr>
            <w:rStyle w:val="a3"/>
          </w:rPr>
          <w:t xml:space="preserve">1.2.3 </w:t>
        </w:r>
        <w:r w:rsidR="00037E06" w:rsidRPr="00E752E8">
          <w:rPr>
            <w:rStyle w:val="a3"/>
            <w:rFonts w:hint="eastAsia"/>
          </w:rPr>
          <w:t>新浪微博后台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_Toc356850517 \h </w:instrText>
        </w:r>
        <w:r w:rsidR="00037E06">
          <w:rPr>
            <w:webHidden/>
          </w:rPr>
        </w:r>
        <w:r w:rsidR="00037E06">
          <w:rPr>
            <w:webHidden/>
          </w:rPr>
          <w:fldChar w:fldCharType="separate"/>
        </w:r>
        <w:r w:rsidR="00037E06">
          <w:rPr>
            <w:webHidden/>
          </w:rPr>
          <w:t>4</w:t>
        </w:r>
        <w:r w:rsidR="00037E06">
          <w:rPr>
            <w:webHidden/>
          </w:rPr>
          <w:fldChar w:fldCharType="end"/>
        </w:r>
      </w:hyperlink>
    </w:p>
    <w:p w14:paraId="3226CFC4" w14:textId="77777777" w:rsidR="00037E06" w:rsidRDefault="006E65CC" w:rsidP="00037E06">
      <w:pPr>
        <w:pStyle w:val="30"/>
        <w:ind w:left="960"/>
        <w:rPr>
          <w:rFonts w:asciiTheme="minorHAnsi" w:eastAsiaTheme="minorEastAsia" w:hAnsiTheme="minorHAnsi" w:cstheme="minorBidi"/>
          <w:sz w:val="21"/>
          <w:szCs w:val="22"/>
        </w:rPr>
      </w:pPr>
      <w:hyperlink w:anchor="_Toc356850518" w:history="1">
        <w:r w:rsidR="00037E06" w:rsidRPr="00E752E8">
          <w:rPr>
            <w:rStyle w:val="a3"/>
            <w:shd w:val="clear" w:color="auto" w:fill="F9FCFE"/>
          </w:rPr>
          <w:t xml:space="preserve">1.2.4 </w:t>
        </w:r>
        <w:r w:rsidR="00037E06" w:rsidRPr="00E752E8">
          <w:rPr>
            <w:rStyle w:val="a3"/>
            <w:rFonts w:hint="eastAsia"/>
            <w:shd w:val="clear" w:color="auto" w:fill="F9FCFE"/>
          </w:rPr>
          <w:t>豆瓣网后台</w:t>
        </w:r>
        <w:r w:rsidR="00037E06" w:rsidRPr="00E752E8">
          <w:rPr>
            <w:rStyle w:val="a3"/>
            <w:shd w:val="clear" w:color="auto" w:fill="F9FCFE"/>
          </w:rPr>
          <w:t>NoSQL</w:t>
        </w:r>
        <w:r w:rsidR="00037E06" w:rsidRPr="00E752E8">
          <w:rPr>
            <w:rStyle w:val="a3"/>
            <w:rFonts w:hint="eastAsia"/>
            <w:shd w:val="clear" w:color="auto" w:fill="F9FCFE"/>
          </w:rPr>
          <w:t>技术研究</w:t>
        </w:r>
        <w:r w:rsidR="00037E06">
          <w:rPr>
            <w:webHidden/>
          </w:rPr>
          <w:tab/>
        </w:r>
        <w:r w:rsidR="00037E06">
          <w:rPr>
            <w:webHidden/>
          </w:rPr>
          <w:fldChar w:fldCharType="begin"/>
        </w:r>
        <w:r w:rsidR="00037E06">
          <w:rPr>
            <w:webHidden/>
          </w:rPr>
          <w:instrText xml:space="preserve"> PAGEREF _Toc356850518 \h </w:instrText>
        </w:r>
        <w:r w:rsidR="00037E06">
          <w:rPr>
            <w:webHidden/>
          </w:rPr>
        </w:r>
        <w:r w:rsidR="00037E06">
          <w:rPr>
            <w:webHidden/>
          </w:rPr>
          <w:fldChar w:fldCharType="separate"/>
        </w:r>
        <w:r w:rsidR="00037E06">
          <w:rPr>
            <w:webHidden/>
          </w:rPr>
          <w:t>4</w:t>
        </w:r>
        <w:r w:rsidR="00037E06">
          <w:rPr>
            <w:webHidden/>
          </w:rPr>
          <w:fldChar w:fldCharType="end"/>
        </w:r>
      </w:hyperlink>
    </w:p>
    <w:p w14:paraId="15FD72A4" w14:textId="77777777" w:rsidR="00037E06" w:rsidRDefault="006E65CC" w:rsidP="00037E06">
      <w:pPr>
        <w:pStyle w:val="30"/>
        <w:ind w:left="960"/>
        <w:rPr>
          <w:rFonts w:asciiTheme="minorHAnsi" w:eastAsiaTheme="minorEastAsia" w:hAnsiTheme="minorHAnsi" w:cstheme="minorBidi"/>
          <w:sz w:val="21"/>
          <w:szCs w:val="22"/>
        </w:rPr>
      </w:pPr>
      <w:hyperlink w:anchor="_Toc356850519" w:history="1">
        <w:r w:rsidR="00037E06" w:rsidRPr="00E752E8">
          <w:rPr>
            <w:rStyle w:val="a3"/>
            <w:lang w:bidi="en-US"/>
          </w:rPr>
          <w:t>1.2.4 Facebook</w:t>
        </w:r>
        <w:r w:rsidR="00037E06" w:rsidRPr="00E752E8">
          <w:rPr>
            <w:rStyle w:val="a3"/>
            <w:rFonts w:hint="eastAsia"/>
          </w:rPr>
          <w:t>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_Toc356850519 \h </w:instrText>
        </w:r>
        <w:r w:rsidR="00037E06">
          <w:rPr>
            <w:webHidden/>
          </w:rPr>
        </w:r>
        <w:r w:rsidR="00037E06">
          <w:rPr>
            <w:webHidden/>
          </w:rPr>
          <w:fldChar w:fldCharType="separate"/>
        </w:r>
        <w:r w:rsidR="00037E06">
          <w:rPr>
            <w:webHidden/>
          </w:rPr>
          <w:t>4</w:t>
        </w:r>
        <w:r w:rsidR="00037E06">
          <w:rPr>
            <w:webHidden/>
          </w:rPr>
          <w:fldChar w:fldCharType="end"/>
        </w:r>
      </w:hyperlink>
    </w:p>
    <w:p w14:paraId="3723A84A" w14:textId="77777777" w:rsidR="00037E06" w:rsidRDefault="006E65CC" w:rsidP="00037E06">
      <w:pPr>
        <w:pStyle w:val="30"/>
        <w:ind w:left="960"/>
        <w:rPr>
          <w:rFonts w:asciiTheme="minorHAnsi" w:eastAsiaTheme="minorEastAsia" w:hAnsiTheme="minorHAnsi" w:cstheme="minorBidi"/>
          <w:sz w:val="21"/>
          <w:szCs w:val="22"/>
        </w:rPr>
      </w:pPr>
      <w:hyperlink w:anchor="_Toc356850520" w:history="1">
        <w:r w:rsidR="00037E06" w:rsidRPr="00E752E8">
          <w:rPr>
            <w:rStyle w:val="a3"/>
          </w:rPr>
          <w:t xml:space="preserve">1.2.5 </w:t>
        </w:r>
        <w:r w:rsidR="00037E06" w:rsidRPr="00E752E8">
          <w:rPr>
            <w:rStyle w:val="a3"/>
            <w:rFonts w:hint="eastAsia"/>
          </w:rPr>
          <w:t>淘宝网后台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_Toc356850520 \h </w:instrText>
        </w:r>
        <w:r w:rsidR="00037E06">
          <w:rPr>
            <w:webHidden/>
          </w:rPr>
        </w:r>
        <w:r w:rsidR="00037E06">
          <w:rPr>
            <w:webHidden/>
          </w:rPr>
          <w:fldChar w:fldCharType="separate"/>
        </w:r>
        <w:r w:rsidR="00037E06">
          <w:rPr>
            <w:webHidden/>
          </w:rPr>
          <w:t>5</w:t>
        </w:r>
        <w:r w:rsidR="00037E06">
          <w:rPr>
            <w:webHidden/>
          </w:rPr>
          <w:fldChar w:fldCharType="end"/>
        </w:r>
      </w:hyperlink>
    </w:p>
    <w:p w14:paraId="6DFBE6E3" w14:textId="77777777" w:rsidR="00037E06" w:rsidRDefault="006E65CC" w:rsidP="00037E06">
      <w:pPr>
        <w:pStyle w:val="20"/>
        <w:ind w:left="480"/>
        <w:rPr>
          <w:rFonts w:asciiTheme="minorHAnsi" w:eastAsiaTheme="minorEastAsia" w:hAnsiTheme="minorHAnsi" w:cstheme="minorBidi"/>
          <w:sz w:val="21"/>
          <w:szCs w:val="22"/>
        </w:rPr>
      </w:pPr>
      <w:hyperlink w:anchor="_Toc356850521" w:history="1">
        <w:r w:rsidR="00037E06" w:rsidRPr="00E752E8">
          <w:rPr>
            <w:rStyle w:val="a3"/>
          </w:rPr>
          <w:t xml:space="preserve">1.3 </w:t>
        </w:r>
        <w:r w:rsidR="00037E06" w:rsidRPr="00E752E8">
          <w:rPr>
            <w:rStyle w:val="a3"/>
            <w:rFonts w:hint="eastAsia"/>
          </w:rPr>
          <w:t>论文的主要工作</w:t>
        </w:r>
        <w:r w:rsidR="00037E06">
          <w:rPr>
            <w:webHidden/>
          </w:rPr>
          <w:tab/>
        </w:r>
        <w:r w:rsidR="00037E06">
          <w:rPr>
            <w:webHidden/>
          </w:rPr>
          <w:fldChar w:fldCharType="begin"/>
        </w:r>
        <w:r w:rsidR="00037E06">
          <w:rPr>
            <w:webHidden/>
          </w:rPr>
          <w:instrText xml:space="preserve"> PAGEREF _Toc356850521 \h </w:instrText>
        </w:r>
        <w:r w:rsidR="00037E06">
          <w:rPr>
            <w:webHidden/>
          </w:rPr>
        </w:r>
        <w:r w:rsidR="00037E06">
          <w:rPr>
            <w:webHidden/>
          </w:rPr>
          <w:fldChar w:fldCharType="separate"/>
        </w:r>
        <w:r w:rsidR="00037E06">
          <w:rPr>
            <w:webHidden/>
          </w:rPr>
          <w:t>5</w:t>
        </w:r>
        <w:r w:rsidR="00037E06">
          <w:rPr>
            <w:webHidden/>
          </w:rPr>
          <w:fldChar w:fldCharType="end"/>
        </w:r>
      </w:hyperlink>
    </w:p>
    <w:p w14:paraId="73D581A8" w14:textId="77777777" w:rsidR="00037E06" w:rsidRDefault="006E65CC" w:rsidP="00037E06">
      <w:pPr>
        <w:pStyle w:val="20"/>
        <w:ind w:left="480"/>
        <w:rPr>
          <w:rFonts w:asciiTheme="minorHAnsi" w:eastAsiaTheme="minorEastAsia" w:hAnsiTheme="minorHAnsi" w:cstheme="minorBidi"/>
          <w:sz w:val="21"/>
          <w:szCs w:val="22"/>
        </w:rPr>
      </w:pPr>
      <w:hyperlink w:anchor="_Toc356850522" w:history="1">
        <w:r w:rsidR="00037E06" w:rsidRPr="00E752E8">
          <w:rPr>
            <w:rStyle w:val="a3"/>
          </w:rPr>
          <w:t xml:space="preserve">1.4 </w:t>
        </w:r>
        <w:r w:rsidR="00037E06" w:rsidRPr="00E752E8">
          <w:rPr>
            <w:rStyle w:val="a3"/>
            <w:rFonts w:hint="eastAsia"/>
          </w:rPr>
          <w:t>论文的组织结构</w:t>
        </w:r>
        <w:r w:rsidR="00037E06">
          <w:rPr>
            <w:webHidden/>
          </w:rPr>
          <w:tab/>
        </w:r>
        <w:r w:rsidR="00037E06">
          <w:rPr>
            <w:webHidden/>
          </w:rPr>
          <w:fldChar w:fldCharType="begin"/>
        </w:r>
        <w:r w:rsidR="00037E06">
          <w:rPr>
            <w:webHidden/>
          </w:rPr>
          <w:instrText xml:space="preserve"> PAGEREF _Toc356850522 \h </w:instrText>
        </w:r>
        <w:r w:rsidR="00037E06">
          <w:rPr>
            <w:webHidden/>
          </w:rPr>
        </w:r>
        <w:r w:rsidR="00037E06">
          <w:rPr>
            <w:webHidden/>
          </w:rPr>
          <w:fldChar w:fldCharType="separate"/>
        </w:r>
        <w:r w:rsidR="00037E06">
          <w:rPr>
            <w:webHidden/>
          </w:rPr>
          <w:t>5</w:t>
        </w:r>
        <w:r w:rsidR="00037E06">
          <w:rPr>
            <w:webHidden/>
          </w:rPr>
          <w:fldChar w:fldCharType="end"/>
        </w:r>
      </w:hyperlink>
    </w:p>
    <w:p w14:paraId="60DBF926" w14:textId="77777777" w:rsidR="00037E06" w:rsidRDefault="006E65CC">
      <w:pPr>
        <w:pStyle w:val="10"/>
        <w:rPr>
          <w:rFonts w:asciiTheme="minorHAnsi" w:eastAsiaTheme="minorEastAsia" w:hAnsiTheme="minorHAnsi" w:cstheme="minorBidi"/>
          <w:b w:val="0"/>
          <w:sz w:val="21"/>
          <w:szCs w:val="22"/>
        </w:rPr>
      </w:pPr>
      <w:hyperlink w:anchor="_Toc356850523" w:history="1">
        <w:r w:rsidR="00037E06" w:rsidRPr="00E752E8">
          <w:rPr>
            <w:rStyle w:val="a3"/>
            <w:rFonts w:hint="eastAsia"/>
          </w:rPr>
          <w:t>第二章</w:t>
        </w:r>
        <w:r w:rsidR="00037E06" w:rsidRPr="00E752E8">
          <w:rPr>
            <w:rStyle w:val="a3"/>
          </w:rPr>
          <w:t xml:space="preserve"> </w:t>
        </w:r>
        <w:r w:rsidR="00037E06" w:rsidRPr="00E752E8">
          <w:rPr>
            <w:rStyle w:val="a3"/>
            <w:rFonts w:hint="eastAsia"/>
          </w:rPr>
          <w:t>相关技术综述</w:t>
        </w:r>
        <w:r w:rsidR="00037E06">
          <w:rPr>
            <w:webHidden/>
          </w:rPr>
          <w:tab/>
        </w:r>
        <w:r w:rsidR="00037E06">
          <w:rPr>
            <w:webHidden/>
          </w:rPr>
          <w:fldChar w:fldCharType="begin"/>
        </w:r>
        <w:r w:rsidR="00037E06">
          <w:rPr>
            <w:webHidden/>
          </w:rPr>
          <w:instrText xml:space="preserve"> PAGEREF _Toc356850523 \h </w:instrText>
        </w:r>
        <w:r w:rsidR="00037E06">
          <w:rPr>
            <w:webHidden/>
          </w:rPr>
        </w:r>
        <w:r w:rsidR="00037E06">
          <w:rPr>
            <w:webHidden/>
          </w:rPr>
          <w:fldChar w:fldCharType="separate"/>
        </w:r>
        <w:r w:rsidR="00037E06">
          <w:rPr>
            <w:webHidden/>
          </w:rPr>
          <w:t>7</w:t>
        </w:r>
        <w:r w:rsidR="00037E06">
          <w:rPr>
            <w:webHidden/>
          </w:rPr>
          <w:fldChar w:fldCharType="end"/>
        </w:r>
      </w:hyperlink>
    </w:p>
    <w:p w14:paraId="71F20F07" w14:textId="77777777" w:rsidR="00037E06" w:rsidRDefault="006E65CC" w:rsidP="00037E06">
      <w:pPr>
        <w:pStyle w:val="20"/>
        <w:ind w:left="480"/>
        <w:rPr>
          <w:rFonts w:asciiTheme="minorHAnsi" w:eastAsiaTheme="minorEastAsia" w:hAnsiTheme="minorHAnsi" w:cstheme="minorBidi"/>
          <w:sz w:val="21"/>
          <w:szCs w:val="22"/>
        </w:rPr>
      </w:pPr>
      <w:hyperlink w:anchor="_Toc356850524" w:history="1">
        <w:r w:rsidR="00037E06" w:rsidRPr="00E752E8">
          <w:rPr>
            <w:rStyle w:val="a3"/>
          </w:rPr>
          <w:t xml:space="preserve">2.1 </w:t>
        </w:r>
        <w:r w:rsidR="00037E06" w:rsidRPr="00E752E8">
          <w:rPr>
            <w:rStyle w:val="a3"/>
            <w:rFonts w:hint="eastAsia"/>
          </w:rPr>
          <w:t>数据库技术综述</w:t>
        </w:r>
        <w:r w:rsidR="00037E06">
          <w:rPr>
            <w:webHidden/>
          </w:rPr>
          <w:tab/>
        </w:r>
        <w:r w:rsidR="00037E06">
          <w:rPr>
            <w:webHidden/>
          </w:rPr>
          <w:fldChar w:fldCharType="begin"/>
        </w:r>
        <w:r w:rsidR="00037E06">
          <w:rPr>
            <w:webHidden/>
          </w:rPr>
          <w:instrText xml:space="preserve"> PAGEREF _Toc356850524 \h </w:instrText>
        </w:r>
        <w:r w:rsidR="00037E06">
          <w:rPr>
            <w:webHidden/>
          </w:rPr>
        </w:r>
        <w:r w:rsidR="00037E06">
          <w:rPr>
            <w:webHidden/>
          </w:rPr>
          <w:fldChar w:fldCharType="separate"/>
        </w:r>
        <w:r w:rsidR="00037E06">
          <w:rPr>
            <w:webHidden/>
          </w:rPr>
          <w:t>7</w:t>
        </w:r>
        <w:r w:rsidR="00037E06">
          <w:rPr>
            <w:webHidden/>
          </w:rPr>
          <w:fldChar w:fldCharType="end"/>
        </w:r>
      </w:hyperlink>
    </w:p>
    <w:p w14:paraId="6E3772C8" w14:textId="77777777" w:rsidR="00037E06" w:rsidRDefault="006E65CC" w:rsidP="00037E06">
      <w:pPr>
        <w:pStyle w:val="30"/>
        <w:ind w:left="960"/>
        <w:rPr>
          <w:rFonts w:asciiTheme="minorHAnsi" w:eastAsiaTheme="minorEastAsia" w:hAnsiTheme="minorHAnsi" w:cstheme="minorBidi"/>
          <w:sz w:val="21"/>
          <w:szCs w:val="22"/>
        </w:rPr>
      </w:pPr>
      <w:hyperlink w:anchor="_Toc356850525" w:history="1">
        <w:r w:rsidR="00037E06" w:rsidRPr="00E752E8">
          <w:rPr>
            <w:rStyle w:val="a3"/>
            <w:rFonts w:hAnsi="宋体" w:cs="Arial"/>
          </w:rPr>
          <w:t>2.1.1 NoSQL</w:t>
        </w:r>
        <w:r w:rsidR="00037E06" w:rsidRPr="00E752E8">
          <w:rPr>
            <w:rStyle w:val="a3"/>
            <w:rFonts w:hAnsi="宋体" w:cs="Arial" w:hint="eastAsia"/>
          </w:rPr>
          <w:t>技术综述</w:t>
        </w:r>
        <w:r w:rsidR="00037E06">
          <w:rPr>
            <w:webHidden/>
          </w:rPr>
          <w:tab/>
        </w:r>
        <w:r w:rsidR="00037E06">
          <w:rPr>
            <w:webHidden/>
          </w:rPr>
          <w:fldChar w:fldCharType="begin"/>
        </w:r>
        <w:r w:rsidR="00037E06">
          <w:rPr>
            <w:webHidden/>
          </w:rPr>
          <w:instrText xml:space="preserve"> PAGEREF _Toc356850525 \h </w:instrText>
        </w:r>
        <w:r w:rsidR="00037E06">
          <w:rPr>
            <w:webHidden/>
          </w:rPr>
        </w:r>
        <w:r w:rsidR="00037E06">
          <w:rPr>
            <w:webHidden/>
          </w:rPr>
          <w:fldChar w:fldCharType="separate"/>
        </w:r>
        <w:r w:rsidR="00037E06">
          <w:rPr>
            <w:webHidden/>
          </w:rPr>
          <w:t>7</w:t>
        </w:r>
        <w:r w:rsidR="00037E06">
          <w:rPr>
            <w:webHidden/>
          </w:rPr>
          <w:fldChar w:fldCharType="end"/>
        </w:r>
      </w:hyperlink>
    </w:p>
    <w:p w14:paraId="603B4A95" w14:textId="77777777" w:rsidR="00037E06" w:rsidRDefault="006E65CC" w:rsidP="00037E06">
      <w:pPr>
        <w:pStyle w:val="30"/>
        <w:ind w:left="960"/>
        <w:rPr>
          <w:rFonts w:asciiTheme="minorHAnsi" w:eastAsiaTheme="minorEastAsia" w:hAnsiTheme="minorHAnsi" w:cstheme="minorBidi"/>
          <w:sz w:val="21"/>
          <w:szCs w:val="22"/>
        </w:rPr>
      </w:pPr>
      <w:hyperlink w:anchor="_Toc356850526" w:history="1">
        <w:r w:rsidR="00037E06" w:rsidRPr="00E752E8">
          <w:rPr>
            <w:rStyle w:val="a3"/>
            <w:rFonts w:hAnsi="宋体" w:cs="Arial"/>
          </w:rPr>
          <w:t>2.1.2 MongoDB</w:t>
        </w:r>
        <w:r w:rsidR="00037E06" w:rsidRPr="00E752E8">
          <w:rPr>
            <w:rStyle w:val="a3"/>
            <w:rFonts w:hAnsi="宋体" w:cs="Arial" w:hint="eastAsia"/>
          </w:rPr>
          <w:t>技术详述</w:t>
        </w:r>
        <w:r w:rsidR="00037E06">
          <w:rPr>
            <w:webHidden/>
          </w:rPr>
          <w:tab/>
        </w:r>
        <w:r w:rsidR="00037E06">
          <w:rPr>
            <w:webHidden/>
          </w:rPr>
          <w:fldChar w:fldCharType="begin"/>
        </w:r>
        <w:r w:rsidR="00037E06">
          <w:rPr>
            <w:webHidden/>
          </w:rPr>
          <w:instrText xml:space="preserve"> PAGEREF _Toc356850526 \h </w:instrText>
        </w:r>
        <w:r w:rsidR="00037E06">
          <w:rPr>
            <w:webHidden/>
          </w:rPr>
        </w:r>
        <w:r w:rsidR="00037E06">
          <w:rPr>
            <w:webHidden/>
          </w:rPr>
          <w:fldChar w:fldCharType="separate"/>
        </w:r>
        <w:r w:rsidR="00037E06">
          <w:rPr>
            <w:webHidden/>
          </w:rPr>
          <w:t>8</w:t>
        </w:r>
        <w:r w:rsidR="00037E06">
          <w:rPr>
            <w:webHidden/>
          </w:rPr>
          <w:fldChar w:fldCharType="end"/>
        </w:r>
      </w:hyperlink>
    </w:p>
    <w:p w14:paraId="5DA90D92" w14:textId="77777777" w:rsidR="00037E06" w:rsidRDefault="006E65CC" w:rsidP="00037E06">
      <w:pPr>
        <w:pStyle w:val="20"/>
        <w:ind w:left="480"/>
        <w:rPr>
          <w:rFonts w:asciiTheme="minorHAnsi" w:eastAsiaTheme="minorEastAsia" w:hAnsiTheme="minorHAnsi" w:cstheme="minorBidi"/>
          <w:sz w:val="21"/>
          <w:szCs w:val="22"/>
        </w:rPr>
      </w:pPr>
      <w:hyperlink w:anchor="_Toc356850527" w:history="1">
        <w:r w:rsidR="00037E06" w:rsidRPr="00E752E8">
          <w:rPr>
            <w:rStyle w:val="a3"/>
          </w:rPr>
          <w:t xml:space="preserve">2.2 </w:t>
        </w:r>
        <w:r w:rsidR="00037E06" w:rsidRPr="00E752E8">
          <w:rPr>
            <w:rStyle w:val="a3"/>
            <w:rFonts w:hint="eastAsia"/>
          </w:rPr>
          <w:t>服务器技术综述</w:t>
        </w:r>
        <w:r w:rsidR="00037E06">
          <w:rPr>
            <w:webHidden/>
          </w:rPr>
          <w:tab/>
        </w:r>
        <w:r w:rsidR="00037E06">
          <w:rPr>
            <w:webHidden/>
          </w:rPr>
          <w:fldChar w:fldCharType="begin"/>
        </w:r>
        <w:r w:rsidR="00037E06">
          <w:rPr>
            <w:webHidden/>
          </w:rPr>
          <w:instrText xml:space="preserve"> PAGEREF _Toc356850527 \h </w:instrText>
        </w:r>
        <w:r w:rsidR="00037E06">
          <w:rPr>
            <w:webHidden/>
          </w:rPr>
        </w:r>
        <w:r w:rsidR="00037E06">
          <w:rPr>
            <w:webHidden/>
          </w:rPr>
          <w:fldChar w:fldCharType="separate"/>
        </w:r>
        <w:r w:rsidR="00037E06">
          <w:rPr>
            <w:webHidden/>
          </w:rPr>
          <w:t>9</w:t>
        </w:r>
        <w:r w:rsidR="00037E06">
          <w:rPr>
            <w:webHidden/>
          </w:rPr>
          <w:fldChar w:fldCharType="end"/>
        </w:r>
      </w:hyperlink>
    </w:p>
    <w:p w14:paraId="397A72E8" w14:textId="77777777" w:rsidR="00037E06" w:rsidRDefault="006E65CC" w:rsidP="00037E06">
      <w:pPr>
        <w:pStyle w:val="30"/>
        <w:ind w:left="960"/>
        <w:rPr>
          <w:rFonts w:asciiTheme="minorHAnsi" w:eastAsiaTheme="minorEastAsia" w:hAnsiTheme="minorHAnsi" w:cstheme="minorBidi"/>
          <w:sz w:val="21"/>
          <w:szCs w:val="22"/>
        </w:rPr>
      </w:pPr>
      <w:hyperlink w:anchor="_Toc356850528" w:history="1">
        <w:r w:rsidR="00037E06" w:rsidRPr="00E752E8">
          <w:rPr>
            <w:rStyle w:val="a3"/>
          </w:rPr>
          <w:t xml:space="preserve">2.2.1 </w:t>
        </w:r>
        <w:r w:rsidR="00037E06" w:rsidRPr="00E752E8">
          <w:rPr>
            <w:rStyle w:val="a3"/>
            <w:rFonts w:cs="Arial"/>
          </w:rPr>
          <w:t>Python</w:t>
        </w:r>
        <w:r w:rsidR="00037E06" w:rsidRPr="00E752E8">
          <w:rPr>
            <w:rStyle w:val="a3"/>
            <w:rFonts w:hint="eastAsia"/>
          </w:rPr>
          <w:t>技术综述</w:t>
        </w:r>
        <w:r w:rsidR="00037E06">
          <w:rPr>
            <w:webHidden/>
          </w:rPr>
          <w:tab/>
        </w:r>
        <w:r w:rsidR="00037E06">
          <w:rPr>
            <w:webHidden/>
          </w:rPr>
          <w:fldChar w:fldCharType="begin"/>
        </w:r>
        <w:r w:rsidR="00037E06">
          <w:rPr>
            <w:webHidden/>
          </w:rPr>
          <w:instrText xml:space="preserve"> PAGEREF _Toc356850528 \h </w:instrText>
        </w:r>
        <w:r w:rsidR="00037E06">
          <w:rPr>
            <w:webHidden/>
          </w:rPr>
        </w:r>
        <w:r w:rsidR="00037E06">
          <w:rPr>
            <w:webHidden/>
          </w:rPr>
          <w:fldChar w:fldCharType="separate"/>
        </w:r>
        <w:r w:rsidR="00037E06">
          <w:rPr>
            <w:webHidden/>
          </w:rPr>
          <w:t>9</w:t>
        </w:r>
        <w:r w:rsidR="00037E06">
          <w:rPr>
            <w:webHidden/>
          </w:rPr>
          <w:fldChar w:fldCharType="end"/>
        </w:r>
      </w:hyperlink>
    </w:p>
    <w:p w14:paraId="2996F218" w14:textId="77777777" w:rsidR="00037E06" w:rsidRDefault="006E65CC" w:rsidP="00037E06">
      <w:pPr>
        <w:pStyle w:val="30"/>
        <w:ind w:left="960"/>
        <w:rPr>
          <w:rFonts w:asciiTheme="minorHAnsi" w:eastAsiaTheme="minorEastAsia" w:hAnsiTheme="minorHAnsi" w:cstheme="minorBidi"/>
          <w:sz w:val="21"/>
          <w:szCs w:val="22"/>
        </w:rPr>
      </w:pPr>
      <w:hyperlink w:anchor="_Toc356850529" w:history="1">
        <w:r w:rsidR="00037E06" w:rsidRPr="00E752E8">
          <w:rPr>
            <w:rStyle w:val="a3"/>
          </w:rPr>
          <w:t xml:space="preserve">2.2.2 </w:t>
        </w:r>
        <w:r w:rsidR="00037E06" w:rsidRPr="00E752E8">
          <w:rPr>
            <w:rStyle w:val="a3"/>
            <w:rFonts w:cs="Arial"/>
          </w:rPr>
          <w:t>Django</w:t>
        </w:r>
        <w:r w:rsidR="00037E06" w:rsidRPr="00E752E8">
          <w:rPr>
            <w:rStyle w:val="a3"/>
            <w:rFonts w:hint="eastAsia"/>
          </w:rPr>
          <w:t>技术综述</w:t>
        </w:r>
        <w:r w:rsidR="00037E06">
          <w:rPr>
            <w:webHidden/>
          </w:rPr>
          <w:tab/>
        </w:r>
        <w:r w:rsidR="00037E06">
          <w:rPr>
            <w:webHidden/>
          </w:rPr>
          <w:fldChar w:fldCharType="begin"/>
        </w:r>
        <w:r w:rsidR="00037E06">
          <w:rPr>
            <w:webHidden/>
          </w:rPr>
          <w:instrText xml:space="preserve"> PAGEREF _Toc356850529 \h </w:instrText>
        </w:r>
        <w:r w:rsidR="00037E06">
          <w:rPr>
            <w:webHidden/>
          </w:rPr>
        </w:r>
        <w:r w:rsidR="00037E06">
          <w:rPr>
            <w:webHidden/>
          </w:rPr>
          <w:fldChar w:fldCharType="separate"/>
        </w:r>
        <w:r w:rsidR="00037E06">
          <w:rPr>
            <w:webHidden/>
          </w:rPr>
          <w:t>10</w:t>
        </w:r>
        <w:r w:rsidR="00037E06">
          <w:rPr>
            <w:webHidden/>
          </w:rPr>
          <w:fldChar w:fldCharType="end"/>
        </w:r>
      </w:hyperlink>
    </w:p>
    <w:p w14:paraId="1ED244F5" w14:textId="77777777" w:rsidR="00037E06" w:rsidRDefault="006E65CC" w:rsidP="00037E06">
      <w:pPr>
        <w:pStyle w:val="20"/>
        <w:ind w:left="480"/>
        <w:rPr>
          <w:rFonts w:asciiTheme="minorHAnsi" w:eastAsiaTheme="minorEastAsia" w:hAnsiTheme="minorHAnsi" w:cstheme="minorBidi"/>
          <w:sz w:val="21"/>
          <w:szCs w:val="22"/>
        </w:rPr>
      </w:pPr>
      <w:hyperlink w:anchor="_Toc356850530" w:history="1">
        <w:r w:rsidR="00037E06" w:rsidRPr="00E752E8">
          <w:rPr>
            <w:rStyle w:val="a3"/>
          </w:rPr>
          <w:t xml:space="preserve">2.3 </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_Toc356850530 \h </w:instrText>
        </w:r>
        <w:r w:rsidR="00037E06">
          <w:rPr>
            <w:webHidden/>
          </w:rPr>
        </w:r>
        <w:r w:rsidR="00037E06">
          <w:rPr>
            <w:webHidden/>
          </w:rPr>
          <w:fldChar w:fldCharType="separate"/>
        </w:r>
        <w:r w:rsidR="00037E06">
          <w:rPr>
            <w:webHidden/>
          </w:rPr>
          <w:t>13</w:t>
        </w:r>
        <w:r w:rsidR="00037E06">
          <w:rPr>
            <w:webHidden/>
          </w:rPr>
          <w:fldChar w:fldCharType="end"/>
        </w:r>
      </w:hyperlink>
    </w:p>
    <w:p w14:paraId="03AC345D" w14:textId="77777777" w:rsidR="00037E06" w:rsidRDefault="006E65CC">
      <w:pPr>
        <w:pStyle w:val="10"/>
        <w:rPr>
          <w:rFonts w:asciiTheme="minorHAnsi" w:eastAsiaTheme="minorEastAsia" w:hAnsiTheme="minorHAnsi" w:cstheme="minorBidi"/>
          <w:b w:val="0"/>
          <w:sz w:val="21"/>
          <w:szCs w:val="22"/>
        </w:rPr>
      </w:pPr>
      <w:hyperlink w:anchor="_Toc356850531" w:history="1">
        <w:r w:rsidR="00037E06" w:rsidRPr="00E752E8">
          <w:rPr>
            <w:rStyle w:val="a3"/>
            <w:rFonts w:hint="eastAsia"/>
          </w:rPr>
          <w:t>第三章</w:t>
        </w:r>
        <w:r w:rsidR="00037E06" w:rsidRPr="00E752E8">
          <w:rPr>
            <w:rStyle w:val="a3"/>
          </w:rPr>
          <w:t xml:space="preserve"> eBay Friends</w:t>
        </w:r>
        <w:r w:rsidR="00037E06" w:rsidRPr="00E752E8">
          <w:rPr>
            <w:rStyle w:val="a3"/>
            <w:rFonts w:hint="eastAsia"/>
          </w:rPr>
          <w:t>项目服务端需求分析</w:t>
        </w:r>
        <w:r w:rsidR="00037E06">
          <w:rPr>
            <w:webHidden/>
          </w:rPr>
          <w:tab/>
        </w:r>
        <w:r w:rsidR="00037E06">
          <w:rPr>
            <w:webHidden/>
          </w:rPr>
          <w:fldChar w:fldCharType="begin"/>
        </w:r>
        <w:r w:rsidR="00037E06">
          <w:rPr>
            <w:webHidden/>
          </w:rPr>
          <w:instrText xml:space="preserve"> PAGEREF _Toc356850531 \h </w:instrText>
        </w:r>
        <w:r w:rsidR="00037E06">
          <w:rPr>
            <w:webHidden/>
          </w:rPr>
        </w:r>
        <w:r w:rsidR="00037E06">
          <w:rPr>
            <w:webHidden/>
          </w:rPr>
          <w:fldChar w:fldCharType="separate"/>
        </w:r>
        <w:r w:rsidR="00037E06">
          <w:rPr>
            <w:webHidden/>
          </w:rPr>
          <w:t>14</w:t>
        </w:r>
        <w:r w:rsidR="00037E06">
          <w:rPr>
            <w:webHidden/>
          </w:rPr>
          <w:fldChar w:fldCharType="end"/>
        </w:r>
      </w:hyperlink>
    </w:p>
    <w:p w14:paraId="00618099" w14:textId="77777777" w:rsidR="00037E06" w:rsidRDefault="006E65CC" w:rsidP="00037E06">
      <w:pPr>
        <w:pStyle w:val="20"/>
        <w:ind w:left="480"/>
        <w:rPr>
          <w:rFonts w:asciiTheme="minorHAnsi" w:eastAsiaTheme="minorEastAsia" w:hAnsiTheme="minorHAnsi" w:cstheme="minorBidi"/>
          <w:sz w:val="21"/>
          <w:szCs w:val="22"/>
        </w:rPr>
      </w:pPr>
      <w:hyperlink w:anchor="_Toc356850532" w:history="1">
        <w:r w:rsidR="00037E06" w:rsidRPr="00E752E8">
          <w:rPr>
            <w:rStyle w:val="a3"/>
          </w:rPr>
          <w:t>3.1 eBay Friends</w:t>
        </w:r>
        <w:r w:rsidR="00037E06" w:rsidRPr="00E752E8">
          <w:rPr>
            <w:rStyle w:val="a3"/>
            <w:rFonts w:hint="eastAsia"/>
          </w:rPr>
          <w:t>项目整体概述</w:t>
        </w:r>
        <w:r w:rsidR="00037E06">
          <w:rPr>
            <w:webHidden/>
          </w:rPr>
          <w:tab/>
        </w:r>
        <w:r w:rsidR="00037E06">
          <w:rPr>
            <w:webHidden/>
          </w:rPr>
          <w:fldChar w:fldCharType="begin"/>
        </w:r>
        <w:r w:rsidR="00037E06">
          <w:rPr>
            <w:webHidden/>
          </w:rPr>
          <w:instrText xml:space="preserve"> PAGEREF _Toc356850532 \h </w:instrText>
        </w:r>
        <w:r w:rsidR="00037E06">
          <w:rPr>
            <w:webHidden/>
          </w:rPr>
        </w:r>
        <w:r w:rsidR="00037E06">
          <w:rPr>
            <w:webHidden/>
          </w:rPr>
          <w:fldChar w:fldCharType="separate"/>
        </w:r>
        <w:r w:rsidR="00037E06">
          <w:rPr>
            <w:webHidden/>
          </w:rPr>
          <w:t>14</w:t>
        </w:r>
        <w:r w:rsidR="00037E06">
          <w:rPr>
            <w:webHidden/>
          </w:rPr>
          <w:fldChar w:fldCharType="end"/>
        </w:r>
      </w:hyperlink>
    </w:p>
    <w:p w14:paraId="378F1286" w14:textId="77777777" w:rsidR="00037E06" w:rsidRDefault="006E65CC" w:rsidP="00037E06">
      <w:pPr>
        <w:pStyle w:val="20"/>
        <w:ind w:left="480"/>
        <w:rPr>
          <w:rFonts w:asciiTheme="minorHAnsi" w:eastAsiaTheme="minorEastAsia" w:hAnsiTheme="minorHAnsi" w:cstheme="minorBidi"/>
          <w:sz w:val="21"/>
          <w:szCs w:val="22"/>
        </w:rPr>
      </w:pPr>
      <w:hyperlink w:anchor="_Toc356850533" w:history="1">
        <w:r w:rsidR="00037E06" w:rsidRPr="00E752E8">
          <w:rPr>
            <w:rStyle w:val="a3"/>
          </w:rPr>
          <w:t>3.2 eBay Friends</w:t>
        </w:r>
        <w:r w:rsidR="00037E06" w:rsidRPr="00E752E8">
          <w:rPr>
            <w:rStyle w:val="a3"/>
            <w:rFonts w:hint="eastAsia"/>
          </w:rPr>
          <w:t>项目服务端需求分析</w:t>
        </w:r>
        <w:r w:rsidR="00037E06">
          <w:rPr>
            <w:webHidden/>
          </w:rPr>
          <w:tab/>
        </w:r>
        <w:r w:rsidR="00037E06">
          <w:rPr>
            <w:webHidden/>
          </w:rPr>
          <w:fldChar w:fldCharType="begin"/>
        </w:r>
        <w:r w:rsidR="00037E06">
          <w:rPr>
            <w:webHidden/>
          </w:rPr>
          <w:instrText xml:space="preserve"> PAGEREF _Toc356850533 \h </w:instrText>
        </w:r>
        <w:r w:rsidR="00037E06">
          <w:rPr>
            <w:webHidden/>
          </w:rPr>
        </w:r>
        <w:r w:rsidR="00037E06">
          <w:rPr>
            <w:webHidden/>
          </w:rPr>
          <w:fldChar w:fldCharType="separate"/>
        </w:r>
        <w:r w:rsidR="00037E06">
          <w:rPr>
            <w:webHidden/>
          </w:rPr>
          <w:t>15</w:t>
        </w:r>
        <w:r w:rsidR="00037E06">
          <w:rPr>
            <w:webHidden/>
          </w:rPr>
          <w:fldChar w:fldCharType="end"/>
        </w:r>
      </w:hyperlink>
    </w:p>
    <w:p w14:paraId="06C66737" w14:textId="77777777" w:rsidR="00037E06" w:rsidRDefault="006E65CC" w:rsidP="00037E06">
      <w:pPr>
        <w:pStyle w:val="30"/>
        <w:ind w:left="960"/>
        <w:rPr>
          <w:rFonts w:asciiTheme="minorHAnsi" w:eastAsiaTheme="minorEastAsia" w:hAnsiTheme="minorHAnsi" w:cstheme="minorBidi"/>
          <w:sz w:val="21"/>
          <w:szCs w:val="22"/>
        </w:rPr>
      </w:pPr>
      <w:hyperlink w:anchor="_Toc356850534" w:history="1">
        <w:r w:rsidR="00037E06" w:rsidRPr="00E752E8">
          <w:rPr>
            <w:rStyle w:val="a3"/>
            <w:rFonts w:hAnsi="宋体" w:cs="Arial"/>
          </w:rPr>
          <w:t>3.2.1 eBay Friends</w:t>
        </w:r>
        <w:r w:rsidR="00037E06" w:rsidRPr="00E752E8">
          <w:rPr>
            <w:rStyle w:val="a3"/>
            <w:rFonts w:hAnsi="宋体" w:cs="Arial" w:hint="eastAsia"/>
          </w:rPr>
          <w:t>项目需求概述</w:t>
        </w:r>
        <w:r w:rsidR="00037E06">
          <w:rPr>
            <w:webHidden/>
          </w:rPr>
          <w:tab/>
        </w:r>
        <w:r w:rsidR="00037E06">
          <w:rPr>
            <w:webHidden/>
          </w:rPr>
          <w:fldChar w:fldCharType="begin"/>
        </w:r>
        <w:r w:rsidR="00037E06">
          <w:rPr>
            <w:webHidden/>
          </w:rPr>
          <w:instrText xml:space="preserve"> PAGEREF _Toc356850534 \h </w:instrText>
        </w:r>
        <w:r w:rsidR="00037E06">
          <w:rPr>
            <w:webHidden/>
          </w:rPr>
        </w:r>
        <w:r w:rsidR="00037E06">
          <w:rPr>
            <w:webHidden/>
          </w:rPr>
          <w:fldChar w:fldCharType="separate"/>
        </w:r>
        <w:r w:rsidR="00037E06">
          <w:rPr>
            <w:webHidden/>
          </w:rPr>
          <w:t>15</w:t>
        </w:r>
        <w:r w:rsidR="00037E06">
          <w:rPr>
            <w:webHidden/>
          </w:rPr>
          <w:fldChar w:fldCharType="end"/>
        </w:r>
      </w:hyperlink>
    </w:p>
    <w:p w14:paraId="04726441" w14:textId="77777777" w:rsidR="00037E06" w:rsidRDefault="006E65CC" w:rsidP="00037E06">
      <w:pPr>
        <w:pStyle w:val="30"/>
        <w:ind w:left="960"/>
        <w:rPr>
          <w:rFonts w:asciiTheme="minorHAnsi" w:eastAsiaTheme="minorEastAsia" w:hAnsiTheme="minorHAnsi" w:cstheme="minorBidi"/>
          <w:sz w:val="21"/>
          <w:szCs w:val="22"/>
        </w:rPr>
      </w:pPr>
      <w:hyperlink w:anchor="_Toc356850535" w:history="1">
        <w:r w:rsidR="00037E06" w:rsidRPr="00E752E8">
          <w:rPr>
            <w:rStyle w:val="a3"/>
            <w:rFonts w:hAnsi="宋体" w:cs="Arial"/>
          </w:rPr>
          <w:t>3.2.2 eBay Friends</w:t>
        </w:r>
        <w:r w:rsidR="00037E06" w:rsidRPr="00E752E8">
          <w:rPr>
            <w:rStyle w:val="a3"/>
            <w:rFonts w:hAnsi="宋体" w:cs="Arial" w:hint="eastAsia"/>
          </w:rPr>
          <w:t>项目服务端需求用例图</w:t>
        </w:r>
        <w:r w:rsidR="00037E06">
          <w:rPr>
            <w:webHidden/>
          </w:rPr>
          <w:tab/>
        </w:r>
        <w:r w:rsidR="00037E06">
          <w:rPr>
            <w:webHidden/>
          </w:rPr>
          <w:fldChar w:fldCharType="begin"/>
        </w:r>
        <w:r w:rsidR="00037E06">
          <w:rPr>
            <w:webHidden/>
          </w:rPr>
          <w:instrText xml:space="preserve"> PAGEREF _Toc356850535 \h </w:instrText>
        </w:r>
        <w:r w:rsidR="00037E06">
          <w:rPr>
            <w:webHidden/>
          </w:rPr>
        </w:r>
        <w:r w:rsidR="00037E06">
          <w:rPr>
            <w:webHidden/>
          </w:rPr>
          <w:fldChar w:fldCharType="separate"/>
        </w:r>
        <w:r w:rsidR="00037E06">
          <w:rPr>
            <w:webHidden/>
          </w:rPr>
          <w:t>16</w:t>
        </w:r>
        <w:r w:rsidR="00037E06">
          <w:rPr>
            <w:webHidden/>
          </w:rPr>
          <w:fldChar w:fldCharType="end"/>
        </w:r>
      </w:hyperlink>
    </w:p>
    <w:p w14:paraId="337CB8BA" w14:textId="77777777" w:rsidR="00037E06" w:rsidRDefault="006E65CC" w:rsidP="00037E06">
      <w:pPr>
        <w:pStyle w:val="30"/>
        <w:ind w:left="960"/>
        <w:rPr>
          <w:rFonts w:asciiTheme="minorHAnsi" w:eastAsiaTheme="minorEastAsia" w:hAnsiTheme="minorHAnsi" w:cstheme="minorBidi"/>
          <w:sz w:val="21"/>
          <w:szCs w:val="22"/>
        </w:rPr>
      </w:pPr>
      <w:hyperlink w:anchor="_Toc356850536" w:history="1">
        <w:r w:rsidR="00037E06" w:rsidRPr="00E752E8">
          <w:rPr>
            <w:rStyle w:val="a3"/>
            <w:rFonts w:hAnsi="宋体" w:cs="Arial"/>
          </w:rPr>
          <w:t>3.2.3 eBay Friends</w:t>
        </w:r>
        <w:r w:rsidR="00037E06" w:rsidRPr="00E752E8">
          <w:rPr>
            <w:rStyle w:val="a3"/>
            <w:rFonts w:hAnsi="宋体" w:cs="Arial" w:hint="eastAsia"/>
          </w:rPr>
          <w:t>项目服务端用例分析</w:t>
        </w:r>
        <w:r w:rsidR="00037E06">
          <w:rPr>
            <w:webHidden/>
          </w:rPr>
          <w:tab/>
        </w:r>
        <w:r w:rsidR="00037E06">
          <w:rPr>
            <w:webHidden/>
          </w:rPr>
          <w:fldChar w:fldCharType="begin"/>
        </w:r>
        <w:r w:rsidR="00037E06">
          <w:rPr>
            <w:webHidden/>
          </w:rPr>
          <w:instrText xml:space="preserve"> PAGEREF _Toc356850536 \h </w:instrText>
        </w:r>
        <w:r w:rsidR="00037E06">
          <w:rPr>
            <w:webHidden/>
          </w:rPr>
        </w:r>
        <w:r w:rsidR="00037E06">
          <w:rPr>
            <w:webHidden/>
          </w:rPr>
          <w:fldChar w:fldCharType="separate"/>
        </w:r>
        <w:r w:rsidR="00037E06">
          <w:rPr>
            <w:webHidden/>
          </w:rPr>
          <w:t>16</w:t>
        </w:r>
        <w:r w:rsidR="00037E06">
          <w:rPr>
            <w:webHidden/>
          </w:rPr>
          <w:fldChar w:fldCharType="end"/>
        </w:r>
      </w:hyperlink>
    </w:p>
    <w:p w14:paraId="52C78A5E" w14:textId="77777777" w:rsidR="00037E06" w:rsidRDefault="006E65CC" w:rsidP="00037E06">
      <w:pPr>
        <w:pStyle w:val="30"/>
        <w:ind w:left="960"/>
        <w:rPr>
          <w:rFonts w:asciiTheme="minorHAnsi" w:eastAsiaTheme="minorEastAsia" w:hAnsiTheme="minorHAnsi" w:cstheme="minorBidi"/>
          <w:sz w:val="21"/>
          <w:szCs w:val="22"/>
        </w:rPr>
      </w:pPr>
      <w:hyperlink w:anchor="_Toc356850537" w:history="1">
        <w:r w:rsidR="00037E06" w:rsidRPr="00E752E8">
          <w:rPr>
            <w:rStyle w:val="a3"/>
          </w:rPr>
          <w:t>3.2.4 eBay Friends</w:t>
        </w:r>
        <w:r w:rsidR="00037E06" w:rsidRPr="00E752E8">
          <w:rPr>
            <w:rStyle w:val="a3"/>
            <w:rFonts w:hint="eastAsia"/>
          </w:rPr>
          <w:t>项目服务端</w:t>
        </w:r>
        <w:r w:rsidR="00037E06" w:rsidRPr="00E752E8">
          <w:rPr>
            <w:rStyle w:val="a3"/>
          </w:rPr>
          <w:t>ERD</w:t>
        </w:r>
        <w:r w:rsidR="00037E06">
          <w:rPr>
            <w:webHidden/>
          </w:rPr>
          <w:tab/>
        </w:r>
        <w:r w:rsidR="00037E06">
          <w:rPr>
            <w:webHidden/>
          </w:rPr>
          <w:fldChar w:fldCharType="begin"/>
        </w:r>
        <w:r w:rsidR="00037E06">
          <w:rPr>
            <w:webHidden/>
          </w:rPr>
          <w:instrText xml:space="preserve"> PAGEREF _Toc356850537 \h </w:instrText>
        </w:r>
        <w:r w:rsidR="00037E06">
          <w:rPr>
            <w:webHidden/>
          </w:rPr>
        </w:r>
        <w:r w:rsidR="00037E06">
          <w:rPr>
            <w:webHidden/>
          </w:rPr>
          <w:fldChar w:fldCharType="separate"/>
        </w:r>
        <w:r w:rsidR="00037E06">
          <w:rPr>
            <w:webHidden/>
          </w:rPr>
          <w:t>24</w:t>
        </w:r>
        <w:r w:rsidR="00037E06">
          <w:rPr>
            <w:webHidden/>
          </w:rPr>
          <w:fldChar w:fldCharType="end"/>
        </w:r>
      </w:hyperlink>
    </w:p>
    <w:p w14:paraId="4C1406F9" w14:textId="77777777" w:rsidR="00037E06" w:rsidRDefault="006E65CC" w:rsidP="00037E06">
      <w:pPr>
        <w:pStyle w:val="20"/>
        <w:ind w:left="480"/>
        <w:rPr>
          <w:rFonts w:asciiTheme="minorHAnsi" w:eastAsiaTheme="minorEastAsia" w:hAnsiTheme="minorHAnsi" w:cstheme="minorBidi"/>
          <w:sz w:val="21"/>
          <w:szCs w:val="22"/>
        </w:rPr>
      </w:pPr>
      <w:hyperlink w:anchor="_Toc356850538" w:history="1">
        <w:r w:rsidR="00037E06" w:rsidRPr="00E752E8">
          <w:rPr>
            <w:rStyle w:val="a3"/>
          </w:rPr>
          <w:t xml:space="preserve">3.3 </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_Toc356850538 \h </w:instrText>
        </w:r>
        <w:r w:rsidR="00037E06">
          <w:rPr>
            <w:webHidden/>
          </w:rPr>
        </w:r>
        <w:r w:rsidR="00037E06">
          <w:rPr>
            <w:webHidden/>
          </w:rPr>
          <w:fldChar w:fldCharType="separate"/>
        </w:r>
        <w:r w:rsidR="00037E06">
          <w:rPr>
            <w:webHidden/>
          </w:rPr>
          <w:t>25</w:t>
        </w:r>
        <w:r w:rsidR="00037E06">
          <w:rPr>
            <w:webHidden/>
          </w:rPr>
          <w:fldChar w:fldCharType="end"/>
        </w:r>
      </w:hyperlink>
    </w:p>
    <w:p w14:paraId="375C5B98" w14:textId="77777777" w:rsidR="00037E06" w:rsidRDefault="006E65CC">
      <w:pPr>
        <w:pStyle w:val="10"/>
        <w:rPr>
          <w:rFonts w:asciiTheme="minorHAnsi" w:eastAsiaTheme="minorEastAsia" w:hAnsiTheme="minorHAnsi" w:cstheme="minorBidi"/>
          <w:b w:val="0"/>
          <w:sz w:val="21"/>
          <w:szCs w:val="22"/>
        </w:rPr>
      </w:pPr>
      <w:hyperlink w:anchor="_Toc356850539" w:history="1">
        <w:r w:rsidR="00037E06" w:rsidRPr="00E752E8">
          <w:rPr>
            <w:rStyle w:val="a3"/>
            <w:rFonts w:hint="eastAsia"/>
          </w:rPr>
          <w:t>第四章</w:t>
        </w:r>
        <w:r w:rsidR="00037E06" w:rsidRPr="00E752E8">
          <w:rPr>
            <w:rStyle w:val="a3"/>
          </w:rPr>
          <w:t xml:space="preserve"> eBay Friends</w:t>
        </w:r>
        <w:r w:rsidR="00037E06" w:rsidRPr="00E752E8">
          <w:rPr>
            <w:rStyle w:val="a3"/>
            <w:rFonts w:hint="eastAsia"/>
          </w:rPr>
          <w:t>项目服务端模块设计</w:t>
        </w:r>
        <w:r w:rsidR="00037E06">
          <w:rPr>
            <w:webHidden/>
          </w:rPr>
          <w:tab/>
        </w:r>
        <w:r w:rsidR="00037E06">
          <w:rPr>
            <w:webHidden/>
          </w:rPr>
          <w:fldChar w:fldCharType="begin"/>
        </w:r>
        <w:r w:rsidR="00037E06">
          <w:rPr>
            <w:webHidden/>
          </w:rPr>
          <w:instrText xml:space="preserve"> PAGEREF _Toc356850539 \h </w:instrText>
        </w:r>
        <w:r w:rsidR="00037E06">
          <w:rPr>
            <w:webHidden/>
          </w:rPr>
        </w:r>
        <w:r w:rsidR="00037E06">
          <w:rPr>
            <w:webHidden/>
          </w:rPr>
          <w:fldChar w:fldCharType="separate"/>
        </w:r>
        <w:r w:rsidR="00037E06">
          <w:rPr>
            <w:webHidden/>
          </w:rPr>
          <w:t>26</w:t>
        </w:r>
        <w:r w:rsidR="00037E06">
          <w:rPr>
            <w:webHidden/>
          </w:rPr>
          <w:fldChar w:fldCharType="end"/>
        </w:r>
      </w:hyperlink>
    </w:p>
    <w:p w14:paraId="6D32A797" w14:textId="77777777" w:rsidR="00037E06" w:rsidRDefault="006E65CC" w:rsidP="00037E06">
      <w:pPr>
        <w:pStyle w:val="20"/>
        <w:ind w:left="480"/>
        <w:rPr>
          <w:rFonts w:asciiTheme="minorHAnsi" w:eastAsiaTheme="minorEastAsia" w:hAnsiTheme="minorHAnsi" w:cstheme="minorBidi"/>
          <w:sz w:val="21"/>
          <w:szCs w:val="22"/>
        </w:rPr>
      </w:pPr>
      <w:hyperlink w:anchor="_Toc356850540" w:history="1">
        <w:r w:rsidR="00037E06" w:rsidRPr="00E752E8">
          <w:rPr>
            <w:rStyle w:val="a3"/>
          </w:rPr>
          <w:t>4.1 eBay Friends</w:t>
        </w:r>
        <w:r w:rsidR="00037E06" w:rsidRPr="00E752E8">
          <w:rPr>
            <w:rStyle w:val="a3"/>
            <w:rFonts w:hint="eastAsia"/>
          </w:rPr>
          <w:t>项目的概要设计</w:t>
        </w:r>
        <w:r w:rsidR="00037E06">
          <w:rPr>
            <w:webHidden/>
          </w:rPr>
          <w:tab/>
        </w:r>
        <w:r w:rsidR="00037E06">
          <w:rPr>
            <w:webHidden/>
          </w:rPr>
          <w:fldChar w:fldCharType="begin"/>
        </w:r>
        <w:r w:rsidR="00037E06">
          <w:rPr>
            <w:webHidden/>
          </w:rPr>
          <w:instrText xml:space="preserve"> PAGEREF _Toc356850540 \h </w:instrText>
        </w:r>
        <w:r w:rsidR="00037E06">
          <w:rPr>
            <w:webHidden/>
          </w:rPr>
        </w:r>
        <w:r w:rsidR="00037E06">
          <w:rPr>
            <w:webHidden/>
          </w:rPr>
          <w:fldChar w:fldCharType="separate"/>
        </w:r>
        <w:r w:rsidR="00037E06">
          <w:rPr>
            <w:webHidden/>
          </w:rPr>
          <w:t>26</w:t>
        </w:r>
        <w:r w:rsidR="00037E06">
          <w:rPr>
            <w:webHidden/>
          </w:rPr>
          <w:fldChar w:fldCharType="end"/>
        </w:r>
      </w:hyperlink>
    </w:p>
    <w:p w14:paraId="4B542FBC" w14:textId="77777777" w:rsidR="00037E06" w:rsidRDefault="006E65CC" w:rsidP="00037E06">
      <w:pPr>
        <w:pStyle w:val="30"/>
        <w:ind w:left="960"/>
        <w:rPr>
          <w:rFonts w:asciiTheme="minorHAnsi" w:eastAsiaTheme="minorEastAsia" w:hAnsiTheme="minorHAnsi" w:cstheme="minorBidi"/>
          <w:sz w:val="21"/>
          <w:szCs w:val="22"/>
        </w:rPr>
      </w:pPr>
      <w:hyperlink w:anchor="_Toc356850541" w:history="1">
        <w:r w:rsidR="00037E06" w:rsidRPr="00E752E8">
          <w:rPr>
            <w:rStyle w:val="a3"/>
            <w:rFonts w:hAnsi="宋体" w:cs="Arial"/>
          </w:rPr>
          <w:t>4.1.1 eBay Friends</w:t>
        </w:r>
        <w:r w:rsidR="00037E06" w:rsidRPr="00E752E8">
          <w:rPr>
            <w:rStyle w:val="a3"/>
            <w:rFonts w:hAnsi="宋体" w:cs="Arial" w:hint="eastAsia"/>
          </w:rPr>
          <w:t>项目前台概要设计</w:t>
        </w:r>
        <w:r w:rsidR="00037E06">
          <w:rPr>
            <w:webHidden/>
          </w:rPr>
          <w:tab/>
        </w:r>
        <w:r w:rsidR="00037E06">
          <w:rPr>
            <w:webHidden/>
          </w:rPr>
          <w:fldChar w:fldCharType="begin"/>
        </w:r>
        <w:r w:rsidR="00037E06">
          <w:rPr>
            <w:webHidden/>
          </w:rPr>
          <w:instrText xml:space="preserve"> PAGEREF _Toc356850541 \h </w:instrText>
        </w:r>
        <w:r w:rsidR="00037E06">
          <w:rPr>
            <w:webHidden/>
          </w:rPr>
        </w:r>
        <w:r w:rsidR="00037E06">
          <w:rPr>
            <w:webHidden/>
          </w:rPr>
          <w:fldChar w:fldCharType="separate"/>
        </w:r>
        <w:r w:rsidR="00037E06">
          <w:rPr>
            <w:webHidden/>
          </w:rPr>
          <w:t>26</w:t>
        </w:r>
        <w:r w:rsidR="00037E06">
          <w:rPr>
            <w:webHidden/>
          </w:rPr>
          <w:fldChar w:fldCharType="end"/>
        </w:r>
      </w:hyperlink>
    </w:p>
    <w:p w14:paraId="77B81E14" w14:textId="77777777" w:rsidR="00037E06" w:rsidRDefault="006E65CC" w:rsidP="00037E06">
      <w:pPr>
        <w:pStyle w:val="30"/>
        <w:ind w:left="960"/>
        <w:rPr>
          <w:rFonts w:asciiTheme="minorHAnsi" w:eastAsiaTheme="minorEastAsia" w:hAnsiTheme="minorHAnsi" w:cstheme="minorBidi"/>
          <w:sz w:val="21"/>
          <w:szCs w:val="22"/>
        </w:rPr>
      </w:pPr>
      <w:hyperlink w:anchor="_Toc356850542" w:history="1">
        <w:r w:rsidR="00037E06" w:rsidRPr="00E752E8">
          <w:rPr>
            <w:rStyle w:val="a3"/>
            <w:rFonts w:hAnsi="宋体" w:cs="Arial"/>
          </w:rPr>
          <w:t>4.1.2 eBay Friends</w:t>
        </w:r>
        <w:r w:rsidR="00037E06" w:rsidRPr="00E752E8">
          <w:rPr>
            <w:rStyle w:val="a3"/>
            <w:rFonts w:hAnsi="宋体" w:cs="Arial" w:hint="eastAsia"/>
          </w:rPr>
          <w:t>项目后台服务器概要设计</w:t>
        </w:r>
        <w:r w:rsidR="00037E06">
          <w:rPr>
            <w:webHidden/>
          </w:rPr>
          <w:tab/>
        </w:r>
        <w:r w:rsidR="00037E06">
          <w:rPr>
            <w:webHidden/>
          </w:rPr>
          <w:fldChar w:fldCharType="begin"/>
        </w:r>
        <w:r w:rsidR="00037E06">
          <w:rPr>
            <w:webHidden/>
          </w:rPr>
          <w:instrText xml:space="preserve"> PAGEREF _Toc356850542 \h </w:instrText>
        </w:r>
        <w:r w:rsidR="00037E06">
          <w:rPr>
            <w:webHidden/>
          </w:rPr>
        </w:r>
        <w:r w:rsidR="00037E06">
          <w:rPr>
            <w:webHidden/>
          </w:rPr>
          <w:fldChar w:fldCharType="separate"/>
        </w:r>
        <w:r w:rsidR="00037E06">
          <w:rPr>
            <w:webHidden/>
          </w:rPr>
          <w:t>27</w:t>
        </w:r>
        <w:r w:rsidR="00037E06">
          <w:rPr>
            <w:webHidden/>
          </w:rPr>
          <w:fldChar w:fldCharType="end"/>
        </w:r>
      </w:hyperlink>
    </w:p>
    <w:p w14:paraId="6D66DCD9" w14:textId="77777777" w:rsidR="00037E06" w:rsidRDefault="006E65CC" w:rsidP="00037E06">
      <w:pPr>
        <w:pStyle w:val="30"/>
        <w:ind w:left="960"/>
        <w:rPr>
          <w:rFonts w:asciiTheme="minorHAnsi" w:eastAsiaTheme="minorEastAsia" w:hAnsiTheme="minorHAnsi" w:cstheme="minorBidi"/>
          <w:sz w:val="21"/>
          <w:szCs w:val="22"/>
        </w:rPr>
      </w:pPr>
      <w:hyperlink w:anchor="_Toc356850543" w:history="1">
        <w:r w:rsidR="00037E06" w:rsidRPr="00E752E8">
          <w:rPr>
            <w:rStyle w:val="a3"/>
          </w:rPr>
          <w:t>4.1.3 eBay Friends</w:t>
        </w:r>
        <w:r w:rsidR="00037E06" w:rsidRPr="00E752E8">
          <w:rPr>
            <w:rStyle w:val="a3"/>
            <w:rFonts w:hint="eastAsia"/>
          </w:rPr>
          <w:t>项目数据库概要设计</w:t>
        </w:r>
        <w:r w:rsidR="00037E06">
          <w:rPr>
            <w:webHidden/>
          </w:rPr>
          <w:tab/>
        </w:r>
        <w:r w:rsidR="00037E06">
          <w:rPr>
            <w:webHidden/>
          </w:rPr>
          <w:fldChar w:fldCharType="begin"/>
        </w:r>
        <w:r w:rsidR="00037E06">
          <w:rPr>
            <w:webHidden/>
          </w:rPr>
          <w:instrText xml:space="preserve"> PAGEREF _Toc356850543 \h </w:instrText>
        </w:r>
        <w:r w:rsidR="00037E06">
          <w:rPr>
            <w:webHidden/>
          </w:rPr>
        </w:r>
        <w:r w:rsidR="00037E06">
          <w:rPr>
            <w:webHidden/>
          </w:rPr>
          <w:fldChar w:fldCharType="separate"/>
        </w:r>
        <w:r w:rsidR="00037E06">
          <w:rPr>
            <w:webHidden/>
          </w:rPr>
          <w:t>28</w:t>
        </w:r>
        <w:r w:rsidR="00037E06">
          <w:rPr>
            <w:webHidden/>
          </w:rPr>
          <w:fldChar w:fldCharType="end"/>
        </w:r>
      </w:hyperlink>
    </w:p>
    <w:p w14:paraId="1E336D24" w14:textId="77777777" w:rsidR="00037E06" w:rsidRDefault="006E65CC" w:rsidP="00037E06">
      <w:pPr>
        <w:pStyle w:val="30"/>
        <w:ind w:left="960"/>
        <w:rPr>
          <w:rFonts w:asciiTheme="minorHAnsi" w:eastAsiaTheme="minorEastAsia" w:hAnsiTheme="minorHAnsi" w:cstheme="minorBidi"/>
          <w:sz w:val="21"/>
          <w:szCs w:val="22"/>
        </w:rPr>
      </w:pPr>
      <w:hyperlink w:anchor="_Toc356850544" w:history="1">
        <w:r w:rsidR="00037E06" w:rsidRPr="00E752E8">
          <w:rPr>
            <w:rStyle w:val="a3"/>
          </w:rPr>
          <w:t>4.1.4 eBay Friends</w:t>
        </w:r>
        <w:r w:rsidR="00037E06" w:rsidRPr="00E752E8">
          <w:rPr>
            <w:rStyle w:val="a3"/>
            <w:rFonts w:hint="eastAsia"/>
          </w:rPr>
          <w:t>项目接口描述</w:t>
        </w:r>
        <w:r w:rsidR="00037E06">
          <w:rPr>
            <w:webHidden/>
          </w:rPr>
          <w:tab/>
        </w:r>
        <w:r w:rsidR="00037E06">
          <w:rPr>
            <w:webHidden/>
          </w:rPr>
          <w:fldChar w:fldCharType="begin"/>
        </w:r>
        <w:r w:rsidR="00037E06">
          <w:rPr>
            <w:webHidden/>
          </w:rPr>
          <w:instrText xml:space="preserve"> PAGEREF _Toc356850544 \h </w:instrText>
        </w:r>
        <w:r w:rsidR="00037E06">
          <w:rPr>
            <w:webHidden/>
          </w:rPr>
        </w:r>
        <w:r w:rsidR="00037E06">
          <w:rPr>
            <w:webHidden/>
          </w:rPr>
          <w:fldChar w:fldCharType="separate"/>
        </w:r>
        <w:r w:rsidR="00037E06">
          <w:rPr>
            <w:webHidden/>
          </w:rPr>
          <w:t>29</w:t>
        </w:r>
        <w:r w:rsidR="00037E06">
          <w:rPr>
            <w:webHidden/>
          </w:rPr>
          <w:fldChar w:fldCharType="end"/>
        </w:r>
      </w:hyperlink>
    </w:p>
    <w:p w14:paraId="35EEBEBE" w14:textId="77777777" w:rsidR="00037E06" w:rsidRDefault="006E65CC" w:rsidP="00037E06">
      <w:pPr>
        <w:pStyle w:val="20"/>
        <w:ind w:left="480"/>
        <w:rPr>
          <w:rFonts w:asciiTheme="minorHAnsi" w:eastAsiaTheme="minorEastAsia" w:hAnsiTheme="minorHAnsi" w:cstheme="minorBidi"/>
          <w:sz w:val="21"/>
          <w:szCs w:val="22"/>
        </w:rPr>
      </w:pPr>
      <w:hyperlink w:anchor="_Toc356850545" w:history="1">
        <w:r w:rsidR="00037E06" w:rsidRPr="00E752E8">
          <w:rPr>
            <w:rStyle w:val="a3"/>
          </w:rPr>
          <w:t>4.2 eBay Friends</w:t>
        </w:r>
        <w:r w:rsidR="00037E06" w:rsidRPr="00E752E8">
          <w:rPr>
            <w:rStyle w:val="a3"/>
            <w:rFonts w:hint="eastAsia"/>
          </w:rPr>
          <w:t>项目服务端模块详细设计</w:t>
        </w:r>
        <w:r w:rsidR="00037E06">
          <w:rPr>
            <w:webHidden/>
          </w:rPr>
          <w:tab/>
        </w:r>
        <w:r w:rsidR="00037E06">
          <w:rPr>
            <w:webHidden/>
          </w:rPr>
          <w:fldChar w:fldCharType="begin"/>
        </w:r>
        <w:r w:rsidR="00037E06">
          <w:rPr>
            <w:webHidden/>
          </w:rPr>
          <w:instrText xml:space="preserve"> PAGEREF _Toc356850545 \h </w:instrText>
        </w:r>
        <w:r w:rsidR="00037E06">
          <w:rPr>
            <w:webHidden/>
          </w:rPr>
        </w:r>
        <w:r w:rsidR="00037E06">
          <w:rPr>
            <w:webHidden/>
          </w:rPr>
          <w:fldChar w:fldCharType="separate"/>
        </w:r>
        <w:r w:rsidR="00037E06">
          <w:rPr>
            <w:webHidden/>
          </w:rPr>
          <w:t>29</w:t>
        </w:r>
        <w:r w:rsidR="00037E06">
          <w:rPr>
            <w:webHidden/>
          </w:rPr>
          <w:fldChar w:fldCharType="end"/>
        </w:r>
      </w:hyperlink>
    </w:p>
    <w:p w14:paraId="23184F80" w14:textId="77777777" w:rsidR="00037E06" w:rsidRDefault="006E65CC" w:rsidP="00037E06">
      <w:pPr>
        <w:pStyle w:val="30"/>
        <w:ind w:left="960"/>
        <w:rPr>
          <w:rFonts w:asciiTheme="minorHAnsi" w:eastAsiaTheme="minorEastAsia" w:hAnsiTheme="minorHAnsi" w:cstheme="minorBidi"/>
          <w:sz w:val="21"/>
          <w:szCs w:val="22"/>
        </w:rPr>
      </w:pPr>
      <w:hyperlink w:anchor="_Toc356850546" w:history="1">
        <w:r w:rsidR="00037E06" w:rsidRPr="00E752E8">
          <w:rPr>
            <w:rStyle w:val="a3"/>
          </w:rPr>
          <w:t>4.2.1 eBay Friends</w:t>
        </w:r>
        <w:r w:rsidR="00037E06" w:rsidRPr="00E752E8">
          <w:rPr>
            <w:rStyle w:val="a3"/>
            <w:rFonts w:hint="eastAsia"/>
          </w:rPr>
          <w:t>项目服务器模块概述</w:t>
        </w:r>
        <w:r w:rsidR="00037E06">
          <w:rPr>
            <w:webHidden/>
          </w:rPr>
          <w:tab/>
        </w:r>
        <w:r w:rsidR="00037E06">
          <w:rPr>
            <w:webHidden/>
          </w:rPr>
          <w:fldChar w:fldCharType="begin"/>
        </w:r>
        <w:r w:rsidR="00037E06">
          <w:rPr>
            <w:webHidden/>
          </w:rPr>
          <w:instrText xml:space="preserve"> PAGEREF _Toc356850546 \h </w:instrText>
        </w:r>
        <w:r w:rsidR="00037E06">
          <w:rPr>
            <w:webHidden/>
          </w:rPr>
        </w:r>
        <w:r w:rsidR="00037E06">
          <w:rPr>
            <w:webHidden/>
          </w:rPr>
          <w:fldChar w:fldCharType="separate"/>
        </w:r>
        <w:r w:rsidR="00037E06">
          <w:rPr>
            <w:webHidden/>
          </w:rPr>
          <w:t>29</w:t>
        </w:r>
        <w:r w:rsidR="00037E06">
          <w:rPr>
            <w:webHidden/>
          </w:rPr>
          <w:fldChar w:fldCharType="end"/>
        </w:r>
      </w:hyperlink>
    </w:p>
    <w:p w14:paraId="76AE981F" w14:textId="77777777" w:rsidR="00037E06" w:rsidRDefault="006E65CC" w:rsidP="00037E06">
      <w:pPr>
        <w:pStyle w:val="30"/>
        <w:ind w:left="960"/>
        <w:rPr>
          <w:rFonts w:asciiTheme="minorHAnsi" w:eastAsiaTheme="minorEastAsia" w:hAnsiTheme="minorHAnsi" w:cstheme="minorBidi"/>
          <w:sz w:val="21"/>
          <w:szCs w:val="22"/>
        </w:rPr>
      </w:pPr>
      <w:hyperlink w:anchor="_Toc356850547" w:history="1">
        <w:r w:rsidR="00037E06" w:rsidRPr="00E752E8">
          <w:rPr>
            <w:rStyle w:val="a3"/>
          </w:rPr>
          <w:t>4.2.2 eBay Friends</w:t>
        </w:r>
        <w:r w:rsidR="00037E06" w:rsidRPr="00E752E8">
          <w:rPr>
            <w:rStyle w:val="a3"/>
            <w:rFonts w:hint="eastAsia"/>
          </w:rPr>
          <w:t>项目数据库模块概述</w:t>
        </w:r>
        <w:r w:rsidR="00037E06">
          <w:rPr>
            <w:webHidden/>
          </w:rPr>
          <w:tab/>
        </w:r>
        <w:r w:rsidR="00037E06">
          <w:rPr>
            <w:webHidden/>
          </w:rPr>
          <w:fldChar w:fldCharType="begin"/>
        </w:r>
        <w:r w:rsidR="00037E06">
          <w:rPr>
            <w:webHidden/>
          </w:rPr>
          <w:instrText xml:space="preserve"> PAGEREF _Toc356850547 \h </w:instrText>
        </w:r>
        <w:r w:rsidR="00037E06">
          <w:rPr>
            <w:webHidden/>
          </w:rPr>
        </w:r>
        <w:r w:rsidR="00037E06">
          <w:rPr>
            <w:webHidden/>
          </w:rPr>
          <w:fldChar w:fldCharType="separate"/>
        </w:r>
        <w:r w:rsidR="00037E06">
          <w:rPr>
            <w:webHidden/>
          </w:rPr>
          <w:t>30</w:t>
        </w:r>
        <w:r w:rsidR="00037E06">
          <w:rPr>
            <w:webHidden/>
          </w:rPr>
          <w:fldChar w:fldCharType="end"/>
        </w:r>
      </w:hyperlink>
    </w:p>
    <w:p w14:paraId="230EC710" w14:textId="77777777" w:rsidR="00037E06" w:rsidRDefault="006E65CC" w:rsidP="00037E06">
      <w:pPr>
        <w:pStyle w:val="30"/>
        <w:ind w:left="960"/>
        <w:rPr>
          <w:rFonts w:asciiTheme="minorHAnsi" w:eastAsiaTheme="minorEastAsia" w:hAnsiTheme="minorHAnsi" w:cstheme="minorBidi"/>
          <w:sz w:val="21"/>
          <w:szCs w:val="22"/>
        </w:rPr>
      </w:pPr>
      <w:hyperlink w:anchor="_Toc356850548" w:history="1">
        <w:r w:rsidR="00037E06" w:rsidRPr="00E752E8">
          <w:rPr>
            <w:rStyle w:val="a3"/>
            <w:rFonts w:hAnsi="宋体" w:cs="Arial"/>
          </w:rPr>
          <w:t xml:space="preserve">4.2.3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服务器模块的详细设计</w:t>
        </w:r>
        <w:r w:rsidR="00037E06">
          <w:rPr>
            <w:webHidden/>
          </w:rPr>
          <w:tab/>
        </w:r>
        <w:r w:rsidR="00037E06">
          <w:rPr>
            <w:webHidden/>
          </w:rPr>
          <w:fldChar w:fldCharType="begin"/>
        </w:r>
        <w:r w:rsidR="00037E06">
          <w:rPr>
            <w:webHidden/>
          </w:rPr>
          <w:instrText xml:space="preserve"> PAGEREF _Toc356850548 \h </w:instrText>
        </w:r>
        <w:r w:rsidR="00037E06">
          <w:rPr>
            <w:webHidden/>
          </w:rPr>
        </w:r>
        <w:r w:rsidR="00037E06">
          <w:rPr>
            <w:webHidden/>
          </w:rPr>
          <w:fldChar w:fldCharType="separate"/>
        </w:r>
        <w:r w:rsidR="00037E06">
          <w:rPr>
            <w:webHidden/>
          </w:rPr>
          <w:t>30</w:t>
        </w:r>
        <w:r w:rsidR="00037E06">
          <w:rPr>
            <w:webHidden/>
          </w:rPr>
          <w:fldChar w:fldCharType="end"/>
        </w:r>
      </w:hyperlink>
    </w:p>
    <w:p w14:paraId="08F77693" w14:textId="77777777" w:rsidR="00037E06" w:rsidRDefault="006E65CC" w:rsidP="00037E06">
      <w:pPr>
        <w:pStyle w:val="30"/>
        <w:ind w:left="960"/>
        <w:rPr>
          <w:rFonts w:asciiTheme="minorHAnsi" w:eastAsiaTheme="minorEastAsia" w:hAnsiTheme="minorHAnsi" w:cstheme="minorBidi"/>
          <w:sz w:val="21"/>
          <w:szCs w:val="22"/>
        </w:rPr>
      </w:pPr>
      <w:hyperlink w:anchor="_Toc356850549" w:history="1">
        <w:r w:rsidR="00037E06" w:rsidRPr="00E752E8">
          <w:rPr>
            <w:rStyle w:val="a3"/>
            <w:rFonts w:hAnsi="宋体" w:cs="Arial"/>
          </w:rPr>
          <w:t xml:space="preserve">4.2.4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服务器模块复杂任务详细设计</w:t>
        </w:r>
        <w:r w:rsidR="00037E06">
          <w:rPr>
            <w:webHidden/>
          </w:rPr>
          <w:tab/>
        </w:r>
        <w:r w:rsidR="00037E06">
          <w:rPr>
            <w:webHidden/>
          </w:rPr>
          <w:fldChar w:fldCharType="begin"/>
        </w:r>
        <w:r w:rsidR="00037E06">
          <w:rPr>
            <w:webHidden/>
          </w:rPr>
          <w:instrText xml:space="preserve"> PAGEREF _Toc356850549 \h </w:instrText>
        </w:r>
        <w:r w:rsidR="00037E06">
          <w:rPr>
            <w:webHidden/>
          </w:rPr>
        </w:r>
        <w:r w:rsidR="00037E06">
          <w:rPr>
            <w:webHidden/>
          </w:rPr>
          <w:fldChar w:fldCharType="separate"/>
        </w:r>
        <w:r w:rsidR="00037E06">
          <w:rPr>
            <w:webHidden/>
          </w:rPr>
          <w:t>31</w:t>
        </w:r>
        <w:r w:rsidR="00037E06">
          <w:rPr>
            <w:webHidden/>
          </w:rPr>
          <w:fldChar w:fldCharType="end"/>
        </w:r>
      </w:hyperlink>
    </w:p>
    <w:p w14:paraId="188C9D00" w14:textId="77777777" w:rsidR="00037E06" w:rsidRDefault="006E65CC" w:rsidP="00037E06">
      <w:pPr>
        <w:pStyle w:val="30"/>
        <w:ind w:left="960"/>
        <w:rPr>
          <w:rFonts w:asciiTheme="minorHAnsi" w:eastAsiaTheme="minorEastAsia" w:hAnsiTheme="minorHAnsi" w:cstheme="minorBidi"/>
          <w:sz w:val="21"/>
          <w:szCs w:val="22"/>
        </w:rPr>
      </w:pPr>
      <w:hyperlink w:anchor="_Toc356850550" w:history="1">
        <w:r w:rsidR="00037E06" w:rsidRPr="00E752E8">
          <w:rPr>
            <w:rStyle w:val="a3"/>
          </w:rPr>
          <w:t>4.2.5 eBay Friends</w:t>
        </w:r>
        <w:r w:rsidR="00037E06" w:rsidRPr="00E752E8">
          <w:rPr>
            <w:rStyle w:val="a3"/>
            <w:rFonts w:hint="eastAsia"/>
          </w:rPr>
          <w:t>项目数据库模块的详细设计</w:t>
        </w:r>
        <w:r w:rsidR="00037E06">
          <w:rPr>
            <w:webHidden/>
          </w:rPr>
          <w:tab/>
        </w:r>
        <w:r w:rsidR="00037E06">
          <w:rPr>
            <w:webHidden/>
          </w:rPr>
          <w:fldChar w:fldCharType="begin"/>
        </w:r>
        <w:r w:rsidR="00037E06">
          <w:rPr>
            <w:webHidden/>
          </w:rPr>
          <w:instrText xml:space="preserve"> PAGEREF _Toc356850550 \h </w:instrText>
        </w:r>
        <w:r w:rsidR="00037E06">
          <w:rPr>
            <w:webHidden/>
          </w:rPr>
        </w:r>
        <w:r w:rsidR="00037E06">
          <w:rPr>
            <w:webHidden/>
          </w:rPr>
          <w:fldChar w:fldCharType="separate"/>
        </w:r>
        <w:r w:rsidR="00037E06">
          <w:rPr>
            <w:webHidden/>
          </w:rPr>
          <w:t>32</w:t>
        </w:r>
        <w:r w:rsidR="00037E06">
          <w:rPr>
            <w:webHidden/>
          </w:rPr>
          <w:fldChar w:fldCharType="end"/>
        </w:r>
      </w:hyperlink>
    </w:p>
    <w:p w14:paraId="656FDA4C" w14:textId="77777777" w:rsidR="00037E06" w:rsidRDefault="006E65CC" w:rsidP="00037E06">
      <w:pPr>
        <w:pStyle w:val="30"/>
        <w:ind w:left="960"/>
        <w:rPr>
          <w:rFonts w:asciiTheme="minorHAnsi" w:eastAsiaTheme="minorEastAsia" w:hAnsiTheme="minorHAnsi" w:cstheme="minorBidi"/>
          <w:sz w:val="21"/>
          <w:szCs w:val="22"/>
        </w:rPr>
      </w:pPr>
      <w:hyperlink w:anchor="_Toc356850551" w:history="1">
        <w:r w:rsidR="00037E06" w:rsidRPr="00E752E8">
          <w:rPr>
            <w:rStyle w:val="a3"/>
          </w:rPr>
          <w:t>4.2.6 eBay Friends</w:t>
        </w:r>
        <w:r w:rsidR="00037E06" w:rsidRPr="00E752E8">
          <w:rPr>
            <w:rStyle w:val="a3"/>
            <w:rFonts w:hint="eastAsia"/>
          </w:rPr>
          <w:t>项目数据库模块复杂任务详细设计</w:t>
        </w:r>
        <w:r w:rsidR="00037E06">
          <w:rPr>
            <w:webHidden/>
          </w:rPr>
          <w:tab/>
        </w:r>
        <w:r w:rsidR="00037E06">
          <w:rPr>
            <w:webHidden/>
          </w:rPr>
          <w:fldChar w:fldCharType="begin"/>
        </w:r>
        <w:r w:rsidR="00037E06">
          <w:rPr>
            <w:webHidden/>
          </w:rPr>
          <w:instrText xml:space="preserve"> PAGEREF _Toc356850551 \h </w:instrText>
        </w:r>
        <w:r w:rsidR="00037E06">
          <w:rPr>
            <w:webHidden/>
          </w:rPr>
        </w:r>
        <w:r w:rsidR="00037E06">
          <w:rPr>
            <w:webHidden/>
          </w:rPr>
          <w:fldChar w:fldCharType="separate"/>
        </w:r>
        <w:r w:rsidR="00037E06">
          <w:rPr>
            <w:webHidden/>
          </w:rPr>
          <w:t>35</w:t>
        </w:r>
        <w:r w:rsidR="00037E06">
          <w:rPr>
            <w:webHidden/>
          </w:rPr>
          <w:fldChar w:fldCharType="end"/>
        </w:r>
      </w:hyperlink>
    </w:p>
    <w:p w14:paraId="0F167286" w14:textId="77777777" w:rsidR="00037E06" w:rsidRDefault="006E65CC" w:rsidP="00037E06">
      <w:pPr>
        <w:pStyle w:val="20"/>
        <w:ind w:left="480"/>
        <w:rPr>
          <w:rFonts w:asciiTheme="minorHAnsi" w:eastAsiaTheme="minorEastAsia" w:hAnsiTheme="minorHAnsi" w:cstheme="minorBidi"/>
          <w:sz w:val="21"/>
          <w:szCs w:val="22"/>
        </w:rPr>
      </w:pPr>
      <w:hyperlink w:anchor="_Toc356850552" w:history="1">
        <w:r w:rsidR="00037E06" w:rsidRPr="00E752E8">
          <w:rPr>
            <w:rStyle w:val="a3"/>
          </w:rPr>
          <w:t>4.3</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_Toc356850552 \h </w:instrText>
        </w:r>
        <w:r w:rsidR="00037E06">
          <w:rPr>
            <w:webHidden/>
          </w:rPr>
        </w:r>
        <w:r w:rsidR="00037E06">
          <w:rPr>
            <w:webHidden/>
          </w:rPr>
          <w:fldChar w:fldCharType="separate"/>
        </w:r>
        <w:r w:rsidR="00037E06">
          <w:rPr>
            <w:webHidden/>
          </w:rPr>
          <w:t>36</w:t>
        </w:r>
        <w:r w:rsidR="00037E06">
          <w:rPr>
            <w:webHidden/>
          </w:rPr>
          <w:fldChar w:fldCharType="end"/>
        </w:r>
      </w:hyperlink>
    </w:p>
    <w:p w14:paraId="6B343B25" w14:textId="77777777" w:rsidR="00037E06" w:rsidRDefault="006E65CC">
      <w:pPr>
        <w:pStyle w:val="10"/>
        <w:rPr>
          <w:rFonts w:asciiTheme="minorHAnsi" w:eastAsiaTheme="minorEastAsia" w:hAnsiTheme="minorHAnsi" w:cstheme="minorBidi"/>
          <w:b w:val="0"/>
          <w:sz w:val="21"/>
          <w:szCs w:val="22"/>
        </w:rPr>
      </w:pPr>
      <w:hyperlink w:anchor="_Toc356850553" w:history="1">
        <w:r w:rsidR="00037E06" w:rsidRPr="00E752E8">
          <w:rPr>
            <w:rStyle w:val="a3"/>
            <w:rFonts w:hint="eastAsia"/>
          </w:rPr>
          <w:t>第五章</w:t>
        </w:r>
        <w:r w:rsidR="00037E06" w:rsidRPr="00E752E8">
          <w:rPr>
            <w:rStyle w:val="a3"/>
          </w:rPr>
          <w:t xml:space="preserve"> eBay Friends</w:t>
        </w:r>
        <w:r w:rsidR="00037E06" w:rsidRPr="00E752E8">
          <w:rPr>
            <w:rStyle w:val="a3"/>
            <w:rFonts w:hint="eastAsia"/>
          </w:rPr>
          <w:t>项目服务器模块实现</w:t>
        </w:r>
        <w:r w:rsidR="00037E06">
          <w:rPr>
            <w:webHidden/>
          </w:rPr>
          <w:tab/>
        </w:r>
        <w:r w:rsidR="00037E06">
          <w:rPr>
            <w:webHidden/>
          </w:rPr>
          <w:fldChar w:fldCharType="begin"/>
        </w:r>
        <w:r w:rsidR="00037E06">
          <w:rPr>
            <w:webHidden/>
          </w:rPr>
          <w:instrText xml:space="preserve"> PAGEREF _Toc356850553 \h </w:instrText>
        </w:r>
        <w:r w:rsidR="00037E06">
          <w:rPr>
            <w:webHidden/>
          </w:rPr>
        </w:r>
        <w:r w:rsidR="00037E06">
          <w:rPr>
            <w:webHidden/>
          </w:rPr>
          <w:fldChar w:fldCharType="separate"/>
        </w:r>
        <w:r w:rsidR="00037E06">
          <w:rPr>
            <w:webHidden/>
          </w:rPr>
          <w:t>37</w:t>
        </w:r>
        <w:r w:rsidR="00037E06">
          <w:rPr>
            <w:webHidden/>
          </w:rPr>
          <w:fldChar w:fldCharType="end"/>
        </w:r>
      </w:hyperlink>
    </w:p>
    <w:p w14:paraId="4DCDEAAF" w14:textId="77777777" w:rsidR="00037E06" w:rsidRDefault="006E65CC" w:rsidP="00037E06">
      <w:pPr>
        <w:pStyle w:val="20"/>
        <w:ind w:left="480"/>
        <w:rPr>
          <w:rFonts w:asciiTheme="minorHAnsi" w:eastAsiaTheme="minorEastAsia" w:hAnsiTheme="minorHAnsi" w:cstheme="minorBidi"/>
          <w:sz w:val="21"/>
          <w:szCs w:val="22"/>
        </w:rPr>
      </w:pPr>
      <w:hyperlink w:anchor="_Toc356850554" w:history="1">
        <w:r w:rsidR="00037E06" w:rsidRPr="00E752E8">
          <w:rPr>
            <w:rStyle w:val="a3"/>
          </w:rPr>
          <w:t>5.1 eBay Friends</w:t>
        </w:r>
        <w:r w:rsidR="00037E06" w:rsidRPr="00E752E8">
          <w:rPr>
            <w:rStyle w:val="a3"/>
            <w:rFonts w:hint="eastAsia"/>
          </w:rPr>
          <w:t>项目服务端模块的实现</w:t>
        </w:r>
        <w:r w:rsidR="00037E06">
          <w:rPr>
            <w:webHidden/>
          </w:rPr>
          <w:tab/>
        </w:r>
        <w:r w:rsidR="00037E06">
          <w:rPr>
            <w:webHidden/>
          </w:rPr>
          <w:fldChar w:fldCharType="begin"/>
        </w:r>
        <w:r w:rsidR="00037E06">
          <w:rPr>
            <w:webHidden/>
          </w:rPr>
          <w:instrText xml:space="preserve"> PAGEREF _Toc356850554 \h </w:instrText>
        </w:r>
        <w:r w:rsidR="00037E06">
          <w:rPr>
            <w:webHidden/>
          </w:rPr>
        </w:r>
        <w:r w:rsidR="00037E06">
          <w:rPr>
            <w:webHidden/>
          </w:rPr>
          <w:fldChar w:fldCharType="separate"/>
        </w:r>
        <w:r w:rsidR="00037E06">
          <w:rPr>
            <w:webHidden/>
          </w:rPr>
          <w:t>37</w:t>
        </w:r>
        <w:r w:rsidR="00037E06">
          <w:rPr>
            <w:webHidden/>
          </w:rPr>
          <w:fldChar w:fldCharType="end"/>
        </w:r>
      </w:hyperlink>
    </w:p>
    <w:p w14:paraId="6FB1194F" w14:textId="77777777" w:rsidR="00037E06" w:rsidRDefault="006E65CC" w:rsidP="00037E06">
      <w:pPr>
        <w:pStyle w:val="30"/>
        <w:ind w:left="960"/>
        <w:rPr>
          <w:rFonts w:asciiTheme="minorHAnsi" w:eastAsiaTheme="minorEastAsia" w:hAnsiTheme="minorHAnsi" w:cstheme="minorBidi"/>
          <w:sz w:val="21"/>
          <w:szCs w:val="22"/>
        </w:rPr>
      </w:pPr>
      <w:hyperlink w:anchor="_Toc356850555" w:history="1">
        <w:r w:rsidR="00037E06" w:rsidRPr="00E752E8">
          <w:rPr>
            <w:rStyle w:val="a3"/>
            <w:rFonts w:hAnsi="宋体" w:cs="Arial"/>
          </w:rPr>
          <w:t xml:space="preserve">5.1.1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服务器模块配置部分的实现</w:t>
        </w:r>
        <w:r w:rsidR="00037E06">
          <w:rPr>
            <w:webHidden/>
          </w:rPr>
          <w:tab/>
        </w:r>
        <w:r w:rsidR="00037E06">
          <w:rPr>
            <w:webHidden/>
          </w:rPr>
          <w:fldChar w:fldCharType="begin"/>
        </w:r>
        <w:r w:rsidR="00037E06">
          <w:rPr>
            <w:webHidden/>
          </w:rPr>
          <w:instrText xml:space="preserve"> PAGEREF _Toc356850555 \h </w:instrText>
        </w:r>
        <w:r w:rsidR="00037E06">
          <w:rPr>
            <w:webHidden/>
          </w:rPr>
        </w:r>
        <w:r w:rsidR="00037E06">
          <w:rPr>
            <w:webHidden/>
          </w:rPr>
          <w:fldChar w:fldCharType="separate"/>
        </w:r>
        <w:r w:rsidR="00037E06">
          <w:rPr>
            <w:webHidden/>
          </w:rPr>
          <w:t>37</w:t>
        </w:r>
        <w:r w:rsidR="00037E06">
          <w:rPr>
            <w:webHidden/>
          </w:rPr>
          <w:fldChar w:fldCharType="end"/>
        </w:r>
      </w:hyperlink>
    </w:p>
    <w:p w14:paraId="7824CE74" w14:textId="77777777" w:rsidR="00037E06" w:rsidRDefault="006E65CC" w:rsidP="00037E06">
      <w:pPr>
        <w:pStyle w:val="30"/>
        <w:ind w:left="960"/>
        <w:rPr>
          <w:rFonts w:asciiTheme="minorHAnsi" w:eastAsiaTheme="minorEastAsia" w:hAnsiTheme="minorHAnsi" w:cstheme="minorBidi"/>
          <w:sz w:val="21"/>
          <w:szCs w:val="22"/>
        </w:rPr>
      </w:pPr>
      <w:hyperlink w:anchor="_Toc356850556" w:history="1">
        <w:r w:rsidR="00037E06" w:rsidRPr="00E752E8">
          <w:rPr>
            <w:rStyle w:val="a3"/>
            <w:rFonts w:hAnsi="宋体" w:cs="Arial"/>
          </w:rPr>
          <w:t xml:space="preserve">5.1.2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服务器模块功能需求的实现</w:t>
        </w:r>
        <w:r w:rsidR="00037E06">
          <w:rPr>
            <w:webHidden/>
          </w:rPr>
          <w:tab/>
        </w:r>
        <w:r w:rsidR="00037E06">
          <w:rPr>
            <w:webHidden/>
          </w:rPr>
          <w:fldChar w:fldCharType="begin"/>
        </w:r>
        <w:r w:rsidR="00037E06">
          <w:rPr>
            <w:webHidden/>
          </w:rPr>
          <w:instrText xml:space="preserve"> PAGEREF _Toc356850556 \h </w:instrText>
        </w:r>
        <w:r w:rsidR="00037E06">
          <w:rPr>
            <w:webHidden/>
          </w:rPr>
        </w:r>
        <w:r w:rsidR="00037E06">
          <w:rPr>
            <w:webHidden/>
          </w:rPr>
          <w:fldChar w:fldCharType="separate"/>
        </w:r>
        <w:r w:rsidR="00037E06">
          <w:rPr>
            <w:webHidden/>
          </w:rPr>
          <w:t>38</w:t>
        </w:r>
        <w:r w:rsidR="00037E06">
          <w:rPr>
            <w:webHidden/>
          </w:rPr>
          <w:fldChar w:fldCharType="end"/>
        </w:r>
      </w:hyperlink>
    </w:p>
    <w:p w14:paraId="37112191" w14:textId="77777777" w:rsidR="00037E06" w:rsidRDefault="006E65CC" w:rsidP="00037E06">
      <w:pPr>
        <w:pStyle w:val="20"/>
        <w:ind w:left="480"/>
        <w:rPr>
          <w:rFonts w:asciiTheme="minorHAnsi" w:eastAsiaTheme="minorEastAsia" w:hAnsiTheme="minorHAnsi" w:cstheme="minorBidi"/>
          <w:sz w:val="21"/>
          <w:szCs w:val="22"/>
        </w:rPr>
      </w:pPr>
      <w:hyperlink w:anchor="_Toc356850557" w:history="1">
        <w:r w:rsidR="00037E06" w:rsidRPr="00E752E8">
          <w:rPr>
            <w:rStyle w:val="a3"/>
          </w:rPr>
          <w:t>5.2 eBay Friends</w:t>
        </w:r>
        <w:r w:rsidR="00037E06" w:rsidRPr="00E752E8">
          <w:rPr>
            <w:rStyle w:val="a3"/>
            <w:rFonts w:hint="eastAsia"/>
          </w:rPr>
          <w:t>项目数据库模块实现</w:t>
        </w:r>
        <w:r w:rsidR="00037E06">
          <w:rPr>
            <w:webHidden/>
          </w:rPr>
          <w:tab/>
        </w:r>
        <w:r w:rsidR="00037E06">
          <w:rPr>
            <w:webHidden/>
          </w:rPr>
          <w:fldChar w:fldCharType="begin"/>
        </w:r>
        <w:r w:rsidR="00037E06">
          <w:rPr>
            <w:webHidden/>
          </w:rPr>
          <w:instrText xml:space="preserve"> PAGEREF _Toc356850557 \h </w:instrText>
        </w:r>
        <w:r w:rsidR="00037E06">
          <w:rPr>
            <w:webHidden/>
          </w:rPr>
        </w:r>
        <w:r w:rsidR="00037E06">
          <w:rPr>
            <w:webHidden/>
          </w:rPr>
          <w:fldChar w:fldCharType="separate"/>
        </w:r>
        <w:r w:rsidR="00037E06">
          <w:rPr>
            <w:webHidden/>
          </w:rPr>
          <w:t>40</w:t>
        </w:r>
        <w:r w:rsidR="00037E06">
          <w:rPr>
            <w:webHidden/>
          </w:rPr>
          <w:fldChar w:fldCharType="end"/>
        </w:r>
      </w:hyperlink>
    </w:p>
    <w:p w14:paraId="27418108" w14:textId="77777777" w:rsidR="00037E06" w:rsidRDefault="006E65CC" w:rsidP="00037E06">
      <w:pPr>
        <w:pStyle w:val="20"/>
        <w:ind w:left="480"/>
        <w:rPr>
          <w:rFonts w:asciiTheme="minorHAnsi" w:eastAsiaTheme="minorEastAsia" w:hAnsiTheme="minorHAnsi" w:cstheme="minorBidi"/>
          <w:sz w:val="21"/>
          <w:szCs w:val="22"/>
        </w:rPr>
      </w:pPr>
      <w:hyperlink w:anchor="_Toc356850558" w:history="1">
        <w:r w:rsidR="00037E06" w:rsidRPr="00E752E8">
          <w:rPr>
            <w:rStyle w:val="a3"/>
          </w:rPr>
          <w:t>5.3 eBay Friends</w:t>
        </w:r>
        <w:r w:rsidR="00037E06" w:rsidRPr="00E752E8">
          <w:rPr>
            <w:rStyle w:val="a3"/>
            <w:rFonts w:hint="eastAsia"/>
          </w:rPr>
          <w:t>项目服务器运行截图</w:t>
        </w:r>
        <w:r w:rsidR="00037E06">
          <w:rPr>
            <w:webHidden/>
          </w:rPr>
          <w:tab/>
        </w:r>
        <w:r w:rsidR="00037E06">
          <w:rPr>
            <w:webHidden/>
          </w:rPr>
          <w:fldChar w:fldCharType="begin"/>
        </w:r>
        <w:r w:rsidR="00037E06">
          <w:rPr>
            <w:webHidden/>
          </w:rPr>
          <w:instrText xml:space="preserve"> PAGEREF _Toc356850558 \h </w:instrText>
        </w:r>
        <w:r w:rsidR="00037E06">
          <w:rPr>
            <w:webHidden/>
          </w:rPr>
        </w:r>
        <w:r w:rsidR="00037E06">
          <w:rPr>
            <w:webHidden/>
          </w:rPr>
          <w:fldChar w:fldCharType="separate"/>
        </w:r>
        <w:r w:rsidR="00037E06">
          <w:rPr>
            <w:webHidden/>
          </w:rPr>
          <w:t>42</w:t>
        </w:r>
        <w:r w:rsidR="00037E06">
          <w:rPr>
            <w:webHidden/>
          </w:rPr>
          <w:fldChar w:fldCharType="end"/>
        </w:r>
      </w:hyperlink>
    </w:p>
    <w:p w14:paraId="16FFE314" w14:textId="77777777" w:rsidR="00037E06" w:rsidRDefault="006E65CC" w:rsidP="00037E06">
      <w:pPr>
        <w:pStyle w:val="20"/>
        <w:ind w:left="480"/>
        <w:rPr>
          <w:rFonts w:asciiTheme="minorHAnsi" w:eastAsiaTheme="minorEastAsia" w:hAnsiTheme="minorHAnsi" w:cstheme="minorBidi"/>
          <w:sz w:val="21"/>
          <w:szCs w:val="22"/>
        </w:rPr>
      </w:pPr>
      <w:hyperlink w:anchor="_Toc356850559" w:history="1">
        <w:r w:rsidR="00037E06" w:rsidRPr="00E752E8">
          <w:rPr>
            <w:rStyle w:val="a3"/>
          </w:rPr>
          <w:t>5.4 eBay Friends</w:t>
        </w:r>
        <w:r w:rsidR="00037E06" w:rsidRPr="00E752E8">
          <w:rPr>
            <w:rStyle w:val="a3"/>
            <w:rFonts w:hint="eastAsia"/>
          </w:rPr>
          <w:t>项目数据库运行截图</w:t>
        </w:r>
        <w:r w:rsidR="00037E06">
          <w:rPr>
            <w:webHidden/>
          </w:rPr>
          <w:tab/>
        </w:r>
        <w:r w:rsidR="00037E06">
          <w:rPr>
            <w:webHidden/>
          </w:rPr>
          <w:fldChar w:fldCharType="begin"/>
        </w:r>
        <w:r w:rsidR="00037E06">
          <w:rPr>
            <w:webHidden/>
          </w:rPr>
          <w:instrText xml:space="preserve"> PAGEREF _Toc356850559 \h </w:instrText>
        </w:r>
        <w:r w:rsidR="00037E06">
          <w:rPr>
            <w:webHidden/>
          </w:rPr>
        </w:r>
        <w:r w:rsidR="00037E06">
          <w:rPr>
            <w:webHidden/>
          </w:rPr>
          <w:fldChar w:fldCharType="separate"/>
        </w:r>
        <w:r w:rsidR="00037E06">
          <w:rPr>
            <w:webHidden/>
          </w:rPr>
          <w:t>42</w:t>
        </w:r>
        <w:r w:rsidR="00037E06">
          <w:rPr>
            <w:webHidden/>
          </w:rPr>
          <w:fldChar w:fldCharType="end"/>
        </w:r>
      </w:hyperlink>
    </w:p>
    <w:p w14:paraId="71B74191" w14:textId="77777777" w:rsidR="00037E06" w:rsidRDefault="006E65CC" w:rsidP="00037E06">
      <w:pPr>
        <w:pStyle w:val="20"/>
        <w:ind w:left="480"/>
        <w:rPr>
          <w:rFonts w:asciiTheme="minorHAnsi" w:eastAsiaTheme="minorEastAsia" w:hAnsiTheme="minorHAnsi" w:cstheme="minorBidi"/>
          <w:sz w:val="21"/>
          <w:szCs w:val="22"/>
        </w:rPr>
      </w:pPr>
      <w:hyperlink w:anchor="_Toc356850560" w:history="1">
        <w:r w:rsidR="00037E06" w:rsidRPr="00E752E8">
          <w:rPr>
            <w:rStyle w:val="a3"/>
          </w:rPr>
          <w:t xml:space="preserve">5.5 </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_Toc356850560 \h </w:instrText>
        </w:r>
        <w:r w:rsidR="00037E06">
          <w:rPr>
            <w:webHidden/>
          </w:rPr>
        </w:r>
        <w:r w:rsidR="00037E06">
          <w:rPr>
            <w:webHidden/>
          </w:rPr>
          <w:fldChar w:fldCharType="separate"/>
        </w:r>
        <w:r w:rsidR="00037E06">
          <w:rPr>
            <w:webHidden/>
          </w:rPr>
          <w:t>43</w:t>
        </w:r>
        <w:r w:rsidR="00037E06">
          <w:rPr>
            <w:webHidden/>
          </w:rPr>
          <w:fldChar w:fldCharType="end"/>
        </w:r>
      </w:hyperlink>
    </w:p>
    <w:p w14:paraId="1E5B4692" w14:textId="77777777" w:rsidR="00037E06" w:rsidRDefault="006E65CC">
      <w:pPr>
        <w:pStyle w:val="10"/>
        <w:rPr>
          <w:rFonts w:asciiTheme="minorHAnsi" w:eastAsiaTheme="minorEastAsia" w:hAnsiTheme="minorHAnsi" w:cstheme="minorBidi"/>
          <w:b w:val="0"/>
          <w:sz w:val="21"/>
          <w:szCs w:val="22"/>
        </w:rPr>
      </w:pPr>
      <w:hyperlink w:anchor="_Toc356850561" w:history="1">
        <w:r w:rsidR="00037E06" w:rsidRPr="00E752E8">
          <w:rPr>
            <w:rStyle w:val="a3"/>
            <w:rFonts w:hint="eastAsia"/>
          </w:rPr>
          <w:t>第六章</w:t>
        </w:r>
        <w:r w:rsidR="00037E06" w:rsidRPr="00E752E8">
          <w:rPr>
            <w:rStyle w:val="a3"/>
          </w:rPr>
          <w:t xml:space="preserve"> </w:t>
        </w:r>
        <w:r w:rsidR="00037E06" w:rsidRPr="00E752E8">
          <w:rPr>
            <w:rStyle w:val="a3"/>
            <w:rFonts w:hint="eastAsia"/>
          </w:rPr>
          <w:t>总结与展望</w:t>
        </w:r>
        <w:r w:rsidR="00037E06">
          <w:rPr>
            <w:webHidden/>
          </w:rPr>
          <w:tab/>
        </w:r>
        <w:r w:rsidR="00037E06">
          <w:rPr>
            <w:webHidden/>
          </w:rPr>
          <w:fldChar w:fldCharType="begin"/>
        </w:r>
        <w:r w:rsidR="00037E06">
          <w:rPr>
            <w:webHidden/>
          </w:rPr>
          <w:instrText xml:space="preserve"> PAGEREF _Toc356850561 \h </w:instrText>
        </w:r>
        <w:r w:rsidR="00037E06">
          <w:rPr>
            <w:webHidden/>
          </w:rPr>
        </w:r>
        <w:r w:rsidR="00037E06">
          <w:rPr>
            <w:webHidden/>
          </w:rPr>
          <w:fldChar w:fldCharType="separate"/>
        </w:r>
        <w:r w:rsidR="00037E06">
          <w:rPr>
            <w:webHidden/>
          </w:rPr>
          <w:t>44</w:t>
        </w:r>
        <w:r w:rsidR="00037E06">
          <w:rPr>
            <w:webHidden/>
          </w:rPr>
          <w:fldChar w:fldCharType="end"/>
        </w:r>
      </w:hyperlink>
    </w:p>
    <w:p w14:paraId="2EAF2249" w14:textId="77777777" w:rsidR="00037E06" w:rsidRDefault="006E65CC" w:rsidP="00037E06">
      <w:pPr>
        <w:pStyle w:val="20"/>
        <w:ind w:left="480"/>
        <w:rPr>
          <w:rFonts w:asciiTheme="minorHAnsi" w:eastAsiaTheme="minorEastAsia" w:hAnsiTheme="minorHAnsi" w:cstheme="minorBidi"/>
          <w:sz w:val="21"/>
          <w:szCs w:val="22"/>
        </w:rPr>
      </w:pPr>
      <w:hyperlink w:anchor="_Toc356850562" w:history="1">
        <w:r w:rsidR="00037E06" w:rsidRPr="00E752E8">
          <w:rPr>
            <w:rStyle w:val="a3"/>
          </w:rPr>
          <w:t xml:space="preserve">6.1 </w:t>
        </w:r>
        <w:r w:rsidR="00037E06" w:rsidRPr="00E752E8">
          <w:rPr>
            <w:rStyle w:val="a3"/>
            <w:rFonts w:hint="eastAsia"/>
          </w:rPr>
          <w:t>总结</w:t>
        </w:r>
        <w:r w:rsidR="00037E06">
          <w:rPr>
            <w:webHidden/>
          </w:rPr>
          <w:tab/>
        </w:r>
        <w:r w:rsidR="00037E06">
          <w:rPr>
            <w:webHidden/>
          </w:rPr>
          <w:fldChar w:fldCharType="begin"/>
        </w:r>
        <w:r w:rsidR="00037E06">
          <w:rPr>
            <w:webHidden/>
          </w:rPr>
          <w:instrText xml:space="preserve"> PAGEREF _Toc356850562 \h </w:instrText>
        </w:r>
        <w:r w:rsidR="00037E06">
          <w:rPr>
            <w:webHidden/>
          </w:rPr>
        </w:r>
        <w:r w:rsidR="00037E06">
          <w:rPr>
            <w:webHidden/>
          </w:rPr>
          <w:fldChar w:fldCharType="separate"/>
        </w:r>
        <w:r w:rsidR="00037E06">
          <w:rPr>
            <w:webHidden/>
          </w:rPr>
          <w:t>44</w:t>
        </w:r>
        <w:r w:rsidR="00037E06">
          <w:rPr>
            <w:webHidden/>
          </w:rPr>
          <w:fldChar w:fldCharType="end"/>
        </w:r>
      </w:hyperlink>
    </w:p>
    <w:p w14:paraId="0FC31CCB" w14:textId="77777777" w:rsidR="00037E06" w:rsidRDefault="006E65CC" w:rsidP="00037E06">
      <w:pPr>
        <w:pStyle w:val="20"/>
        <w:ind w:left="480"/>
        <w:rPr>
          <w:rFonts w:asciiTheme="minorHAnsi" w:eastAsiaTheme="minorEastAsia" w:hAnsiTheme="minorHAnsi" w:cstheme="minorBidi"/>
          <w:sz w:val="21"/>
          <w:szCs w:val="22"/>
        </w:rPr>
      </w:pPr>
      <w:hyperlink w:anchor="_Toc356850563" w:history="1">
        <w:r w:rsidR="00037E06" w:rsidRPr="00E752E8">
          <w:rPr>
            <w:rStyle w:val="a3"/>
          </w:rPr>
          <w:t xml:space="preserve">6.2 </w:t>
        </w:r>
        <w:r w:rsidR="00037E06" w:rsidRPr="00E752E8">
          <w:rPr>
            <w:rStyle w:val="a3"/>
            <w:rFonts w:hint="eastAsia"/>
          </w:rPr>
          <w:t>展望</w:t>
        </w:r>
        <w:r w:rsidR="00037E06">
          <w:rPr>
            <w:webHidden/>
          </w:rPr>
          <w:tab/>
        </w:r>
        <w:r w:rsidR="00037E06">
          <w:rPr>
            <w:webHidden/>
          </w:rPr>
          <w:fldChar w:fldCharType="begin"/>
        </w:r>
        <w:r w:rsidR="00037E06">
          <w:rPr>
            <w:webHidden/>
          </w:rPr>
          <w:instrText xml:space="preserve"> PAGEREF _Toc356850563 \h </w:instrText>
        </w:r>
        <w:r w:rsidR="00037E06">
          <w:rPr>
            <w:webHidden/>
          </w:rPr>
        </w:r>
        <w:r w:rsidR="00037E06">
          <w:rPr>
            <w:webHidden/>
          </w:rPr>
          <w:fldChar w:fldCharType="separate"/>
        </w:r>
        <w:r w:rsidR="00037E06">
          <w:rPr>
            <w:webHidden/>
          </w:rPr>
          <w:t>45</w:t>
        </w:r>
        <w:r w:rsidR="00037E06">
          <w:rPr>
            <w:webHidden/>
          </w:rPr>
          <w:fldChar w:fldCharType="end"/>
        </w:r>
      </w:hyperlink>
    </w:p>
    <w:p w14:paraId="4B345C28" w14:textId="77777777" w:rsidR="00037E06" w:rsidRDefault="006E65CC">
      <w:pPr>
        <w:pStyle w:val="10"/>
        <w:rPr>
          <w:rFonts w:asciiTheme="minorHAnsi" w:eastAsiaTheme="minorEastAsia" w:hAnsiTheme="minorHAnsi" w:cstheme="minorBidi"/>
          <w:b w:val="0"/>
          <w:sz w:val="21"/>
          <w:szCs w:val="22"/>
        </w:rPr>
      </w:pPr>
      <w:hyperlink w:anchor="_Toc356850564" w:history="1">
        <w:r w:rsidR="00037E06" w:rsidRPr="00E752E8">
          <w:rPr>
            <w:rStyle w:val="a3"/>
            <w:rFonts w:hint="eastAsia"/>
          </w:rPr>
          <w:t>参考文献</w:t>
        </w:r>
        <w:r w:rsidR="00037E06">
          <w:rPr>
            <w:webHidden/>
          </w:rPr>
          <w:tab/>
        </w:r>
        <w:r w:rsidR="00037E06">
          <w:rPr>
            <w:webHidden/>
          </w:rPr>
          <w:fldChar w:fldCharType="begin"/>
        </w:r>
        <w:r w:rsidR="00037E06">
          <w:rPr>
            <w:webHidden/>
          </w:rPr>
          <w:instrText xml:space="preserve"> PAGEREF _Toc356850564 \h </w:instrText>
        </w:r>
        <w:r w:rsidR="00037E06">
          <w:rPr>
            <w:webHidden/>
          </w:rPr>
        </w:r>
        <w:r w:rsidR="00037E06">
          <w:rPr>
            <w:webHidden/>
          </w:rPr>
          <w:fldChar w:fldCharType="separate"/>
        </w:r>
        <w:r w:rsidR="00037E06">
          <w:rPr>
            <w:webHidden/>
          </w:rPr>
          <w:t>46</w:t>
        </w:r>
        <w:r w:rsidR="00037E06">
          <w:rPr>
            <w:webHidden/>
          </w:rPr>
          <w:fldChar w:fldCharType="end"/>
        </w:r>
      </w:hyperlink>
    </w:p>
    <w:p w14:paraId="32C03E27" w14:textId="77777777" w:rsidR="00037E06" w:rsidRDefault="006E65CC">
      <w:pPr>
        <w:pStyle w:val="10"/>
        <w:rPr>
          <w:rFonts w:asciiTheme="minorHAnsi" w:eastAsiaTheme="minorEastAsia" w:hAnsiTheme="minorHAnsi" w:cstheme="minorBidi"/>
          <w:b w:val="0"/>
          <w:sz w:val="21"/>
          <w:szCs w:val="22"/>
        </w:rPr>
      </w:pPr>
      <w:hyperlink w:anchor="_Toc356850565" w:history="1">
        <w:r w:rsidR="00037E06" w:rsidRPr="00E752E8">
          <w:rPr>
            <w:rStyle w:val="a3"/>
            <w:rFonts w:hint="eastAsia"/>
          </w:rPr>
          <w:t>致谢</w:t>
        </w:r>
        <w:r w:rsidR="00037E06">
          <w:rPr>
            <w:webHidden/>
          </w:rPr>
          <w:tab/>
        </w:r>
        <w:r w:rsidR="00037E06">
          <w:rPr>
            <w:webHidden/>
          </w:rPr>
          <w:fldChar w:fldCharType="begin"/>
        </w:r>
        <w:r w:rsidR="00037E06">
          <w:rPr>
            <w:webHidden/>
          </w:rPr>
          <w:instrText xml:space="preserve"> PAGEREF _Toc356850565 \h </w:instrText>
        </w:r>
        <w:r w:rsidR="00037E06">
          <w:rPr>
            <w:webHidden/>
          </w:rPr>
        </w:r>
        <w:r w:rsidR="00037E06">
          <w:rPr>
            <w:webHidden/>
          </w:rPr>
          <w:fldChar w:fldCharType="separate"/>
        </w:r>
        <w:r w:rsidR="00037E06">
          <w:rPr>
            <w:webHidden/>
          </w:rPr>
          <w:t>47</w:t>
        </w:r>
        <w:r w:rsidR="00037E06">
          <w:rPr>
            <w:webHidden/>
          </w:rPr>
          <w:fldChar w:fldCharType="end"/>
        </w:r>
      </w:hyperlink>
    </w:p>
    <w:p w14:paraId="141D2CEC" w14:textId="77777777" w:rsidR="00D523A6" w:rsidRPr="00496B7C" w:rsidRDefault="0090260C" w:rsidP="00496B7C">
      <w:pPr>
        <w:pStyle w:val="1"/>
      </w:pPr>
      <w:r>
        <w:rPr>
          <w:noProof/>
          <w:kern w:val="2"/>
          <w:sz w:val="24"/>
          <w:szCs w:val="30"/>
        </w:rPr>
        <w:fldChar w:fldCharType="end"/>
      </w:r>
      <w:r w:rsidR="001B02CC">
        <w:rPr>
          <w:noProof/>
          <w:kern w:val="2"/>
          <w:sz w:val="24"/>
          <w:szCs w:val="30"/>
        </w:rPr>
        <w:br w:type="page"/>
      </w:r>
      <w:bookmarkStart w:id="40" w:name="_Toc356562226"/>
      <w:bookmarkStart w:id="41" w:name="_Toc356850510"/>
      <w:r w:rsidR="00D523A6" w:rsidRPr="00B04277">
        <w:rPr>
          <w:rFonts w:hint="eastAsia"/>
        </w:rPr>
        <w:lastRenderedPageBreak/>
        <w:t>图目录</w:t>
      </w:r>
      <w:bookmarkEnd w:id="39"/>
      <w:bookmarkEnd w:id="40"/>
      <w:bookmarkEnd w:id="41"/>
    </w:p>
    <w:p w14:paraId="3E51098A" w14:textId="77777777" w:rsidR="00CF0DF0" w:rsidRDefault="0090260C" w:rsidP="00CF0DF0">
      <w:pPr>
        <w:pStyle w:val="af2"/>
        <w:tabs>
          <w:tab w:val="right" w:leader="dot" w:pos="8296"/>
        </w:tabs>
        <w:ind w:left="962" w:hanging="482"/>
        <w:rPr>
          <w:rFonts w:asciiTheme="minorHAnsi" w:eastAsiaTheme="minorEastAsia" w:hAnsiTheme="minorHAnsi" w:cstheme="minorBidi"/>
          <w:noProof/>
          <w:sz w:val="21"/>
          <w:szCs w:val="22"/>
        </w:rPr>
      </w:pPr>
      <w:r>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Pr>
          <w:b/>
          <w:bCs/>
        </w:rPr>
        <w:fldChar w:fldCharType="separate"/>
      </w:r>
      <w:hyperlink w:anchor="_Toc356859846" w:history="1">
        <w:r w:rsidR="00CF0DF0" w:rsidRPr="00541518">
          <w:rPr>
            <w:rStyle w:val="a3"/>
            <w:rFonts w:hint="eastAsia"/>
            <w:noProof/>
          </w:rPr>
          <w:t>图</w:t>
        </w:r>
        <w:r w:rsidR="00CF0DF0" w:rsidRPr="00541518">
          <w:rPr>
            <w:rStyle w:val="a3"/>
            <w:noProof/>
          </w:rPr>
          <w:t>2.1</w:t>
        </w:r>
        <w:r w:rsidR="00CF0DF0" w:rsidRPr="00541518">
          <w:rPr>
            <w:rStyle w:val="a3"/>
            <w:rFonts w:hint="eastAsia"/>
            <w:noProof/>
          </w:rPr>
          <w:t>：</w:t>
        </w:r>
        <w:r w:rsidR="00CF0DF0" w:rsidRPr="00541518">
          <w:rPr>
            <w:rStyle w:val="a3"/>
            <w:noProof/>
          </w:rPr>
          <w:t>django</w:t>
        </w:r>
        <w:r w:rsidR="00CF0DF0" w:rsidRPr="00541518">
          <w:rPr>
            <w:rStyle w:val="a3"/>
            <w:rFonts w:hint="eastAsia"/>
            <w:noProof/>
          </w:rPr>
          <w:t>框架整体架构</w:t>
        </w:r>
        <w:r w:rsidR="00CF0DF0">
          <w:rPr>
            <w:noProof/>
            <w:webHidden/>
          </w:rPr>
          <w:tab/>
        </w:r>
        <w:r w:rsidR="00CF0DF0">
          <w:rPr>
            <w:noProof/>
            <w:webHidden/>
          </w:rPr>
          <w:fldChar w:fldCharType="begin"/>
        </w:r>
        <w:r w:rsidR="00CF0DF0">
          <w:rPr>
            <w:noProof/>
            <w:webHidden/>
          </w:rPr>
          <w:instrText xml:space="preserve"> PAGEREF _Toc356859846 \h </w:instrText>
        </w:r>
        <w:r w:rsidR="00CF0DF0">
          <w:rPr>
            <w:noProof/>
            <w:webHidden/>
          </w:rPr>
        </w:r>
        <w:r w:rsidR="00CF0DF0">
          <w:rPr>
            <w:noProof/>
            <w:webHidden/>
          </w:rPr>
          <w:fldChar w:fldCharType="separate"/>
        </w:r>
        <w:r w:rsidR="00CF0DF0">
          <w:rPr>
            <w:noProof/>
            <w:webHidden/>
          </w:rPr>
          <w:t>11</w:t>
        </w:r>
        <w:r w:rsidR="00CF0DF0">
          <w:rPr>
            <w:noProof/>
            <w:webHidden/>
          </w:rPr>
          <w:fldChar w:fldCharType="end"/>
        </w:r>
      </w:hyperlink>
    </w:p>
    <w:p w14:paraId="45E7C8A0"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47" w:history="1">
        <w:r w:rsidR="00CF0DF0" w:rsidRPr="00541518">
          <w:rPr>
            <w:rStyle w:val="a3"/>
            <w:rFonts w:hint="eastAsia"/>
            <w:noProof/>
          </w:rPr>
          <w:t>图</w:t>
        </w:r>
        <w:r w:rsidR="00CF0DF0" w:rsidRPr="00541518">
          <w:rPr>
            <w:rStyle w:val="a3"/>
            <w:noProof/>
          </w:rPr>
          <w:t>2.2</w:t>
        </w:r>
        <w:r w:rsidR="00CF0DF0" w:rsidRPr="00541518">
          <w:rPr>
            <w:rStyle w:val="a3"/>
            <w:rFonts w:hint="eastAsia"/>
            <w:noProof/>
          </w:rPr>
          <w:t>：</w:t>
        </w:r>
        <w:r w:rsidR="00CF0DF0" w:rsidRPr="00541518">
          <w:rPr>
            <w:rStyle w:val="a3"/>
            <w:noProof/>
          </w:rPr>
          <w:t>django</w:t>
        </w:r>
        <w:r w:rsidR="00CF0DF0" w:rsidRPr="00541518">
          <w:rPr>
            <w:rStyle w:val="a3"/>
            <w:rFonts w:hint="eastAsia"/>
            <w:noProof/>
          </w:rPr>
          <w:t>框架处理</w:t>
        </w:r>
        <w:r w:rsidR="00CF0DF0" w:rsidRPr="00541518">
          <w:rPr>
            <w:rStyle w:val="a3"/>
            <w:noProof/>
          </w:rPr>
          <w:t>request</w:t>
        </w:r>
        <w:r w:rsidR="00CF0DF0" w:rsidRPr="00541518">
          <w:rPr>
            <w:rStyle w:val="a3"/>
            <w:rFonts w:hint="eastAsia"/>
            <w:noProof/>
          </w:rPr>
          <w:t>流程图</w:t>
        </w:r>
        <w:r w:rsidR="00CF0DF0">
          <w:rPr>
            <w:noProof/>
            <w:webHidden/>
          </w:rPr>
          <w:tab/>
        </w:r>
        <w:r w:rsidR="00CF0DF0">
          <w:rPr>
            <w:noProof/>
            <w:webHidden/>
          </w:rPr>
          <w:fldChar w:fldCharType="begin"/>
        </w:r>
        <w:r w:rsidR="00CF0DF0">
          <w:rPr>
            <w:noProof/>
            <w:webHidden/>
          </w:rPr>
          <w:instrText xml:space="preserve"> PAGEREF _Toc356859847 \h </w:instrText>
        </w:r>
        <w:r w:rsidR="00CF0DF0">
          <w:rPr>
            <w:noProof/>
            <w:webHidden/>
          </w:rPr>
        </w:r>
        <w:r w:rsidR="00CF0DF0">
          <w:rPr>
            <w:noProof/>
            <w:webHidden/>
          </w:rPr>
          <w:fldChar w:fldCharType="separate"/>
        </w:r>
        <w:r w:rsidR="00CF0DF0">
          <w:rPr>
            <w:noProof/>
            <w:webHidden/>
          </w:rPr>
          <w:t>12</w:t>
        </w:r>
        <w:r w:rsidR="00CF0DF0">
          <w:rPr>
            <w:noProof/>
            <w:webHidden/>
          </w:rPr>
          <w:fldChar w:fldCharType="end"/>
        </w:r>
      </w:hyperlink>
    </w:p>
    <w:p w14:paraId="680885A1"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48" w:history="1">
        <w:r w:rsidR="00CF0DF0" w:rsidRPr="00541518">
          <w:rPr>
            <w:rStyle w:val="a3"/>
            <w:rFonts w:hint="eastAsia"/>
            <w:noProof/>
          </w:rPr>
          <w:t>图</w:t>
        </w:r>
        <w:r w:rsidR="00CF0DF0" w:rsidRPr="00541518">
          <w:rPr>
            <w:rStyle w:val="a3"/>
            <w:noProof/>
          </w:rPr>
          <w:t>3.1</w:t>
        </w:r>
        <w:r w:rsidR="00CF0DF0" w:rsidRPr="00541518">
          <w:rPr>
            <w:rStyle w:val="a3"/>
            <w:rFonts w:hint="eastAsia"/>
            <w:noProof/>
          </w:rPr>
          <w:t>：</w:t>
        </w:r>
        <w:r w:rsidR="00CF0DF0" w:rsidRPr="00541518">
          <w:rPr>
            <w:rStyle w:val="a3"/>
            <w:noProof/>
          </w:rPr>
          <w:t>eBay Friends</w:t>
        </w:r>
        <w:r w:rsidR="00CF0DF0" w:rsidRPr="00541518">
          <w:rPr>
            <w:rStyle w:val="a3"/>
            <w:rFonts w:hint="eastAsia"/>
            <w:noProof/>
          </w:rPr>
          <w:t>项目整体设计图</w:t>
        </w:r>
        <w:r w:rsidR="00CF0DF0">
          <w:rPr>
            <w:noProof/>
            <w:webHidden/>
          </w:rPr>
          <w:tab/>
        </w:r>
        <w:r w:rsidR="00CF0DF0">
          <w:rPr>
            <w:noProof/>
            <w:webHidden/>
          </w:rPr>
          <w:fldChar w:fldCharType="begin"/>
        </w:r>
        <w:r w:rsidR="00CF0DF0">
          <w:rPr>
            <w:noProof/>
            <w:webHidden/>
          </w:rPr>
          <w:instrText xml:space="preserve"> PAGEREF _Toc356859848 \h </w:instrText>
        </w:r>
        <w:r w:rsidR="00CF0DF0">
          <w:rPr>
            <w:noProof/>
            <w:webHidden/>
          </w:rPr>
        </w:r>
        <w:r w:rsidR="00CF0DF0">
          <w:rPr>
            <w:noProof/>
            <w:webHidden/>
          </w:rPr>
          <w:fldChar w:fldCharType="separate"/>
        </w:r>
        <w:r w:rsidR="00CF0DF0">
          <w:rPr>
            <w:noProof/>
            <w:webHidden/>
          </w:rPr>
          <w:t>14</w:t>
        </w:r>
        <w:r w:rsidR="00CF0DF0">
          <w:rPr>
            <w:noProof/>
            <w:webHidden/>
          </w:rPr>
          <w:fldChar w:fldCharType="end"/>
        </w:r>
      </w:hyperlink>
    </w:p>
    <w:p w14:paraId="29FB53B9"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49" w:history="1">
        <w:r w:rsidR="00CF0DF0" w:rsidRPr="00541518">
          <w:rPr>
            <w:rStyle w:val="a3"/>
            <w:rFonts w:hint="eastAsia"/>
            <w:noProof/>
          </w:rPr>
          <w:t>图</w:t>
        </w:r>
        <w:r w:rsidR="00CF0DF0" w:rsidRPr="00541518">
          <w:rPr>
            <w:rStyle w:val="a3"/>
            <w:noProof/>
          </w:rPr>
          <w:t>3.2</w:t>
        </w:r>
        <w:r w:rsidR="00CF0DF0" w:rsidRPr="00541518">
          <w:rPr>
            <w:rStyle w:val="a3"/>
            <w:rFonts w:hint="eastAsia"/>
            <w:noProof/>
          </w:rPr>
          <w:t>：</w:t>
        </w:r>
        <w:r w:rsidR="00CF0DF0" w:rsidRPr="00541518">
          <w:rPr>
            <w:rStyle w:val="a3"/>
            <w:noProof/>
          </w:rPr>
          <w:t>eBay Friends</w:t>
        </w:r>
        <w:r w:rsidR="00CF0DF0" w:rsidRPr="00541518">
          <w:rPr>
            <w:rStyle w:val="a3"/>
            <w:rFonts w:hint="eastAsia"/>
            <w:noProof/>
          </w:rPr>
          <w:t>项目用例图</w:t>
        </w:r>
        <w:r w:rsidR="00CF0DF0">
          <w:rPr>
            <w:noProof/>
            <w:webHidden/>
          </w:rPr>
          <w:tab/>
        </w:r>
        <w:r w:rsidR="00CF0DF0">
          <w:rPr>
            <w:noProof/>
            <w:webHidden/>
          </w:rPr>
          <w:fldChar w:fldCharType="begin"/>
        </w:r>
        <w:r w:rsidR="00CF0DF0">
          <w:rPr>
            <w:noProof/>
            <w:webHidden/>
          </w:rPr>
          <w:instrText xml:space="preserve"> PAGEREF _Toc356859849 \h </w:instrText>
        </w:r>
        <w:r w:rsidR="00CF0DF0">
          <w:rPr>
            <w:noProof/>
            <w:webHidden/>
          </w:rPr>
        </w:r>
        <w:r w:rsidR="00CF0DF0">
          <w:rPr>
            <w:noProof/>
            <w:webHidden/>
          </w:rPr>
          <w:fldChar w:fldCharType="separate"/>
        </w:r>
        <w:r w:rsidR="00CF0DF0">
          <w:rPr>
            <w:noProof/>
            <w:webHidden/>
          </w:rPr>
          <w:t>16</w:t>
        </w:r>
        <w:r w:rsidR="00CF0DF0">
          <w:rPr>
            <w:noProof/>
            <w:webHidden/>
          </w:rPr>
          <w:fldChar w:fldCharType="end"/>
        </w:r>
      </w:hyperlink>
    </w:p>
    <w:p w14:paraId="29C798B4"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0" w:history="1">
        <w:r w:rsidR="00CF0DF0" w:rsidRPr="00541518">
          <w:rPr>
            <w:rStyle w:val="a3"/>
            <w:rFonts w:hint="eastAsia"/>
            <w:noProof/>
          </w:rPr>
          <w:t>图</w:t>
        </w:r>
        <w:r w:rsidR="00CF0DF0" w:rsidRPr="00541518">
          <w:rPr>
            <w:rStyle w:val="a3"/>
            <w:noProof/>
          </w:rPr>
          <w:t>3.3</w:t>
        </w:r>
        <w:r w:rsidR="00CF0DF0" w:rsidRPr="00541518">
          <w:rPr>
            <w:rStyle w:val="a3"/>
            <w:rFonts w:hint="eastAsia"/>
            <w:noProof/>
          </w:rPr>
          <w:t>：</w:t>
        </w:r>
        <w:r w:rsidR="00CF0DF0" w:rsidRPr="00541518">
          <w:rPr>
            <w:rStyle w:val="a3"/>
            <w:noProof/>
          </w:rPr>
          <w:t>eBay Friends</w:t>
        </w:r>
        <w:r w:rsidR="00CF0DF0" w:rsidRPr="00541518">
          <w:rPr>
            <w:rStyle w:val="a3"/>
            <w:rFonts w:hint="eastAsia"/>
            <w:noProof/>
          </w:rPr>
          <w:t>项目</w:t>
        </w:r>
        <w:r w:rsidR="00CF0DF0" w:rsidRPr="00541518">
          <w:rPr>
            <w:rStyle w:val="a3"/>
            <w:noProof/>
          </w:rPr>
          <w:t>ERD</w:t>
        </w:r>
        <w:r w:rsidR="00CF0DF0">
          <w:rPr>
            <w:noProof/>
            <w:webHidden/>
          </w:rPr>
          <w:tab/>
        </w:r>
        <w:r w:rsidR="00CF0DF0">
          <w:rPr>
            <w:noProof/>
            <w:webHidden/>
          </w:rPr>
          <w:fldChar w:fldCharType="begin"/>
        </w:r>
        <w:r w:rsidR="00CF0DF0">
          <w:rPr>
            <w:noProof/>
            <w:webHidden/>
          </w:rPr>
          <w:instrText xml:space="preserve"> PAGEREF _Toc356859850 \h </w:instrText>
        </w:r>
        <w:r w:rsidR="00CF0DF0">
          <w:rPr>
            <w:noProof/>
            <w:webHidden/>
          </w:rPr>
        </w:r>
        <w:r w:rsidR="00CF0DF0">
          <w:rPr>
            <w:noProof/>
            <w:webHidden/>
          </w:rPr>
          <w:fldChar w:fldCharType="separate"/>
        </w:r>
        <w:r w:rsidR="00CF0DF0">
          <w:rPr>
            <w:noProof/>
            <w:webHidden/>
          </w:rPr>
          <w:t>25</w:t>
        </w:r>
        <w:r w:rsidR="00CF0DF0">
          <w:rPr>
            <w:noProof/>
            <w:webHidden/>
          </w:rPr>
          <w:fldChar w:fldCharType="end"/>
        </w:r>
      </w:hyperlink>
    </w:p>
    <w:p w14:paraId="693A0994"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1" w:history="1">
        <w:r w:rsidR="00CF0DF0" w:rsidRPr="00541518">
          <w:rPr>
            <w:rStyle w:val="a3"/>
            <w:rFonts w:hint="eastAsia"/>
            <w:noProof/>
          </w:rPr>
          <w:t>图</w:t>
        </w:r>
        <w:r w:rsidR="00CF0DF0" w:rsidRPr="00541518">
          <w:rPr>
            <w:rStyle w:val="a3"/>
            <w:noProof/>
          </w:rPr>
          <w:t>4.1</w:t>
        </w:r>
        <w:r w:rsidR="00CF0DF0" w:rsidRPr="00541518">
          <w:rPr>
            <w:rStyle w:val="a3"/>
            <w:rFonts w:hint="eastAsia"/>
            <w:noProof/>
          </w:rPr>
          <w:t>：</w:t>
        </w:r>
        <w:r w:rsidR="00CF0DF0" w:rsidRPr="00541518">
          <w:rPr>
            <w:rStyle w:val="a3"/>
            <w:noProof/>
          </w:rPr>
          <w:t>eBay Friends</w:t>
        </w:r>
        <w:r w:rsidR="00CF0DF0" w:rsidRPr="00541518">
          <w:rPr>
            <w:rStyle w:val="a3"/>
            <w:rFonts w:hint="eastAsia"/>
            <w:noProof/>
          </w:rPr>
          <w:t>项目前台设计包图</w:t>
        </w:r>
        <w:r w:rsidR="00CF0DF0">
          <w:rPr>
            <w:noProof/>
            <w:webHidden/>
          </w:rPr>
          <w:tab/>
        </w:r>
        <w:r w:rsidR="00CF0DF0">
          <w:rPr>
            <w:noProof/>
            <w:webHidden/>
          </w:rPr>
          <w:fldChar w:fldCharType="begin"/>
        </w:r>
        <w:r w:rsidR="00CF0DF0">
          <w:rPr>
            <w:noProof/>
            <w:webHidden/>
          </w:rPr>
          <w:instrText xml:space="preserve"> PAGEREF _Toc356859851 \h </w:instrText>
        </w:r>
        <w:r w:rsidR="00CF0DF0">
          <w:rPr>
            <w:noProof/>
            <w:webHidden/>
          </w:rPr>
        </w:r>
        <w:r w:rsidR="00CF0DF0">
          <w:rPr>
            <w:noProof/>
            <w:webHidden/>
          </w:rPr>
          <w:fldChar w:fldCharType="separate"/>
        </w:r>
        <w:r w:rsidR="00CF0DF0">
          <w:rPr>
            <w:noProof/>
            <w:webHidden/>
          </w:rPr>
          <w:t>26</w:t>
        </w:r>
        <w:r w:rsidR="00CF0DF0">
          <w:rPr>
            <w:noProof/>
            <w:webHidden/>
          </w:rPr>
          <w:fldChar w:fldCharType="end"/>
        </w:r>
      </w:hyperlink>
    </w:p>
    <w:p w14:paraId="728E6AF3"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2" w:history="1">
        <w:r w:rsidR="00CF0DF0" w:rsidRPr="00541518">
          <w:rPr>
            <w:rStyle w:val="a3"/>
            <w:rFonts w:hint="eastAsia"/>
            <w:noProof/>
          </w:rPr>
          <w:t>图</w:t>
        </w:r>
        <w:r w:rsidR="00CF0DF0" w:rsidRPr="00541518">
          <w:rPr>
            <w:rStyle w:val="a3"/>
            <w:noProof/>
          </w:rPr>
          <w:t>4.2</w:t>
        </w:r>
        <w:r w:rsidR="00CF0DF0" w:rsidRPr="00541518">
          <w:rPr>
            <w:rStyle w:val="a3"/>
            <w:rFonts w:hint="eastAsia"/>
            <w:noProof/>
          </w:rPr>
          <w:t>：后台系统概要设计图</w:t>
        </w:r>
        <w:r w:rsidR="00CF0DF0">
          <w:rPr>
            <w:noProof/>
            <w:webHidden/>
          </w:rPr>
          <w:tab/>
        </w:r>
        <w:r w:rsidR="00CF0DF0">
          <w:rPr>
            <w:noProof/>
            <w:webHidden/>
          </w:rPr>
          <w:fldChar w:fldCharType="begin"/>
        </w:r>
        <w:r w:rsidR="00CF0DF0">
          <w:rPr>
            <w:noProof/>
            <w:webHidden/>
          </w:rPr>
          <w:instrText xml:space="preserve"> PAGEREF _Toc356859852 \h </w:instrText>
        </w:r>
        <w:r w:rsidR="00CF0DF0">
          <w:rPr>
            <w:noProof/>
            <w:webHidden/>
          </w:rPr>
        </w:r>
        <w:r w:rsidR="00CF0DF0">
          <w:rPr>
            <w:noProof/>
            <w:webHidden/>
          </w:rPr>
          <w:fldChar w:fldCharType="separate"/>
        </w:r>
        <w:r w:rsidR="00CF0DF0">
          <w:rPr>
            <w:noProof/>
            <w:webHidden/>
          </w:rPr>
          <w:t>27</w:t>
        </w:r>
        <w:r w:rsidR="00CF0DF0">
          <w:rPr>
            <w:noProof/>
            <w:webHidden/>
          </w:rPr>
          <w:fldChar w:fldCharType="end"/>
        </w:r>
      </w:hyperlink>
    </w:p>
    <w:p w14:paraId="5CA9D39A"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3" w:history="1">
        <w:r w:rsidR="00CF0DF0" w:rsidRPr="00541518">
          <w:rPr>
            <w:rStyle w:val="a3"/>
            <w:rFonts w:hint="eastAsia"/>
            <w:noProof/>
          </w:rPr>
          <w:t>图</w:t>
        </w:r>
        <w:r w:rsidR="00CF0DF0" w:rsidRPr="00541518">
          <w:rPr>
            <w:rStyle w:val="a3"/>
            <w:noProof/>
          </w:rPr>
          <w:t>4.3</w:t>
        </w:r>
        <w:r w:rsidR="00CF0DF0" w:rsidRPr="00541518">
          <w:rPr>
            <w:rStyle w:val="a3"/>
            <w:rFonts w:hint="eastAsia"/>
            <w:noProof/>
          </w:rPr>
          <w:t>：数据库设计图</w:t>
        </w:r>
        <w:r w:rsidR="00CF0DF0">
          <w:rPr>
            <w:noProof/>
            <w:webHidden/>
          </w:rPr>
          <w:tab/>
        </w:r>
        <w:r w:rsidR="00CF0DF0">
          <w:rPr>
            <w:noProof/>
            <w:webHidden/>
          </w:rPr>
          <w:fldChar w:fldCharType="begin"/>
        </w:r>
        <w:r w:rsidR="00CF0DF0">
          <w:rPr>
            <w:noProof/>
            <w:webHidden/>
          </w:rPr>
          <w:instrText xml:space="preserve"> PAGEREF _Toc356859853 \h </w:instrText>
        </w:r>
        <w:r w:rsidR="00CF0DF0">
          <w:rPr>
            <w:noProof/>
            <w:webHidden/>
          </w:rPr>
        </w:r>
        <w:r w:rsidR="00CF0DF0">
          <w:rPr>
            <w:noProof/>
            <w:webHidden/>
          </w:rPr>
          <w:fldChar w:fldCharType="separate"/>
        </w:r>
        <w:r w:rsidR="00CF0DF0">
          <w:rPr>
            <w:noProof/>
            <w:webHidden/>
          </w:rPr>
          <w:t>28</w:t>
        </w:r>
        <w:r w:rsidR="00CF0DF0">
          <w:rPr>
            <w:noProof/>
            <w:webHidden/>
          </w:rPr>
          <w:fldChar w:fldCharType="end"/>
        </w:r>
      </w:hyperlink>
    </w:p>
    <w:p w14:paraId="7A27A75D"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4" w:history="1">
        <w:r w:rsidR="00CF0DF0" w:rsidRPr="00541518">
          <w:rPr>
            <w:rStyle w:val="a3"/>
            <w:rFonts w:hint="eastAsia"/>
            <w:noProof/>
          </w:rPr>
          <w:t>图</w:t>
        </w:r>
        <w:r w:rsidR="00CF0DF0" w:rsidRPr="00541518">
          <w:rPr>
            <w:rStyle w:val="a3"/>
            <w:noProof/>
          </w:rPr>
          <w:t>4.4</w:t>
        </w:r>
        <w:r w:rsidR="00CF0DF0" w:rsidRPr="00541518">
          <w:rPr>
            <w:rStyle w:val="a3"/>
            <w:rFonts w:hint="eastAsia"/>
            <w:noProof/>
          </w:rPr>
          <w:t>：服务器详细设计类图</w:t>
        </w:r>
        <w:r w:rsidR="00CF0DF0">
          <w:rPr>
            <w:noProof/>
            <w:webHidden/>
          </w:rPr>
          <w:tab/>
        </w:r>
        <w:r w:rsidR="00CF0DF0">
          <w:rPr>
            <w:noProof/>
            <w:webHidden/>
          </w:rPr>
          <w:fldChar w:fldCharType="begin"/>
        </w:r>
        <w:r w:rsidR="00CF0DF0">
          <w:rPr>
            <w:noProof/>
            <w:webHidden/>
          </w:rPr>
          <w:instrText xml:space="preserve"> PAGEREF _Toc356859854 \h </w:instrText>
        </w:r>
        <w:r w:rsidR="00CF0DF0">
          <w:rPr>
            <w:noProof/>
            <w:webHidden/>
          </w:rPr>
        </w:r>
        <w:r w:rsidR="00CF0DF0">
          <w:rPr>
            <w:noProof/>
            <w:webHidden/>
          </w:rPr>
          <w:fldChar w:fldCharType="separate"/>
        </w:r>
        <w:r w:rsidR="00CF0DF0">
          <w:rPr>
            <w:noProof/>
            <w:webHidden/>
          </w:rPr>
          <w:t>30</w:t>
        </w:r>
        <w:r w:rsidR="00CF0DF0">
          <w:rPr>
            <w:noProof/>
            <w:webHidden/>
          </w:rPr>
          <w:fldChar w:fldCharType="end"/>
        </w:r>
      </w:hyperlink>
    </w:p>
    <w:p w14:paraId="5E4C949E"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5" w:history="1">
        <w:r w:rsidR="00CF0DF0" w:rsidRPr="00541518">
          <w:rPr>
            <w:rStyle w:val="a3"/>
            <w:rFonts w:hint="eastAsia"/>
            <w:noProof/>
          </w:rPr>
          <w:t>图</w:t>
        </w:r>
        <w:r w:rsidR="00CF0DF0" w:rsidRPr="00541518">
          <w:rPr>
            <w:rStyle w:val="a3"/>
            <w:noProof/>
          </w:rPr>
          <w:t>4.5</w:t>
        </w:r>
        <w:r w:rsidR="00CF0DF0" w:rsidRPr="00541518">
          <w:rPr>
            <w:rStyle w:val="a3"/>
            <w:rFonts w:hint="eastAsia"/>
            <w:noProof/>
          </w:rPr>
          <w:t>：登录以及获取新鲜事列表的顺序图</w:t>
        </w:r>
        <w:r w:rsidR="00CF0DF0">
          <w:rPr>
            <w:noProof/>
            <w:webHidden/>
          </w:rPr>
          <w:tab/>
        </w:r>
        <w:r w:rsidR="00CF0DF0">
          <w:rPr>
            <w:noProof/>
            <w:webHidden/>
          </w:rPr>
          <w:fldChar w:fldCharType="begin"/>
        </w:r>
        <w:r w:rsidR="00CF0DF0">
          <w:rPr>
            <w:noProof/>
            <w:webHidden/>
          </w:rPr>
          <w:instrText xml:space="preserve"> PAGEREF _Toc356859855 \h </w:instrText>
        </w:r>
        <w:r w:rsidR="00CF0DF0">
          <w:rPr>
            <w:noProof/>
            <w:webHidden/>
          </w:rPr>
        </w:r>
        <w:r w:rsidR="00CF0DF0">
          <w:rPr>
            <w:noProof/>
            <w:webHidden/>
          </w:rPr>
          <w:fldChar w:fldCharType="separate"/>
        </w:r>
        <w:r w:rsidR="00CF0DF0">
          <w:rPr>
            <w:noProof/>
            <w:webHidden/>
          </w:rPr>
          <w:t>32</w:t>
        </w:r>
        <w:r w:rsidR="00CF0DF0">
          <w:rPr>
            <w:noProof/>
            <w:webHidden/>
          </w:rPr>
          <w:fldChar w:fldCharType="end"/>
        </w:r>
      </w:hyperlink>
    </w:p>
    <w:p w14:paraId="3AEE58BA"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6" w:history="1">
        <w:r w:rsidR="00CF0DF0" w:rsidRPr="00541518">
          <w:rPr>
            <w:rStyle w:val="a3"/>
            <w:rFonts w:hint="eastAsia"/>
            <w:noProof/>
          </w:rPr>
          <w:t>图</w:t>
        </w:r>
        <w:r w:rsidR="00CF0DF0" w:rsidRPr="00541518">
          <w:rPr>
            <w:rStyle w:val="a3"/>
            <w:noProof/>
          </w:rPr>
          <w:t>4.6</w:t>
        </w:r>
        <w:r w:rsidR="00CF0DF0" w:rsidRPr="00541518">
          <w:rPr>
            <w:rStyle w:val="a3"/>
            <w:rFonts w:hint="eastAsia"/>
            <w:noProof/>
          </w:rPr>
          <w:t>：数据库</w:t>
        </w:r>
        <w:r w:rsidR="00CF0DF0" w:rsidRPr="00541518">
          <w:rPr>
            <w:rStyle w:val="a3"/>
            <w:noProof/>
          </w:rPr>
          <w:t>collections</w:t>
        </w:r>
        <w:r w:rsidR="00CF0DF0" w:rsidRPr="00541518">
          <w:rPr>
            <w:rStyle w:val="a3"/>
            <w:rFonts w:hint="eastAsia"/>
            <w:noProof/>
          </w:rPr>
          <w:t>设计</w:t>
        </w:r>
        <w:r w:rsidR="00CF0DF0">
          <w:rPr>
            <w:noProof/>
            <w:webHidden/>
          </w:rPr>
          <w:tab/>
        </w:r>
        <w:r w:rsidR="00CF0DF0">
          <w:rPr>
            <w:noProof/>
            <w:webHidden/>
          </w:rPr>
          <w:fldChar w:fldCharType="begin"/>
        </w:r>
        <w:r w:rsidR="00CF0DF0">
          <w:rPr>
            <w:noProof/>
            <w:webHidden/>
          </w:rPr>
          <w:instrText xml:space="preserve"> PAGEREF _Toc356859856 \h </w:instrText>
        </w:r>
        <w:r w:rsidR="00CF0DF0">
          <w:rPr>
            <w:noProof/>
            <w:webHidden/>
          </w:rPr>
        </w:r>
        <w:r w:rsidR="00CF0DF0">
          <w:rPr>
            <w:noProof/>
            <w:webHidden/>
          </w:rPr>
          <w:fldChar w:fldCharType="separate"/>
        </w:r>
        <w:r w:rsidR="00CF0DF0">
          <w:rPr>
            <w:noProof/>
            <w:webHidden/>
          </w:rPr>
          <w:t>33</w:t>
        </w:r>
        <w:r w:rsidR="00CF0DF0">
          <w:rPr>
            <w:noProof/>
            <w:webHidden/>
          </w:rPr>
          <w:fldChar w:fldCharType="end"/>
        </w:r>
      </w:hyperlink>
    </w:p>
    <w:p w14:paraId="64CE9D8D"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7" w:history="1">
        <w:r w:rsidR="00CF0DF0" w:rsidRPr="00541518">
          <w:rPr>
            <w:rStyle w:val="a3"/>
            <w:rFonts w:hint="eastAsia"/>
            <w:noProof/>
          </w:rPr>
          <w:t>图</w:t>
        </w:r>
        <w:r w:rsidR="00CF0DF0" w:rsidRPr="00541518">
          <w:rPr>
            <w:rStyle w:val="a3"/>
            <w:noProof/>
          </w:rPr>
          <w:t>4.7</w:t>
        </w:r>
        <w:r w:rsidR="00CF0DF0" w:rsidRPr="00541518">
          <w:rPr>
            <w:rStyle w:val="a3"/>
            <w:rFonts w:hint="eastAsia"/>
            <w:noProof/>
          </w:rPr>
          <w:t>：发送新鲜事详细设计顺序图</w:t>
        </w:r>
        <w:r w:rsidR="00CF0DF0">
          <w:rPr>
            <w:noProof/>
            <w:webHidden/>
          </w:rPr>
          <w:tab/>
        </w:r>
        <w:r w:rsidR="00CF0DF0">
          <w:rPr>
            <w:noProof/>
            <w:webHidden/>
          </w:rPr>
          <w:fldChar w:fldCharType="begin"/>
        </w:r>
        <w:r w:rsidR="00CF0DF0">
          <w:rPr>
            <w:noProof/>
            <w:webHidden/>
          </w:rPr>
          <w:instrText xml:space="preserve"> PAGEREF _Toc356859857 \h </w:instrText>
        </w:r>
        <w:r w:rsidR="00CF0DF0">
          <w:rPr>
            <w:noProof/>
            <w:webHidden/>
          </w:rPr>
        </w:r>
        <w:r w:rsidR="00CF0DF0">
          <w:rPr>
            <w:noProof/>
            <w:webHidden/>
          </w:rPr>
          <w:fldChar w:fldCharType="separate"/>
        </w:r>
        <w:r w:rsidR="00CF0DF0">
          <w:rPr>
            <w:noProof/>
            <w:webHidden/>
          </w:rPr>
          <w:t>36</w:t>
        </w:r>
        <w:r w:rsidR="00CF0DF0">
          <w:rPr>
            <w:noProof/>
            <w:webHidden/>
          </w:rPr>
          <w:fldChar w:fldCharType="end"/>
        </w:r>
      </w:hyperlink>
    </w:p>
    <w:p w14:paraId="657F1D16"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8" w:history="1">
        <w:r w:rsidR="00CF0DF0" w:rsidRPr="00541518">
          <w:rPr>
            <w:rStyle w:val="a3"/>
            <w:rFonts w:hint="eastAsia"/>
            <w:noProof/>
          </w:rPr>
          <w:t>图</w:t>
        </w:r>
        <w:r w:rsidR="00CF0DF0" w:rsidRPr="00541518">
          <w:rPr>
            <w:rStyle w:val="a3"/>
            <w:noProof/>
          </w:rPr>
          <w:t>5.1</w:t>
        </w:r>
        <w:r w:rsidR="00CF0DF0" w:rsidRPr="00541518">
          <w:rPr>
            <w:rStyle w:val="a3"/>
            <w:rFonts w:hint="eastAsia"/>
            <w:noProof/>
          </w:rPr>
          <w:t>：</w:t>
        </w:r>
        <w:r w:rsidR="00CF0DF0" w:rsidRPr="00541518">
          <w:rPr>
            <w:rStyle w:val="a3"/>
            <w:noProof/>
          </w:rPr>
          <w:t>settings.py</w:t>
        </w:r>
        <w:r w:rsidR="00CF0DF0" w:rsidRPr="00541518">
          <w:rPr>
            <w:rStyle w:val="a3"/>
            <w:rFonts w:hint="eastAsia"/>
            <w:noProof/>
          </w:rPr>
          <w:t>代码</w:t>
        </w:r>
        <w:r w:rsidR="00CF0DF0">
          <w:rPr>
            <w:noProof/>
            <w:webHidden/>
          </w:rPr>
          <w:tab/>
        </w:r>
        <w:r w:rsidR="00CF0DF0">
          <w:rPr>
            <w:noProof/>
            <w:webHidden/>
          </w:rPr>
          <w:fldChar w:fldCharType="begin"/>
        </w:r>
        <w:r w:rsidR="00CF0DF0">
          <w:rPr>
            <w:noProof/>
            <w:webHidden/>
          </w:rPr>
          <w:instrText xml:space="preserve"> PAGEREF _Toc356859858 \h </w:instrText>
        </w:r>
        <w:r w:rsidR="00CF0DF0">
          <w:rPr>
            <w:noProof/>
            <w:webHidden/>
          </w:rPr>
        </w:r>
        <w:r w:rsidR="00CF0DF0">
          <w:rPr>
            <w:noProof/>
            <w:webHidden/>
          </w:rPr>
          <w:fldChar w:fldCharType="separate"/>
        </w:r>
        <w:r w:rsidR="00CF0DF0">
          <w:rPr>
            <w:noProof/>
            <w:webHidden/>
          </w:rPr>
          <w:t>37</w:t>
        </w:r>
        <w:r w:rsidR="00CF0DF0">
          <w:rPr>
            <w:noProof/>
            <w:webHidden/>
          </w:rPr>
          <w:fldChar w:fldCharType="end"/>
        </w:r>
      </w:hyperlink>
    </w:p>
    <w:p w14:paraId="588BC04A"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9" w:history="1">
        <w:r w:rsidR="00CF0DF0" w:rsidRPr="00541518">
          <w:rPr>
            <w:rStyle w:val="a3"/>
            <w:rFonts w:hint="eastAsia"/>
            <w:noProof/>
          </w:rPr>
          <w:t>图</w:t>
        </w:r>
        <w:r w:rsidR="00CF0DF0" w:rsidRPr="00541518">
          <w:rPr>
            <w:rStyle w:val="a3"/>
            <w:noProof/>
          </w:rPr>
          <w:t>5.2</w:t>
        </w:r>
        <w:r w:rsidR="00CF0DF0" w:rsidRPr="00541518">
          <w:rPr>
            <w:rStyle w:val="a3"/>
            <w:rFonts w:hint="eastAsia"/>
            <w:noProof/>
          </w:rPr>
          <w:t>：</w:t>
        </w:r>
        <w:r w:rsidR="00CF0DF0" w:rsidRPr="00541518">
          <w:rPr>
            <w:rStyle w:val="a3"/>
            <w:noProof/>
          </w:rPr>
          <w:t>urls.py</w:t>
        </w:r>
        <w:r w:rsidR="00CF0DF0" w:rsidRPr="00541518">
          <w:rPr>
            <w:rStyle w:val="a3"/>
            <w:rFonts w:hint="eastAsia"/>
            <w:noProof/>
          </w:rPr>
          <w:t>代码</w:t>
        </w:r>
        <w:r w:rsidR="00CF0DF0">
          <w:rPr>
            <w:noProof/>
            <w:webHidden/>
          </w:rPr>
          <w:tab/>
        </w:r>
        <w:r w:rsidR="00CF0DF0">
          <w:rPr>
            <w:noProof/>
            <w:webHidden/>
          </w:rPr>
          <w:fldChar w:fldCharType="begin"/>
        </w:r>
        <w:r w:rsidR="00CF0DF0">
          <w:rPr>
            <w:noProof/>
            <w:webHidden/>
          </w:rPr>
          <w:instrText xml:space="preserve"> PAGEREF _Toc356859859 \h </w:instrText>
        </w:r>
        <w:r w:rsidR="00CF0DF0">
          <w:rPr>
            <w:noProof/>
            <w:webHidden/>
          </w:rPr>
        </w:r>
        <w:r w:rsidR="00CF0DF0">
          <w:rPr>
            <w:noProof/>
            <w:webHidden/>
          </w:rPr>
          <w:fldChar w:fldCharType="separate"/>
        </w:r>
        <w:r w:rsidR="00CF0DF0">
          <w:rPr>
            <w:noProof/>
            <w:webHidden/>
          </w:rPr>
          <w:t>38</w:t>
        </w:r>
        <w:r w:rsidR="00CF0DF0">
          <w:rPr>
            <w:noProof/>
            <w:webHidden/>
          </w:rPr>
          <w:fldChar w:fldCharType="end"/>
        </w:r>
      </w:hyperlink>
    </w:p>
    <w:p w14:paraId="045CB4EC"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0" w:history="1">
        <w:r w:rsidR="00CF0DF0" w:rsidRPr="00541518">
          <w:rPr>
            <w:rStyle w:val="a3"/>
            <w:rFonts w:hint="eastAsia"/>
            <w:noProof/>
          </w:rPr>
          <w:t>图</w:t>
        </w:r>
        <w:r w:rsidR="00CF0DF0" w:rsidRPr="00541518">
          <w:rPr>
            <w:rStyle w:val="a3"/>
            <w:noProof/>
          </w:rPr>
          <w:t>5.3</w:t>
        </w:r>
        <w:r w:rsidR="00CF0DF0" w:rsidRPr="00541518">
          <w:rPr>
            <w:rStyle w:val="a3"/>
            <w:rFonts w:hint="eastAsia"/>
            <w:noProof/>
          </w:rPr>
          <w:t>：</w:t>
        </w:r>
        <w:r w:rsidR="00CF0DF0" w:rsidRPr="00541518">
          <w:rPr>
            <w:rStyle w:val="a3"/>
            <w:noProof/>
          </w:rPr>
          <w:t>users</w:t>
        </w:r>
        <w:r w:rsidR="00CF0DF0" w:rsidRPr="00541518">
          <w:rPr>
            <w:rStyle w:val="a3"/>
            <w:rFonts w:hint="eastAsia"/>
            <w:noProof/>
          </w:rPr>
          <w:t>模块中</w:t>
        </w:r>
        <w:r w:rsidR="00CF0DF0" w:rsidRPr="00541518">
          <w:rPr>
            <w:rStyle w:val="a3"/>
            <w:noProof/>
          </w:rPr>
          <w:t>views.py</w:t>
        </w:r>
        <w:r w:rsidR="00CF0DF0" w:rsidRPr="00541518">
          <w:rPr>
            <w:rStyle w:val="a3"/>
            <w:rFonts w:hint="eastAsia"/>
            <w:noProof/>
          </w:rPr>
          <w:t>代码</w:t>
        </w:r>
        <w:r w:rsidR="00CF0DF0">
          <w:rPr>
            <w:noProof/>
            <w:webHidden/>
          </w:rPr>
          <w:tab/>
        </w:r>
        <w:r w:rsidR="00CF0DF0">
          <w:rPr>
            <w:noProof/>
            <w:webHidden/>
          </w:rPr>
          <w:fldChar w:fldCharType="begin"/>
        </w:r>
        <w:r w:rsidR="00CF0DF0">
          <w:rPr>
            <w:noProof/>
            <w:webHidden/>
          </w:rPr>
          <w:instrText xml:space="preserve"> PAGEREF _Toc356859860 \h </w:instrText>
        </w:r>
        <w:r w:rsidR="00CF0DF0">
          <w:rPr>
            <w:noProof/>
            <w:webHidden/>
          </w:rPr>
        </w:r>
        <w:r w:rsidR="00CF0DF0">
          <w:rPr>
            <w:noProof/>
            <w:webHidden/>
          </w:rPr>
          <w:fldChar w:fldCharType="separate"/>
        </w:r>
        <w:r w:rsidR="00CF0DF0">
          <w:rPr>
            <w:noProof/>
            <w:webHidden/>
          </w:rPr>
          <w:t>39</w:t>
        </w:r>
        <w:r w:rsidR="00CF0DF0">
          <w:rPr>
            <w:noProof/>
            <w:webHidden/>
          </w:rPr>
          <w:fldChar w:fldCharType="end"/>
        </w:r>
      </w:hyperlink>
    </w:p>
    <w:p w14:paraId="739573A2"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1" w:history="1">
        <w:r w:rsidR="00CF0DF0" w:rsidRPr="00541518">
          <w:rPr>
            <w:rStyle w:val="a3"/>
            <w:rFonts w:hint="eastAsia"/>
            <w:noProof/>
          </w:rPr>
          <w:t>图</w:t>
        </w:r>
        <w:r w:rsidR="00CF0DF0" w:rsidRPr="00541518">
          <w:rPr>
            <w:rStyle w:val="a3"/>
            <w:noProof/>
          </w:rPr>
          <w:t>5.4</w:t>
        </w:r>
        <w:r w:rsidR="00CF0DF0" w:rsidRPr="00541518">
          <w:rPr>
            <w:rStyle w:val="a3"/>
            <w:rFonts w:hint="eastAsia"/>
            <w:noProof/>
          </w:rPr>
          <w:t>：</w:t>
        </w:r>
        <w:r w:rsidR="00CF0DF0" w:rsidRPr="00541518">
          <w:rPr>
            <w:rStyle w:val="a3"/>
            <w:noProof/>
          </w:rPr>
          <w:t>news</w:t>
        </w:r>
        <w:r w:rsidR="00CF0DF0" w:rsidRPr="00541518">
          <w:rPr>
            <w:rStyle w:val="a3"/>
            <w:rFonts w:hint="eastAsia"/>
            <w:noProof/>
          </w:rPr>
          <w:t>模块</w:t>
        </w:r>
        <w:r w:rsidR="00CF0DF0" w:rsidRPr="00541518">
          <w:rPr>
            <w:rStyle w:val="a3"/>
            <w:noProof/>
          </w:rPr>
          <w:t>views.py</w:t>
        </w:r>
        <w:r w:rsidR="00CF0DF0" w:rsidRPr="00541518">
          <w:rPr>
            <w:rStyle w:val="a3"/>
            <w:rFonts w:hint="eastAsia"/>
            <w:noProof/>
          </w:rPr>
          <w:t>实现</w:t>
        </w:r>
        <w:r w:rsidR="00CF0DF0">
          <w:rPr>
            <w:noProof/>
            <w:webHidden/>
          </w:rPr>
          <w:tab/>
        </w:r>
        <w:r w:rsidR="00CF0DF0">
          <w:rPr>
            <w:noProof/>
            <w:webHidden/>
          </w:rPr>
          <w:fldChar w:fldCharType="begin"/>
        </w:r>
        <w:r w:rsidR="00CF0DF0">
          <w:rPr>
            <w:noProof/>
            <w:webHidden/>
          </w:rPr>
          <w:instrText xml:space="preserve"> PAGEREF _Toc356859861 \h </w:instrText>
        </w:r>
        <w:r w:rsidR="00CF0DF0">
          <w:rPr>
            <w:noProof/>
            <w:webHidden/>
          </w:rPr>
        </w:r>
        <w:r w:rsidR="00CF0DF0">
          <w:rPr>
            <w:noProof/>
            <w:webHidden/>
          </w:rPr>
          <w:fldChar w:fldCharType="separate"/>
        </w:r>
        <w:r w:rsidR="00CF0DF0">
          <w:rPr>
            <w:noProof/>
            <w:webHidden/>
          </w:rPr>
          <w:t>40</w:t>
        </w:r>
        <w:r w:rsidR="00CF0DF0">
          <w:rPr>
            <w:noProof/>
            <w:webHidden/>
          </w:rPr>
          <w:fldChar w:fldCharType="end"/>
        </w:r>
      </w:hyperlink>
    </w:p>
    <w:p w14:paraId="47820D01"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2" w:history="1">
        <w:r w:rsidR="00CF0DF0" w:rsidRPr="00541518">
          <w:rPr>
            <w:rStyle w:val="a3"/>
            <w:rFonts w:hint="eastAsia"/>
            <w:noProof/>
          </w:rPr>
          <w:t>图</w:t>
        </w:r>
        <w:r w:rsidR="00CF0DF0" w:rsidRPr="00541518">
          <w:rPr>
            <w:rStyle w:val="a3"/>
            <w:noProof/>
          </w:rPr>
          <w:t>5.5</w:t>
        </w:r>
        <w:r w:rsidR="00CF0DF0" w:rsidRPr="00541518">
          <w:rPr>
            <w:rStyle w:val="a3"/>
            <w:rFonts w:hint="eastAsia"/>
            <w:noProof/>
          </w:rPr>
          <w:t>：</w:t>
        </w:r>
        <w:r w:rsidR="00CF0DF0" w:rsidRPr="00541518">
          <w:rPr>
            <w:rStyle w:val="a3"/>
            <w:noProof/>
          </w:rPr>
          <w:t>news</w:t>
        </w:r>
        <w:r w:rsidR="00CF0DF0" w:rsidRPr="00541518">
          <w:rPr>
            <w:rStyle w:val="a3"/>
            <w:rFonts w:hint="eastAsia"/>
            <w:noProof/>
          </w:rPr>
          <w:t>模块</w:t>
        </w:r>
        <w:r w:rsidR="00CF0DF0" w:rsidRPr="00541518">
          <w:rPr>
            <w:rStyle w:val="a3"/>
            <w:noProof/>
          </w:rPr>
          <w:t>models.py</w:t>
        </w:r>
        <w:r w:rsidR="00CF0DF0" w:rsidRPr="00541518">
          <w:rPr>
            <w:rStyle w:val="a3"/>
            <w:rFonts w:hint="eastAsia"/>
            <w:noProof/>
          </w:rPr>
          <w:t>的实现</w:t>
        </w:r>
        <w:r w:rsidR="00CF0DF0">
          <w:rPr>
            <w:noProof/>
            <w:webHidden/>
          </w:rPr>
          <w:tab/>
        </w:r>
        <w:r w:rsidR="00CF0DF0">
          <w:rPr>
            <w:noProof/>
            <w:webHidden/>
          </w:rPr>
          <w:fldChar w:fldCharType="begin"/>
        </w:r>
        <w:r w:rsidR="00CF0DF0">
          <w:rPr>
            <w:noProof/>
            <w:webHidden/>
          </w:rPr>
          <w:instrText xml:space="preserve"> PAGEREF _Toc356859862 \h </w:instrText>
        </w:r>
        <w:r w:rsidR="00CF0DF0">
          <w:rPr>
            <w:noProof/>
            <w:webHidden/>
          </w:rPr>
        </w:r>
        <w:r w:rsidR="00CF0DF0">
          <w:rPr>
            <w:noProof/>
            <w:webHidden/>
          </w:rPr>
          <w:fldChar w:fldCharType="separate"/>
        </w:r>
        <w:r w:rsidR="00CF0DF0">
          <w:rPr>
            <w:noProof/>
            <w:webHidden/>
          </w:rPr>
          <w:t>41</w:t>
        </w:r>
        <w:r w:rsidR="00CF0DF0">
          <w:rPr>
            <w:noProof/>
            <w:webHidden/>
          </w:rPr>
          <w:fldChar w:fldCharType="end"/>
        </w:r>
      </w:hyperlink>
    </w:p>
    <w:p w14:paraId="6339C2A4"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3" w:history="1">
        <w:r w:rsidR="00CF0DF0" w:rsidRPr="00541518">
          <w:rPr>
            <w:rStyle w:val="a3"/>
            <w:rFonts w:hint="eastAsia"/>
            <w:noProof/>
          </w:rPr>
          <w:t>图</w:t>
        </w:r>
        <w:r w:rsidR="00CF0DF0" w:rsidRPr="00541518">
          <w:rPr>
            <w:rStyle w:val="a3"/>
            <w:noProof/>
          </w:rPr>
          <w:t>5.6</w:t>
        </w:r>
        <w:r w:rsidR="00CF0DF0" w:rsidRPr="00541518">
          <w:rPr>
            <w:rStyle w:val="a3"/>
            <w:rFonts w:hint="eastAsia"/>
            <w:noProof/>
          </w:rPr>
          <w:t>：</w:t>
        </w:r>
        <w:r w:rsidR="00CF0DF0" w:rsidRPr="00541518">
          <w:rPr>
            <w:rStyle w:val="a3"/>
            <w:noProof/>
          </w:rPr>
          <w:t>users</w:t>
        </w:r>
        <w:r w:rsidR="00CF0DF0" w:rsidRPr="00541518">
          <w:rPr>
            <w:rStyle w:val="a3"/>
            <w:rFonts w:hint="eastAsia"/>
            <w:noProof/>
          </w:rPr>
          <w:t>模块</w:t>
        </w:r>
        <w:r w:rsidR="00CF0DF0" w:rsidRPr="00541518">
          <w:rPr>
            <w:rStyle w:val="a3"/>
            <w:noProof/>
          </w:rPr>
          <w:t>models.py</w:t>
        </w:r>
        <w:r w:rsidR="00CF0DF0" w:rsidRPr="00541518">
          <w:rPr>
            <w:rStyle w:val="a3"/>
            <w:rFonts w:hint="eastAsia"/>
            <w:noProof/>
          </w:rPr>
          <w:t>的实现</w:t>
        </w:r>
        <w:r w:rsidR="00CF0DF0">
          <w:rPr>
            <w:noProof/>
            <w:webHidden/>
          </w:rPr>
          <w:tab/>
        </w:r>
        <w:r w:rsidR="00CF0DF0">
          <w:rPr>
            <w:noProof/>
            <w:webHidden/>
          </w:rPr>
          <w:fldChar w:fldCharType="begin"/>
        </w:r>
        <w:r w:rsidR="00CF0DF0">
          <w:rPr>
            <w:noProof/>
            <w:webHidden/>
          </w:rPr>
          <w:instrText xml:space="preserve"> PAGEREF _Toc356859863 \h </w:instrText>
        </w:r>
        <w:r w:rsidR="00CF0DF0">
          <w:rPr>
            <w:noProof/>
            <w:webHidden/>
          </w:rPr>
        </w:r>
        <w:r w:rsidR="00CF0DF0">
          <w:rPr>
            <w:noProof/>
            <w:webHidden/>
          </w:rPr>
          <w:fldChar w:fldCharType="separate"/>
        </w:r>
        <w:r w:rsidR="00CF0DF0">
          <w:rPr>
            <w:noProof/>
            <w:webHidden/>
          </w:rPr>
          <w:t>41</w:t>
        </w:r>
        <w:r w:rsidR="00CF0DF0">
          <w:rPr>
            <w:noProof/>
            <w:webHidden/>
          </w:rPr>
          <w:fldChar w:fldCharType="end"/>
        </w:r>
      </w:hyperlink>
    </w:p>
    <w:p w14:paraId="39ED0145"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4" w:history="1">
        <w:r w:rsidR="00CF0DF0" w:rsidRPr="00541518">
          <w:rPr>
            <w:rStyle w:val="a3"/>
            <w:rFonts w:hint="eastAsia"/>
            <w:noProof/>
          </w:rPr>
          <w:t>图</w:t>
        </w:r>
        <w:r w:rsidR="00CF0DF0" w:rsidRPr="00541518">
          <w:rPr>
            <w:rStyle w:val="a3"/>
            <w:noProof/>
          </w:rPr>
          <w:t>5.7</w:t>
        </w:r>
        <w:r w:rsidR="00CF0DF0" w:rsidRPr="00541518">
          <w:rPr>
            <w:rStyle w:val="a3"/>
            <w:rFonts w:hint="eastAsia"/>
            <w:noProof/>
          </w:rPr>
          <w:t>：服务器运行时截图</w:t>
        </w:r>
        <w:r w:rsidR="00CF0DF0">
          <w:rPr>
            <w:noProof/>
            <w:webHidden/>
          </w:rPr>
          <w:tab/>
        </w:r>
        <w:r w:rsidR="00CF0DF0">
          <w:rPr>
            <w:noProof/>
            <w:webHidden/>
          </w:rPr>
          <w:fldChar w:fldCharType="begin"/>
        </w:r>
        <w:r w:rsidR="00CF0DF0">
          <w:rPr>
            <w:noProof/>
            <w:webHidden/>
          </w:rPr>
          <w:instrText xml:space="preserve"> PAGEREF _Toc356859864 \h </w:instrText>
        </w:r>
        <w:r w:rsidR="00CF0DF0">
          <w:rPr>
            <w:noProof/>
            <w:webHidden/>
          </w:rPr>
        </w:r>
        <w:r w:rsidR="00CF0DF0">
          <w:rPr>
            <w:noProof/>
            <w:webHidden/>
          </w:rPr>
          <w:fldChar w:fldCharType="separate"/>
        </w:r>
        <w:r w:rsidR="00CF0DF0">
          <w:rPr>
            <w:noProof/>
            <w:webHidden/>
          </w:rPr>
          <w:t>42</w:t>
        </w:r>
        <w:r w:rsidR="00CF0DF0">
          <w:rPr>
            <w:noProof/>
            <w:webHidden/>
          </w:rPr>
          <w:fldChar w:fldCharType="end"/>
        </w:r>
      </w:hyperlink>
    </w:p>
    <w:p w14:paraId="545678ED"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5" w:history="1">
        <w:r w:rsidR="00CF0DF0" w:rsidRPr="00541518">
          <w:rPr>
            <w:rStyle w:val="a3"/>
            <w:rFonts w:hint="eastAsia"/>
            <w:noProof/>
          </w:rPr>
          <w:t>图</w:t>
        </w:r>
        <w:r w:rsidR="00CF0DF0" w:rsidRPr="00541518">
          <w:rPr>
            <w:rStyle w:val="a3"/>
            <w:noProof/>
          </w:rPr>
          <w:t>5.8</w:t>
        </w:r>
        <w:r w:rsidR="00CF0DF0" w:rsidRPr="00541518">
          <w:rPr>
            <w:rStyle w:val="a3"/>
            <w:rFonts w:hint="eastAsia"/>
            <w:noProof/>
          </w:rPr>
          <w:t>：数据库运行时截图</w:t>
        </w:r>
        <w:r w:rsidR="00CF0DF0">
          <w:rPr>
            <w:noProof/>
            <w:webHidden/>
          </w:rPr>
          <w:tab/>
        </w:r>
        <w:r w:rsidR="00CF0DF0">
          <w:rPr>
            <w:noProof/>
            <w:webHidden/>
          </w:rPr>
          <w:fldChar w:fldCharType="begin"/>
        </w:r>
        <w:r w:rsidR="00CF0DF0">
          <w:rPr>
            <w:noProof/>
            <w:webHidden/>
          </w:rPr>
          <w:instrText xml:space="preserve"> PAGEREF _Toc356859865 \h </w:instrText>
        </w:r>
        <w:r w:rsidR="00CF0DF0">
          <w:rPr>
            <w:noProof/>
            <w:webHidden/>
          </w:rPr>
        </w:r>
        <w:r w:rsidR="00CF0DF0">
          <w:rPr>
            <w:noProof/>
            <w:webHidden/>
          </w:rPr>
          <w:fldChar w:fldCharType="separate"/>
        </w:r>
        <w:r w:rsidR="00CF0DF0">
          <w:rPr>
            <w:noProof/>
            <w:webHidden/>
          </w:rPr>
          <w:t>43</w:t>
        </w:r>
        <w:r w:rsidR="00CF0DF0">
          <w:rPr>
            <w:noProof/>
            <w:webHidden/>
          </w:rPr>
          <w:fldChar w:fldCharType="end"/>
        </w:r>
      </w:hyperlink>
    </w:p>
    <w:p w14:paraId="1469F32B" w14:textId="77777777" w:rsidR="0016390F" w:rsidRDefault="0090260C" w:rsidP="00496B7C">
      <w:pPr>
        <w:pStyle w:val="1"/>
        <w:rPr>
          <w:kern w:val="2"/>
        </w:rPr>
      </w:pPr>
      <w:r>
        <w:rPr>
          <w:kern w:val="2"/>
        </w:rPr>
        <w:fldChar w:fldCharType="end"/>
      </w:r>
      <w:bookmarkStart w:id="42" w:name="_Toc310089002"/>
    </w:p>
    <w:p w14:paraId="3FA26EA5" w14:textId="77777777" w:rsidR="00CF0DF0" w:rsidRDefault="0016390F" w:rsidP="00496B7C">
      <w:pPr>
        <w:pStyle w:val="1"/>
        <w:rPr>
          <w:noProof/>
        </w:rPr>
      </w:pPr>
      <w:r>
        <w:rPr>
          <w:kern w:val="2"/>
          <w:sz w:val="24"/>
          <w:szCs w:val="24"/>
        </w:rPr>
        <w:br w:type="page"/>
      </w:r>
      <w:bookmarkStart w:id="43" w:name="_Toc356562227"/>
      <w:bookmarkStart w:id="44" w:name="_Toc356850511"/>
      <w:r w:rsidR="00D523A6" w:rsidRPr="00B04277">
        <w:rPr>
          <w:rFonts w:hint="eastAsia"/>
        </w:rPr>
        <w:lastRenderedPageBreak/>
        <w:t>表目录</w:t>
      </w:r>
      <w:bookmarkEnd w:id="42"/>
      <w:bookmarkEnd w:id="43"/>
      <w:bookmarkEnd w:id="44"/>
      <w:r w:rsidR="0090260C">
        <w:fldChar w:fldCharType="begin"/>
      </w:r>
      <w:r w:rsidR="00D523A6">
        <w:instrText xml:space="preserve"> TOC \f F \h \z \t "表目录2" \c </w:instrText>
      </w:r>
      <w:r w:rsidR="0090260C">
        <w:fldChar w:fldCharType="separate"/>
      </w:r>
    </w:p>
    <w:p w14:paraId="557B885B"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9" w:history="1">
        <w:r w:rsidR="00CF0DF0" w:rsidRPr="00AA6BE2">
          <w:rPr>
            <w:rStyle w:val="a3"/>
            <w:rFonts w:hint="eastAsia"/>
            <w:noProof/>
          </w:rPr>
          <w:t>表</w:t>
        </w:r>
        <w:r w:rsidR="00CF0DF0" w:rsidRPr="00AA6BE2">
          <w:rPr>
            <w:rStyle w:val="a3"/>
            <w:noProof/>
          </w:rPr>
          <w:t>3.1</w:t>
        </w:r>
        <w:r w:rsidR="00CF0DF0" w:rsidRPr="00AA6BE2">
          <w:rPr>
            <w:rStyle w:val="a3"/>
            <w:rFonts w:hint="eastAsia"/>
            <w:noProof/>
          </w:rPr>
          <w:t>：登录用例详细描述</w:t>
        </w:r>
        <w:r w:rsidR="00CF0DF0">
          <w:rPr>
            <w:noProof/>
            <w:webHidden/>
          </w:rPr>
          <w:tab/>
        </w:r>
        <w:r w:rsidR="00CF0DF0">
          <w:rPr>
            <w:noProof/>
            <w:webHidden/>
          </w:rPr>
          <w:fldChar w:fldCharType="begin"/>
        </w:r>
        <w:r w:rsidR="00CF0DF0">
          <w:rPr>
            <w:noProof/>
            <w:webHidden/>
          </w:rPr>
          <w:instrText xml:space="preserve"> PAGEREF _Toc356859869 \h </w:instrText>
        </w:r>
        <w:r w:rsidR="00CF0DF0">
          <w:rPr>
            <w:noProof/>
            <w:webHidden/>
          </w:rPr>
        </w:r>
        <w:r w:rsidR="00CF0DF0">
          <w:rPr>
            <w:noProof/>
            <w:webHidden/>
          </w:rPr>
          <w:fldChar w:fldCharType="separate"/>
        </w:r>
        <w:r w:rsidR="00CF0DF0">
          <w:rPr>
            <w:noProof/>
            <w:webHidden/>
          </w:rPr>
          <w:t>17</w:t>
        </w:r>
        <w:r w:rsidR="00CF0DF0">
          <w:rPr>
            <w:noProof/>
            <w:webHidden/>
          </w:rPr>
          <w:fldChar w:fldCharType="end"/>
        </w:r>
      </w:hyperlink>
    </w:p>
    <w:p w14:paraId="7F2AF1C8"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0" w:history="1">
        <w:r w:rsidR="00CF0DF0" w:rsidRPr="00AA6BE2">
          <w:rPr>
            <w:rStyle w:val="a3"/>
            <w:rFonts w:hint="eastAsia"/>
            <w:noProof/>
          </w:rPr>
          <w:t>表</w:t>
        </w:r>
        <w:r w:rsidR="00CF0DF0" w:rsidRPr="00AA6BE2">
          <w:rPr>
            <w:rStyle w:val="a3"/>
            <w:noProof/>
          </w:rPr>
          <w:t>3.2</w:t>
        </w:r>
        <w:r w:rsidR="00CF0DF0" w:rsidRPr="00AA6BE2">
          <w:rPr>
            <w:rStyle w:val="a3"/>
            <w:rFonts w:hint="eastAsia"/>
            <w:noProof/>
          </w:rPr>
          <w:t>：浏览新鲜事用例详细描述</w:t>
        </w:r>
        <w:r w:rsidR="00CF0DF0">
          <w:rPr>
            <w:noProof/>
            <w:webHidden/>
          </w:rPr>
          <w:tab/>
        </w:r>
        <w:r w:rsidR="00CF0DF0">
          <w:rPr>
            <w:noProof/>
            <w:webHidden/>
          </w:rPr>
          <w:fldChar w:fldCharType="begin"/>
        </w:r>
        <w:r w:rsidR="00CF0DF0">
          <w:rPr>
            <w:noProof/>
            <w:webHidden/>
          </w:rPr>
          <w:instrText xml:space="preserve"> PAGEREF _Toc356859870 \h </w:instrText>
        </w:r>
        <w:r w:rsidR="00CF0DF0">
          <w:rPr>
            <w:noProof/>
            <w:webHidden/>
          </w:rPr>
        </w:r>
        <w:r w:rsidR="00CF0DF0">
          <w:rPr>
            <w:noProof/>
            <w:webHidden/>
          </w:rPr>
          <w:fldChar w:fldCharType="separate"/>
        </w:r>
        <w:r w:rsidR="00CF0DF0">
          <w:rPr>
            <w:noProof/>
            <w:webHidden/>
          </w:rPr>
          <w:t>17</w:t>
        </w:r>
        <w:r w:rsidR="00CF0DF0">
          <w:rPr>
            <w:noProof/>
            <w:webHidden/>
          </w:rPr>
          <w:fldChar w:fldCharType="end"/>
        </w:r>
      </w:hyperlink>
    </w:p>
    <w:p w14:paraId="2D8A86FC"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1" w:history="1">
        <w:r w:rsidR="00CF0DF0" w:rsidRPr="00AA6BE2">
          <w:rPr>
            <w:rStyle w:val="a3"/>
            <w:rFonts w:hint="eastAsia"/>
            <w:noProof/>
          </w:rPr>
          <w:t>表</w:t>
        </w:r>
        <w:r w:rsidR="00CF0DF0" w:rsidRPr="00AA6BE2">
          <w:rPr>
            <w:rStyle w:val="a3"/>
            <w:noProof/>
          </w:rPr>
          <w:t>3.3</w:t>
        </w:r>
        <w:r w:rsidR="00CF0DF0" w:rsidRPr="00AA6BE2">
          <w:rPr>
            <w:rStyle w:val="a3"/>
            <w:rFonts w:hint="eastAsia"/>
            <w:noProof/>
          </w:rPr>
          <w:t>：听取新鲜事声音用例详细描述</w:t>
        </w:r>
        <w:r w:rsidR="00CF0DF0">
          <w:rPr>
            <w:noProof/>
            <w:webHidden/>
          </w:rPr>
          <w:tab/>
        </w:r>
        <w:r w:rsidR="00CF0DF0">
          <w:rPr>
            <w:noProof/>
            <w:webHidden/>
          </w:rPr>
          <w:fldChar w:fldCharType="begin"/>
        </w:r>
        <w:r w:rsidR="00CF0DF0">
          <w:rPr>
            <w:noProof/>
            <w:webHidden/>
          </w:rPr>
          <w:instrText xml:space="preserve"> PAGEREF _Toc356859871 \h </w:instrText>
        </w:r>
        <w:r w:rsidR="00CF0DF0">
          <w:rPr>
            <w:noProof/>
            <w:webHidden/>
          </w:rPr>
        </w:r>
        <w:r w:rsidR="00CF0DF0">
          <w:rPr>
            <w:noProof/>
            <w:webHidden/>
          </w:rPr>
          <w:fldChar w:fldCharType="separate"/>
        </w:r>
        <w:r w:rsidR="00CF0DF0">
          <w:rPr>
            <w:noProof/>
            <w:webHidden/>
          </w:rPr>
          <w:t>18</w:t>
        </w:r>
        <w:r w:rsidR="00CF0DF0">
          <w:rPr>
            <w:noProof/>
            <w:webHidden/>
          </w:rPr>
          <w:fldChar w:fldCharType="end"/>
        </w:r>
      </w:hyperlink>
    </w:p>
    <w:p w14:paraId="366938CE"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2" w:history="1">
        <w:r w:rsidR="00CF0DF0" w:rsidRPr="00AA6BE2">
          <w:rPr>
            <w:rStyle w:val="a3"/>
            <w:rFonts w:hint="eastAsia"/>
            <w:noProof/>
          </w:rPr>
          <w:t>表</w:t>
        </w:r>
        <w:r w:rsidR="00CF0DF0" w:rsidRPr="00AA6BE2">
          <w:rPr>
            <w:rStyle w:val="a3"/>
            <w:noProof/>
          </w:rPr>
          <w:t>3.4</w:t>
        </w:r>
        <w:r w:rsidR="00CF0DF0" w:rsidRPr="00AA6BE2">
          <w:rPr>
            <w:rStyle w:val="a3"/>
            <w:rFonts w:hint="eastAsia"/>
            <w:noProof/>
          </w:rPr>
          <w:t>：查看新鲜事评论用例详细描述</w:t>
        </w:r>
        <w:r w:rsidR="00CF0DF0">
          <w:rPr>
            <w:noProof/>
            <w:webHidden/>
          </w:rPr>
          <w:tab/>
        </w:r>
        <w:r w:rsidR="00CF0DF0">
          <w:rPr>
            <w:noProof/>
            <w:webHidden/>
          </w:rPr>
          <w:fldChar w:fldCharType="begin"/>
        </w:r>
        <w:r w:rsidR="00CF0DF0">
          <w:rPr>
            <w:noProof/>
            <w:webHidden/>
          </w:rPr>
          <w:instrText xml:space="preserve"> PAGEREF _Toc356859872 \h </w:instrText>
        </w:r>
        <w:r w:rsidR="00CF0DF0">
          <w:rPr>
            <w:noProof/>
            <w:webHidden/>
          </w:rPr>
        </w:r>
        <w:r w:rsidR="00CF0DF0">
          <w:rPr>
            <w:noProof/>
            <w:webHidden/>
          </w:rPr>
          <w:fldChar w:fldCharType="separate"/>
        </w:r>
        <w:r w:rsidR="00CF0DF0">
          <w:rPr>
            <w:noProof/>
            <w:webHidden/>
          </w:rPr>
          <w:t>18</w:t>
        </w:r>
        <w:r w:rsidR="00CF0DF0">
          <w:rPr>
            <w:noProof/>
            <w:webHidden/>
          </w:rPr>
          <w:fldChar w:fldCharType="end"/>
        </w:r>
      </w:hyperlink>
    </w:p>
    <w:p w14:paraId="7DB506B5"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3" w:history="1">
        <w:r w:rsidR="00CF0DF0" w:rsidRPr="00AA6BE2">
          <w:rPr>
            <w:rStyle w:val="a3"/>
            <w:rFonts w:hint="eastAsia"/>
            <w:noProof/>
          </w:rPr>
          <w:t>表</w:t>
        </w:r>
        <w:r w:rsidR="00CF0DF0" w:rsidRPr="00AA6BE2">
          <w:rPr>
            <w:rStyle w:val="a3"/>
            <w:noProof/>
          </w:rPr>
          <w:t>3.5</w:t>
        </w:r>
        <w:r w:rsidR="00CF0DF0" w:rsidRPr="00AA6BE2">
          <w:rPr>
            <w:rStyle w:val="a3"/>
            <w:rFonts w:hint="eastAsia"/>
            <w:noProof/>
          </w:rPr>
          <w:t>：播放评论声音用例详细描述</w:t>
        </w:r>
        <w:r w:rsidR="00CF0DF0">
          <w:rPr>
            <w:noProof/>
            <w:webHidden/>
          </w:rPr>
          <w:tab/>
        </w:r>
        <w:r w:rsidR="00CF0DF0">
          <w:rPr>
            <w:noProof/>
            <w:webHidden/>
          </w:rPr>
          <w:fldChar w:fldCharType="begin"/>
        </w:r>
        <w:r w:rsidR="00CF0DF0">
          <w:rPr>
            <w:noProof/>
            <w:webHidden/>
          </w:rPr>
          <w:instrText xml:space="preserve"> PAGEREF _Toc356859873 \h </w:instrText>
        </w:r>
        <w:r w:rsidR="00CF0DF0">
          <w:rPr>
            <w:noProof/>
            <w:webHidden/>
          </w:rPr>
        </w:r>
        <w:r w:rsidR="00CF0DF0">
          <w:rPr>
            <w:noProof/>
            <w:webHidden/>
          </w:rPr>
          <w:fldChar w:fldCharType="separate"/>
        </w:r>
        <w:r w:rsidR="00CF0DF0">
          <w:rPr>
            <w:noProof/>
            <w:webHidden/>
          </w:rPr>
          <w:t>19</w:t>
        </w:r>
        <w:r w:rsidR="00CF0DF0">
          <w:rPr>
            <w:noProof/>
            <w:webHidden/>
          </w:rPr>
          <w:fldChar w:fldCharType="end"/>
        </w:r>
      </w:hyperlink>
    </w:p>
    <w:p w14:paraId="24CF3FB9"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4" w:history="1">
        <w:r w:rsidR="00CF0DF0" w:rsidRPr="00AA6BE2">
          <w:rPr>
            <w:rStyle w:val="a3"/>
            <w:rFonts w:hint="eastAsia"/>
            <w:noProof/>
          </w:rPr>
          <w:t>表</w:t>
        </w:r>
        <w:r w:rsidR="00CF0DF0" w:rsidRPr="00AA6BE2">
          <w:rPr>
            <w:rStyle w:val="a3"/>
            <w:noProof/>
          </w:rPr>
          <w:t>3.6</w:t>
        </w:r>
        <w:r w:rsidR="00CF0DF0" w:rsidRPr="00AA6BE2">
          <w:rPr>
            <w:rStyle w:val="a3"/>
            <w:rFonts w:hint="eastAsia"/>
            <w:noProof/>
          </w:rPr>
          <w:t>：评论新鲜事声音用例详细描述</w:t>
        </w:r>
        <w:r w:rsidR="00CF0DF0">
          <w:rPr>
            <w:noProof/>
            <w:webHidden/>
          </w:rPr>
          <w:tab/>
        </w:r>
        <w:r w:rsidR="00CF0DF0">
          <w:rPr>
            <w:noProof/>
            <w:webHidden/>
          </w:rPr>
          <w:fldChar w:fldCharType="begin"/>
        </w:r>
        <w:r w:rsidR="00CF0DF0">
          <w:rPr>
            <w:noProof/>
            <w:webHidden/>
          </w:rPr>
          <w:instrText xml:space="preserve"> PAGEREF _Toc356859874 \h </w:instrText>
        </w:r>
        <w:r w:rsidR="00CF0DF0">
          <w:rPr>
            <w:noProof/>
            <w:webHidden/>
          </w:rPr>
        </w:r>
        <w:r w:rsidR="00CF0DF0">
          <w:rPr>
            <w:noProof/>
            <w:webHidden/>
          </w:rPr>
          <w:fldChar w:fldCharType="separate"/>
        </w:r>
        <w:r w:rsidR="00CF0DF0">
          <w:rPr>
            <w:noProof/>
            <w:webHidden/>
          </w:rPr>
          <w:t>19</w:t>
        </w:r>
        <w:r w:rsidR="00CF0DF0">
          <w:rPr>
            <w:noProof/>
            <w:webHidden/>
          </w:rPr>
          <w:fldChar w:fldCharType="end"/>
        </w:r>
      </w:hyperlink>
    </w:p>
    <w:p w14:paraId="3DCC5A53"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5" w:history="1">
        <w:r w:rsidR="00CF0DF0" w:rsidRPr="00AA6BE2">
          <w:rPr>
            <w:rStyle w:val="a3"/>
            <w:rFonts w:hint="eastAsia"/>
            <w:noProof/>
          </w:rPr>
          <w:t>表</w:t>
        </w:r>
        <w:r w:rsidR="00CF0DF0" w:rsidRPr="00AA6BE2">
          <w:rPr>
            <w:rStyle w:val="a3"/>
            <w:noProof/>
          </w:rPr>
          <w:t>3.7</w:t>
        </w:r>
        <w:r w:rsidR="00CF0DF0" w:rsidRPr="00AA6BE2">
          <w:rPr>
            <w:rStyle w:val="a3"/>
            <w:rFonts w:hint="eastAsia"/>
            <w:noProof/>
          </w:rPr>
          <w:t>：获取购物历史用例详细描述</w:t>
        </w:r>
        <w:r w:rsidR="00CF0DF0">
          <w:rPr>
            <w:noProof/>
            <w:webHidden/>
          </w:rPr>
          <w:tab/>
        </w:r>
        <w:r w:rsidR="00CF0DF0">
          <w:rPr>
            <w:noProof/>
            <w:webHidden/>
          </w:rPr>
          <w:fldChar w:fldCharType="begin"/>
        </w:r>
        <w:r w:rsidR="00CF0DF0">
          <w:rPr>
            <w:noProof/>
            <w:webHidden/>
          </w:rPr>
          <w:instrText xml:space="preserve"> PAGEREF _Toc356859875 \h </w:instrText>
        </w:r>
        <w:r w:rsidR="00CF0DF0">
          <w:rPr>
            <w:noProof/>
            <w:webHidden/>
          </w:rPr>
        </w:r>
        <w:r w:rsidR="00CF0DF0">
          <w:rPr>
            <w:noProof/>
            <w:webHidden/>
          </w:rPr>
          <w:fldChar w:fldCharType="separate"/>
        </w:r>
        <w:r w:rsidR="00CF0DF0">
          <w:rPr>
            <w:noProof/>
            <w:webHidden/>
          </w:rPr>
          <w:t>20</w:t>
        </w:r>
        <w:r w:rsidR="00CF0DF0">
          <w:rPr>
            <w:noProof/>
            <w:webHidden/>
          </w:rPr>
          <w:fldChar w:fldCharType="end"/>
        </w:r>
      </w:hyperlink>
    </w:p>
    <w:p w14:paraId="63B1EBE1"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6" w:history="1">
        <w:r w:rsidR="00CF0DF0" w:rsidRPr="00AA6BE2">
          <w:rPr>
            <w:rStyle w:val="a3"/>
            <w:rFonts w:hint="eastAsia"/>
            <w:noProof/>
          </w:rPr>
          <w:t>表</w:t>
        </w:r>
        <w:r w:rsidR="00CF0DF0" w:rsidRPr="00AA6BE2">
          <w:rPr>
            <w:rStyle w:val="a3"/>
            <w:noProof/>
          </w:rPr>
          <w:t>3.8</w:t>
        </w:r>
        <w:r w:rsidR="00CF0DF0" w:rsidRPr="00AA6BE2">
          <w:rPr>
            <w:rStyle w:val="a3"/>
            <w:rFonts w:hint="eastAsia"/>
            <w:noProof/>
          </w:rPr>
          <w:t>：发送新鲜事用例详细描述</w:t>
        </w:r>
        <w:r w:rsidR="00CF0DF0">
          <w:rPr>
            <w:noProof/>
            <w:webHidden/>
          </w:rPr>
          <w:tab/>
        </w:r>
        <w:r w:rsidR="00CF0DF0">
          <w:rPr>
            <w:noProof/>
            <w:webHidden/>
          </w:rPr>
          <w:fldChar w:fldCharType="begin"/>
        </w:r>
        <w:r w:rsidR="00CF0DF0">
          <w:rPr>
            <w:noProof/>
            <w:webHidden/>
          </w:rPr>
          <w:instrText xml:space="preserve"> PAGEREF _Toc356859876 \h </w:instrText>
        </w:r>
        <w:r w:rsidR="00CF0DF0">
          <w:rPr>
            <w:noProof/>
            <w:webHidden/>
          </w:rPr>
        </w:r>
        <w:r w:rsidR="00CF0DF0">
          <w:rPr>
            <w:noProof/>
            <w:webHidden/>
          </w:rPr>
          <w:fldChar w:fldCharType="separate"/>
        </w:r>
        <w:r w:rsidR="00CF0DF0">
          <w:rPr>
            <w:noProof/>
            <w:webHidden/>
          </w:rPr>
          <w:t>21</w:t>
        </w:r>
        <w:r w:rsidR="00CF0DF0">
          <w:rPr>
            <w:noProof/>
            <w:webHidden/>
          </w:rPr>
          <w:fldChar w:fldCharType="end"/>
        </w:r>
      </w:hyperlink>
    </w:p>
    <w:p w14:paraId="3BB30CC0"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7" w:history="1">
        <w:r w:rsidR="00CF0DF0" w:rsidRPr="00AA6BE2">
          <w:rPr>
            <w:rStyle w:val="a3"/>
            <w:rFonts w:hint="eastAsia"/>
            <w:noProof/>
          </w:rPr>
          <w:t>表</w:t>
        </w:r>
        <w:r w:rsidR="00CF0DF0" w:rsidRPr="00AA6BE2">
          <w:rPr>
            <w:rStyle w:val="a3"/>
            <w:noProof/>
          </w:rPr>
          <w:t>3.9</w:t>
        </w:r>
        <w:r w:rsidR="00CF0DF0" w:rsidRPr="00AA6BE2">
          <w:rPr>
            <w:rStyle w:val="a3"/>
            <w:rFonts w:hint="eastAsia"/>
            <w:noProof/>
          </w:rPr>
          <w:t>：获取相关评论用例详细描述</w:t>
        </w:r>
        <w:r w:rsidR="00CF0DF0">
          <w:rPr>
            <w:noProof/>
            <w:webHidden/>
          </w:rPr>
          <w:tab/>
        </w:r>
        <w:r w:rsidR="00CF0DF0">
          <w:rPr>
            <w:noProof/>
            <w:webHidden/>
          </w:rPr>
          <w:fldChar w:fldCharType="begin"/>
        </w:r>
        <w:r w:rsidR="00CF0DF0">
          <w:rPr>
            <w:noProof/>
            <w:webHidden/>
          </w:rPr>
          <w:instrText xml:space="preserve"> PAGEREF _Toc356859877 \h </w:instrText>
        </w:r>
        <w:r w:rsidR="00CF0DF0">
          <w:rPr>
            <w:noProof/>
            <w:webHidden/>
          </w:rPr>
        </w:r>
        <w:r w:rsidR="00CF0DF0">
          <w:rPr>
            <w:noProof/>
            <w:webHidden/>
          </w:rPr>
          <w:fldChar w:fldCharType="separate"/>
        </w:r>
        <w:r w:rsidR="00CF0DF0">
          <w:rPr>
            <w:noProof/>
            <w:webHidden/>
          </w:rPr>
          <w:t>21</w:t>
        </w:r>
        <w:r w:rsidR="00CF0DF0">
          <w:rPr>
            <w:noProof/>
            <w:webHidden/>
          </w:rPr>
          <w:fldChar w:fldCharType="end"/>
        </w:r>
      </w:hyperlink>
    </w:p>
    <w:p w14:paraId="5EFCFECF"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8" w:history="1">
        <w:r w:rsidR="00CF0DF0" w:rsidRPr="00AA6BE2">
          <w:rPr>
            <w:rStyle w:val="a3"/>
            <w:rFonts w:hint="eastAsia"/>
            <w:noProof/>
          </w:rPr>
          <w:t>表</w:t>
        </w:r>
        <w:r w:rsidR="00CF0DF0" w:rsidRPr="00AA6BE2">
          <w:rPr>
            <w:rStyle w:val="a3"/>
            <w:noProof/>
          </w:rPr>
          <w:t>3.10</w:t>
        </w:r>
        <w:r w:rsidR="00CF0DF0" w:rsidRPr="00AA6BE2">
          <w:rPr>
            <w:rStyle w:val="a3"/>
            <w:rFonts w:hint="eastAsia"/>
            <w:noProof/>
          </w:rPr>
          <w:t>获取个人信息的详细描述</w:t>
        </w:r>
        <w:r w:rsidR="00CF0DF0">
          <w:rPr>
            <w:noProof/>
            <w:webHidden/>
          </w:rPr>
          <w:tab/>
        </w:r>
        <w:r w:rsidR="00CF0DF0">
          <w:rPr>
            <w:noProof/>
            <w:webHidden/>
          </w:rPr>
          <w:fldChar w:fldCharType="begin"/>
        </w:r>
        <w:r w:rsidR="00CF0DF0">
          <w:rPr>
            <w:noProof/>
            <w:webHidden/>
          </w:rPr>
          <w:instrText xml:space="preserve"> PAGEREF _Toc356859878 \h </w:instrText>
        </w:r>
        <w:r w:rsidR="00CF0DF0">
          <w:rPr>
            <w:noProof/>
            <w:webHidden/>
          </w:rPr>
        </w:r>
        <w:r w:rsidR="00CF0DF0">
          <w:rPr>
            <w:noProof/>
            <w:webHidden/>
          </w:rPr>
          <w:fldChar w:fldCharType="separate"/>
        </w:r>
        <w:r w:rsidR="00CF0DF0">
          <w:rPr>
            <w:noProof/>
            <w:webHidden/>
          </w:rPr>
          <w:t>22</w:t>
        </w:r>
        <w:r w:rsidR="00CF0DF0">
          <w:rPr>
            <w:noProof/>
            <w:webHidden/>
          </w:rPr>
          <w:fldChar w:fldCharType="end"/>
        </w:r>
      </w:hyperlink>
    </w:p>
    <w:p w14:paraId="2AC83BF8"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9" w:history="1">
        <w:r w:rsidR="00CF0DF0" w:rsidRPr="00AA6BE2">
          <w:rPr>
            <w:rStyle w:val="a3"/>
            <w:rFonts w:hint="eastAsia"/>
            <w:noProof/>
          </w:rPr>
          <w:t>表</w:t>
        </w:r>
        <w:r w:rsidR="00CF0DF0" w:rsidRPr="00AA6BE2">
          <w:rPr>
            <w:rStyle w:val="a3"/>
            <w:noProof/>
          </w:rPr>
          <w:t>3.11</w:t>
        </w:r>
        <w:r w:rsidR="00CF0DF0" w:rsidRPr="00AA6BE2">
          <w:rPr>
            <w:rStyle w:val="a3"/>
            <w:rFonts w:hint="eastAsia"/>
            <w:noProof/>
          </w:rPr>
          <w:t>添加删除好友用例的详细描述</w:t>
        </w:r>
        <w:r w:rsidR="00CF0DF0">
          <w:rPr>
            <w:noProof/>
            <w:webHidden/>
          </w:rPr>
          <w:tab/>
        </w:r>
        <w:r w:rsidR="00CF0DF0">
          <w:rPr>
            <w:noProof/>
            <w:webHidden/>
          </w:rPr>
          <w:fldChar w:fldCharType="begin"/>
        </w:r>
        <w:r w:rsidR="00CF0DF0">
          <w:rPr>
            <w:noProof/>
            <w:webHidden/>
          </w:rPr>
          <w:instrText xml:space="preserve"> PAGEREF _Toc356859879 \h </w:instrText>
        </w:r>
        <w:r w:rsidR="00CF0DF0">
          <w:rPr>
            <w:noProof/>
            <w:webHidden/>
          </w:rPr>
        </w:r>
        <w:r w:rsidR="00CF0DF0">
          <w:rPr>
            <w:noProof/>
            <w:webHidden/>
          </w:rPr>
          <w:fldChar w:fldCharType="separate"/>
        </w:r>
        <w:r w:rsidR="00CF0DF0">
          <w:rPr>
            <w:noProof/>
            <w:webHidden/>
          </w:rPr>
          <w:t>22</w:t>
        </w:r>
        <w:r w:rsidR="00CF0DF0">
          <w:rPr>
            <w:noProof/>
            <w:webHidden/>
          </w:rPr>
          <w:fldChar w:fldCharType="end"/>
        </w:r>
      </w:hyperlink>
    </w:p>
    <w:p w14:paraId="5EB15ABB"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0" w:history="1">
        <w:r w:rsidR="00CF0DF0" w:rsidRPr="00AA6BE2">
          <w:rPr>
            <w:rStyle w:val="a3"/>
            <w:rFonts w:hint="eastAsia"/>
            <w:noProof/>
          </w:rPr>
          <w:t>表</w:t>
        </w:r>
        <w:r w:rsidR="00CF0DF0" w:rsidRPr="00AA6BE2">
          <w:rPr>
            <w:rStyle w:val="a3"/>
            <w:noProof/>
          </w:rPr>
          <w:t>3.12</w:t>
        </w:r>
        <w:r w:rsidR="00CF0DF0" w:rsidRPr="00AA6BE2">
          <w:rPr>
            <w:rStyle w:val="a3"/>
            <w:rFonts w:hint="eastAsia"/>
            <w:noProof/>
          </w:rPr>
          <w:t>获取商品信息的详细描述</w:t>
        </w:r>
        <w:r w:rsidR="00CF0DF0">
          <w:rPr>
            <w:noProof/>
            <w:webHidden/>
          </w:rPr>
          <w:tab/>
        </w:r>
        <w:r w:rsidR="00CF0DF0">
          <w:rPr>
            <w:noProof/>
            <w:webHidden/>
          </w:rPr>
          <w:fldChar w:fldCharType="begin"/>
        </w:r>
        <w:r w:rsidR="00CF0DF0">
          <w:rPr>
            <w:noProof/>
            <w:webHidden/>
          </w:rPr>
          <w:instrText xml:space="preserve"> PAGEREF _Toc356859880 \h </w:instrText>
        </w:r>
        <w:r w:rsidR="00CF0DF0">
          <w:rPr>
            <w:noProof/>
            <w:webHidden/>
          </w:rPr>
        </w:r>
        <w:r w:rsidR="00CF0DF0">
          <w:rPr>
            <w:noProof/>
            <w:webHidden/>
          </w:rPr>
          <w:fldChar w:fldCharType="separate"/>
        </w:r>
        <w:r w:rsidR="00CF0DF0">
          <w:rPr>
            <w:noProof/>
            <w:webHidden/>
          </w:rPr>
          <w:t>23</w:t>
        </w:r>
        <w:r w:rsidR="00CF0DF0">
          <w:rPr>
            <w:noProof/>
            <w:webHidden/>
          </w:rPr>
          <w:fldChar w:fldCharType="end"/>
        </w:r>
      </w:hyperlink>
    </w:p>
    <w:p w14:paraId="54F29644"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1" w:history="1">
        <w:r w:rsidR="00CF0DF0" w:rsidRPr="00AA6BE2">
          <w:rPr>
            <w:rStyle w:val="a3"/>
            <w:rFonts w:hint="eastAsia"/>
            <w:noProof/>
          </w:rPr>
          <w:t>表</w:t>
        </w:r>
        <w:r w:rsidR="00CF0DF0" w:rsidRPr="00AA6BE2">
          <w:rPr>
            <w:rStyle w:val="a3"/>
            <w:noProof/>
          </w:rPr>
          <w:t>3.13</w:t>
        </w:r>
        <w:r w:rsidR="00CF0DF0" w:rsidRPr="00AA6BE2">
          <w:rPr>
            <w:rStyle w:val="a3"/>
            <w:rFonts w:hint="eastAsia"/>
            <w:noProof/>
          </w:rPr>
          <w:t>获取购买商品用例的详细描述</w:t>
        </w:r>
        <w:r w:rsidR="00CF0DF0">
          <w:rPr>
            <w:noProof/>
            <w:webHidden/>
          </w:rPr>
          <w:tab/>
        </w:r>
        <w:r w:rsidR="00CF0DF0">
          <w:rPr>
            <w:noProof/>
            <w:webHidden/>
          </w:rPr>
          <w:fldChar w:fldCharType="begin"/>
        </w:r>
        <w:r w:rsidR="00CF0DF0">
          <w:rPr>
            <w:noProof/>
            <w:webHidden/>
          </w:rPr>
          <w:instrText xml:space="preserve"> PAGEREF _Toc356859881 \h </w:instrText>
        </w:r>
        <w:r w:rsidR="00CF0DF0">
          <w:rPr>
            <w:noProof/>
            <w:webHidden/>
          </w:rPr>
        </w:r>
        <w:r w:rsidR="00CF0DF0">
          <w:rPr>
            <w:noProof/>
            <w:webHidden/>
          </w:rPr>
          <w:fldChar w:fldCharType="separate"/>
        </w:r>
        <w:r w:rsidR="00CF0DF0">
          <w:rPr>
            <w:noProof/>
            <w:webHidden/>
          </w:rPr>
          <w:t>24</w:t>
        </w:r>
        <w:r w:rsidR="00CF0DF0">
          <w:rPr>
            <w:noProof/>
            <w:webHidden/>
          </w:rPr>
          <w:fldChar w:fldCharType="end"/>
        </w:r>
      </w:hyperlink>
    </w:p>
    <w:p w14:paraId="797BA2D7"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2" w:history="1">
        <w:r w:rsidR="00CF0DF0" w:rsidRPr="00AA6BE2">
          <w:rPr>
            <w:rStyle w:val="a3"/>
            <w:rFonts w:hint="eastAsia"/>
            <w:noProof/>
          </w:rPr>
          <w:t>表</w:t>
        </w:r>
        <w:r w:rsidR="00CF0DF0" w:rsidRPr="00AA6BE2">
          <w:rPr>
            <w:rStyle w:val="a3"/>
            <w:noProof/>
          </w:rPr>
          <w:t>4.1</w:t>
        </w:r>
        <w:r w:rsidR="00CF0DF0" w:rsidRPr="00AA6BE2">
          <w:rPr>
            <w:rStyle w:val="a3"/>
            <w:rFonts w:hint="eastAsia"/>
            <w:noProof/>
          </w:rPr>
          <w:t>：</w:t>
        </w:r>
        <w:r w:rsidR="00CF0DF0" w:rsidRPr="00AA6BE2">
          <w:rPr>
            <w:rStyle w:val="a3"/>
            <w:noProof/>
          </w:rPr>
          <w:t>django_session</w:t>
        </w:r>
        <w:r w:rsidR="00CF0DF0" w:rsidRPr="00AA6BE2">
          <w:rPr>
            <w:rStyle w:val="a3"/>
            <w:rFonts w:hint="eastAsia"/>
            <w:noProof/>
          </w:rPr>
          <w:t>表设计</w:t>
        </w:r>
        <w:r w:rsidR="00CF0DF0">
          <w:rPr>
            <w:noProof/>
            <w:webHidden/>
          </w:rPr>
          <w:tab/>
        </w:r>
        <w:r w:rsidR="00CF0DF0">
          <w:rPr>
            <w:noProof/>
            <w:webHidden/>
          </w:rPr>
          <w:fldChar w:fldCharType="begin"/>
        </w:r>
        <w:r w:rsidR="00CF0DF0">
          <w:rPr>
            <w:noProof/>
            <w:webHidden/>
          </w:rPr>
          <w:instrText xml:space="preserve"> PAGEREF _Toc356859882 \h </w:instrText>
        </w:r>
        <w:r w:rsidR="00CF0DF0">
          <w:rPr>
            <w:noProof/>
            <w:webHidden/>
          </w:rPr>
        </w:r>
        <w:r w:rsidR="00CF0DF0">
          <w:rPr>
            <w:noProof/>
            <w:webHidden/>
          </w:rPr>
          <w:fldChar w:fldCharType="separate"/>
        </w:r>
        <w:r w:rsidR="00CF0DF0">
          <w:rPr>
            <w:noProof/>
            <w:webHidden/>
          </w:rPr>
          <w:t>33</w:t>
        </w:r>
        <w:r w:rsidR="00CF0DF0">
          <w:rPr>
            <w:noProof/>
            <w:webHidden/>
          </w:rPr>
          <w:fldChar w:fldCharType="end"/>
        </w:r>
      </w:hyperlink>
    </w:p>
    <w:p w14:paraId="172300C7"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3" w:history="1">
        <w:r w:rsidR="00CF0DF0" w:rsidRPr="00AA6BE2">
          <w:rPr>
            <w:rStyle w:val="a3"/>
            <w:rFonts w:hint="eastAsia"/>
            <w:noProof/>
          </w:rPr>
          <w:t>表</w:t>
        </w:r>
        <w:r w:rsidR="00CF0DF0" w:rsidRPr="00AA6BE2">
          <w:rPr>
            <w:rStyle w:val="a3"/>
            <w:noProof/>
          </w:rPr>
          <w:t>4.2</w:t>
        </w:r>
        <w:r w:rsidR="00CF0DF0" w:rsidRPr="00AA6BE2">
          <w:rPr>
            <w:rStyle w:val="a3"/>
            <w:rFonts w:hint="eastAsia"/>
            <w:noProof/>
          </w:rPr>
          <w:t>：</w:t>
        </w:r>
        <w:r w:rsidR="00CF0DF0" w:rsidRPr="00AA6BE2">
          <w:rPr>
            <w:rStyle w:val="a3"/>
            <w:noProof/>
          </w:rPr>
          <w:t>goods</w:t>
        </w:r>
        <w:r w:rsidR="00CF0DF0" w:rsidRPr="00AA6BE2">
          <w:rPr>
            <w:rStyle w:val="a3"/>
            <w:rFonts w:hint="eastAsia"/>
            <w:noProof/>
          </w:rPr>
          <w:t>表的设计</w:t>
        </w:r>
        <w:r w:rsidR="00CF0DF0">
          <w:rPr>
            <w:noProof/>
            <w:webHidden/>
          </w:rPr>
          <w:tab/>
        </w:r>
        <w:r w:rsidR="00CF0DF0">
          <w:rPr>
            <w:noProof/>
            <w:webHidden/>
          </w:rPr>
          <w:fldChar w:fldCharType="begin"/>
        </w:r>
        <w:r w:rsidR="00CF0DF0">
          <w:rPr>
            <w:noProof/>
            <w:webHidden/>
          </w:rPr>
          <w:instrText xml:space="preserve"> PAGEREF _Toc356859883 \h </w:instrText>
        </w:r>
        <w:r w:rsidR="00CF0DF0">
          <w:rPr>
            <w:noProof/>
            <w:webHidden/>
          </w:rPr>
        </w:r>
        <w:r w:rsidR="00CF0DF0">
          <w:rPr>
            <w:noProof/>
            <w:webHidden/>
          </w:rPr>
          <w:fldChar w:fldCharType="separate"/>
        </w:r>
        <w:r w:rsidR="00CF0DF0">
          <w:rPr>
            <w:noProof/>
            <w:webHidden/>
          </w:rPr>
          <w:t>33</w:t>
        </w:r>
        <w:r w:rsidR="00CF0DF0">
          <w:rPr>
            <w:noProof/>
            <w:webHidden/>
          </w:rPr>
          <w:fldChar w:fldCharType="end"/>
        </w:r>
      </w:hyperlink>
    </w:p>
    <w:p w14:paraId="34E190B6"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4" w:history="1">
        <w:r w:rsidR="00CF0DF0" w:rsidRPr="00AA6BE2">
          <w:rPr>
            <w:rStyle w:val="a3"/>
            <w:rFonts w:hint="eastAsia"/>
            <w:noProof/>
          </w:rPr>
          <w:t>表</w:t>
        </w:r>
        <w:r w:rsidR="00CF0DF0" w:rsidRPr="00AA6BE2">
          <w:rPr>
            <w:rStyle w:val="a3"/>
            <w:noProof/>
          </w:rPr>
          <w:t>4.3</w:t>
        </w:r>
        <w:r w:rsidR="00CF0DF0" w:rsidRPr="00AA6BE2">
          <w:rPr>
            <w:rStyle w:val="a3"/>
            <w:rFonts w:hint="eastAsia"/>
            <w:noProof/>
          </w:rPr>
          <w:t>：</w:t>
        </w:r>
        <w:r w:rsidR="00CF0DF0" w:rsidRPr="00AA6BE2">
          <w:rPr>
            <w:rStyle w:val="a3"/>
            <w:noProof/>
          </w:rPr>
          <w:t>news</w:t>
        </w:r>
        <w:r w:rsidR="00CF0DF0" w:rsidRPr="00AA6BE2">
          <w:rPr>
            <w:rStyle w:val="a3"/>
            <w:rFonts w:hint="eastAsia"/>
            <w:noProof/>
          </w:rPr>
          <w:t>表设计</w:t>
        </w:r>
        <w:r w:rsidR="00CF0DF0">
          <w:rPr>
            <w:noProof/>
            <w:webHidden/>
          </w:rPr>
          <w:tab/>
        </w:r>
        <w:r w:rsidR="00CF0DF0">
          <w:rPr>
            <w:noProof/>
            <w:webHidden/>
          </w:rPr>
          <w:fldChar w:fldCharType="begin"/>
        </w:r>
        <w:r w:rsidR="00CF0DF0">
          <w:rPr>
            <w:noProof/>
            <w:webHidden/>
          </w:rPr>
          <w:instrText xml:space="preserve"> PAGEREF _Toc356859884 \h </w:instrText>
        </w:r>
        <w:r w:rsidR="00CF0DF0">
          <w:rPr>
            <w:noProof/>
            <w:webHidden/>
          </w:rPr>
        </w:r>
        <w:r w:rsidR="00CF0DF0">
          <w:rPr>
            <w:noProof/>
            <w:webHidden/>
          </w:rPr>
          <w:fldChar w:fldCharType="separate"/>
        </w:r>
        <w:r w:rsidR="00CF0DF0">
          <w:rPr>
            <w:noProof/>
            <w:webHidden/>
          </w:rPr>
          <w:t>33</w:t>
        </w:r>
        <w:r w:rsidR="00CF0DF0">
          <w:rPr>
            <w:noProof/>
            <w:webHidden/>
          </w:rPr>
          <w:fldChar w:fldCharType="end"/>
        </w:r>
      </w:hyperlink>
    </w:p>
    <w:p w14:paraId="4C79555B"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5" w:history="1">
        <w:r w:rsidR="00CF0DF0" w:rsidRPr="00AA6BE2">
          <w:rPr>
            <w:rStyle w:val="a3"/>
            <w:rFonts w:hint="eastAsia"/>
            <w:noProof/>
          </w:rPr>
          <w:t>表</w:t>
        </w:r>
        <w:r w:rsidR="00CF0DF0" w:rsidRPr="00AA6BE2">
          <w:rPr>
            <w:rStyle w:val="a3"/>
            <w:noProof/>
          </w:rPr>
          <w:t>4.4</w:t>
        </w:r>
        <w:r w:rsidR="00CF0DF0" w:rsidRPr="00AA6BE2">
          <w:rPr>
            <w:rStyle w:val="a3"/>
            <w:rFonts w:hint="eastAsia"/>
            <w:noProof/>
          </w:rPr>
          <w:t>：</w:t>
        </w:r>
        <w:r w:rsidR="00CF0DF0" w:rsidRPr="00AA6BE2">
          <w:rPr>
            <w:rStyle w:val="a3"/>
            <w:noProof/>
          </w:rPr>
          <w:t>user</w:t>
        </w:r>
        <w:r w:rsidR="00CF0DF0" w:rsidRPr="00AA6BE2">
          <w:rPr>
            <w:rStyle w:val="a3"/>
            <w:rFonts w:hint="eastAsia"/>
            <w:noProof/>
          </w:rPr>
          <w:t>表设计</w:t>
        </w:r>
        <w:r w:rsidR="00CF0DF0">
          <w:rPr>
            <w:noProof/>
            <w:webHidden/>
          </w:rPr>
          <w:tab/>
        </w:r>
        <w:r w:rsidR="00CF0DF0">
          <w:rPr>
            <w:noProof/>
            <w:webHidden/>
          </w:rPr>
          <w:fldChar w:fldCharType="begin"/>
        </w:r>
        <w:r w:rsidR="00CF0DF0">
          <w:rPr>
            <w:noProof/>
            <w:webHidden/>
          </w:rPr>
          <w:instrText xml:space="preserve"> PAGEREF _Toc356859885 \h </w:instrText>
        </w:r>
        <w:r w:rsidR="00CF0DF0">
          <w:rPr>
            <w:noProof/>
            <w:webHidden/>
          </w:rPr>
        </w:r>
        <w:r w:rsidR="00CF0DF0">
          <w:rPr>
            <w:noProof/>
            <w:webHidden/>
          </w:rPr>
          <w:fldChar w:fldCharType="separate"/>
        </w:r>
        <w:r w:rsidR="00CF0DF0">
          <w:rPr>
            <w:noProof/>
            <w:webHidden/>
          </w:rPr>
          <w:t>34</w:t>
        </w:r>
        <w:r w:rsidR="00CF0DF0">
          <w:rPr>
            <w:noProof/>
            <w:webHidden/>
          </w:rPr>
          <w:fldChar w:fldCharType="end"/>
        </w:r>
      </w:hyperlink>
    </w:p>
    <w:p w14:paraId="65CC6996"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6" w:history="1">
        <w:r w:rsidR="00CF0DF0" w:rsidRPr="00AA6BE2">
          <w:rPr>
            <w:rStyle w:val="a3"/>
            <w:rFonts w:hint="eastAsia"/>
            <w:noProof/>
          </w:rPr>
          <w:t>表</w:t>
        </w:r>
        <w:r w:rsidR="00CF0DF0" w:rsidRPr="00AA6BE2">
          <w:rPr>
            <w:rStyle w:val="a3"/>
            <w:noProof/>
          </w:rPr>
          <w:t>4.5</w:t>
        </w:r>
        <w:r w:rsidR="00CF0DF0" w:rsidRPr="00AA6BE2">
          <w:rPr>
            <w:rStyle w:val="a3"/>
            <w:rFonts w:hint="eastAsia"/>
            <w:noProof/>
          </w:rPr>
          <w:t>：</w:t>
        </w:r>
        <w:r w:rsidR="00CF0DF0" w:rsidRPr="00AA6BE2">
          <w:rPr>
            <w:rStyle w:val="a3"/>
            <w:noProof/>
          </w:rPr>
          <w:t>image.chunks</w:t>
        </w:r>
        <w:r w:rsidR="00CF0DF0" w:rsidRPr="00AA6BE2">
          <w:rPr>
            <w:rStyle w:val="a3"/>
            <w:rFonts w:hint="eastAsia"/>
            <w:noProof/>
          </w:rPr>
          <w:t>表设计</w:t>
        </w:r>
        <w:r w:rsidR="00CF0DF0">
          <w:rPr>
            <w:noProof/>
            <w:webHidden/>
          </w:rPr>
          <w:tab/>
        </w:r>
        <w:r w:rsidR="00CF0DF0">
          <w:rPr>
            <w:noProof/>
            <w:webHidden/>
          </w:rPr>
          <w:fldChar w:fldCharType="begin"/>
        </w:r>
        <w:r w:rsidR="00CF0DF0">
          <w:rPr>
            <w:noProof/>
            <w:webHidden/>
          </w:rPr>
          <w:instrText xml:space="preserve"> PAGEREF _Toc356859886 \h </w:instrText>
        </w:r>
        <w:r w:rsidR="00CF0DF0">
          <w:rPr>
            <w:noProof/>
            <w:webHidden/>
          </w:rPr>
        </w:r>
        <w:r w:rsidR="00CF0DF0">
          <w:rPr>
            <w:noProof/>
            <w:webHidden/>
          </w:rPr>
          <w:fldChar w:fldCharType="separate"/>
        </w:r>
        <w:r w:rsidR="00CF0DF0">
          <w:rPr>
            <w:noProof/>
            <w:webHidden/>
          </w:rPr>
          <w:t>34</w:t>
        </w:r>
        <w:r w:rsidR="00CF0DF0">
          <w:rPr>
            <w:noProof/>
            <w:webHidden/>
          </w:rPr>
          <w:fldChar w:fldCharType="end"/>
        </w:r>
      </w:hyperlink>
    </w:p>
    <w:p w14:paraId="6DFB7E0D"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7" w:history="1">
        <w:r w:rsidR="00CF0DF0" w:rsidRPr="00AA6BE2">
          <w:rPr>
            <w:rStyle w:val="a3"/>
            <w:rFonts w:hint="eastAsia"/>
            <w:noProof/>
          </w:rPr>
          <w:t>表</w:t>
        </w:r>
        <w:r w:rsidR="00CF0DF0" w:rsidRPr="00AA6BE2">
          <w:rPr>
            <w:rStyle w:val="a3"/>
            <w:noProof/>
          </w:rPr>
          <w:t>4.6</w:t>
        </w:r>
        <w:r w:rsidR="00CF0DF0" w:rsidRPr="00AA6BE2">
          <w:rPr>
            <w:rStyle w:val="a3"/>
            <w:rFonts w:hint="eastAsia"/>
            <w:noProof/>
          </w:rPr>
          <w:t>：</w:t>
        </w:r>
        <w:r w:rsidR="00CF0DF0" w:rsidRPr="00AA6BE2">
          <w:rPr>
            <w:rStyle w:val="a3"/>
            <w:noProof/>
          </w:rPr>
          <w:t>image.files</w:t>
        </w:r>
        <w:r w:rsidR="00CF0DF0" w:rsidRPr="00AA6BE2">
          <w:rPr>
            <w:rStyle w:val="a3"/>
            <w:rFonts w:hint="eastAsia"/>
            <w:noProof/>
          </w:rPr>
          <w:t>表设计</w:t>
        </w:r>
        <w:r w:rsidR="00CF0DF0">
          <w:rPr>
            <w:noProof/>
            <w:webHidden/>
          </w:rPr>
          <w:tab/>
        </w:r>
        <w:r w:rsidR="00CF0DF0">
          <w:rPr>
            <w:noProof/>
            <w:webHidden/>
          </w:rPr>
          <w:fldChar w:fldCharType="begin"/>
        </w:r>
        <w:r w:rsidR="00CF0DF0">
          <w:rPr>
            <w:noProof/>
            <w:webHidden/>
          </w:rPr>
          <w:instrText xml:space="preserve"> PAGEREF _Toc356859887 \h </w:instrText>
        </w:r>
        <w:r w:rsidR="00CF0DF0">
          <w:rPr>
            <w:noProof/>
            <w:webHidden/>
          </w:rPr>
        </w:r>
        <w:r w:rsidR="00CF0DF0">
          <w:rPr>
            <w:noProof/>
            <w:webHidden/>
          </w:rPr>
          <w:fldChar w:fldCharType="separate"/>
        </w:r>
        <w:r w:rsidR="00CF0DF0">
          <w:rPr>
            <w:noProof/>
            <w:webHidden/>
          </w:rPr>
          <w:t>34</w:t>
        </w:r>
        <w:r w:rsidR="00CF0DF0">
          <w:rPr>
            <w:noProof/>
            <w:webHidden/>
          </w:rPr>
          <w:fldChar w:fldCharType="end"/>
        </w:r>
      </w:hyperlink>
    </w:p>
    <w:p w14:paraId="641F9B67"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8" w:history="1">
        <w:r w:rsidR="00CF0DF0" w:rsidRPr="00AA6BE2">
          <w:rPr>
            <w:rStyle w:val="a3"/>
            <w:rFonts w:hint="eastAsia"/>
            <w:noProof/>
          </w:rPr>
          <w:t>表</w:t>
        </w:r>
        <w:r w:rsidR="00CF0DF0" w:rsidRPr="00AA6BE2">
          <w:rPr>
            <w:rStyle w:val="a3"/>
            <w:noProof/>
          </w:rPr>
          <w:t>4.7</w:t>
        </w:r>
        <w:r w:rsidR="00CF0DF0" w:rsidRPr="00AA6BE2">
          <w:rPr>
            <w:rStyle w:val="a3"/>
            <w:rFonts w:hint="eastAsia"/>
            <w:noProof/>
          </w:rPr>
          <w:t>：</w:t>
        </w:r>
        <w:r w:rsidR="00CF0DF0" w:rsidRPr="00AA6BE2">
          <w:rPr>
            <w:rStyle w:val="a3"/>
            <w:noProof/>
          </w:rPr>
          <w:t>file.chunks</w:t>
        </w:r>
        <w:r w:rsidR="00CF0DF0" w:rsidRPr="00AA6BE2">
          <w:rPr>
            <w:rStyle w:val="a3"/>
            <w:rFonts w:hint="eastAsia"/>
            <w:noProof/>
          </w:rPr>
          <w:t>表设计</w:t>
        </w:r>
        <w:r w:rsidR="00CF0DF0">
          <w:rPr>
            <w:noProof/>
            <w:webHidden/>
          </w:rPr>
          <w:tab/>
        </w:r>
        <w:r w:rsidR="00CF0DF0">
          <w:rPr>
            <w:noProof/>
            <w:webHidden/>
          </w:rPr>
          <w:fldChar w:fldCharType="begin"/>
        </w:r>
        <w:r w:rsidR="00CF0DF0">
          <w:rPr>
            <w:noProof/>
            <w:webHidden/>
          </w:rPr>
          <w:instrText xml:space="preserve"> PAGEREF _Toc356859888 \h </w:instrText>
        </w:r>
        <w:r w:rsidR="00CF0DF0">
          <w:rPr>
            <w:noProof/>
            <w:webHidden/>
          </w:rPr>
        </w:r>
        <w:r w:rsidR="00CF0DF0">
          <w:rPr>
            <w:noProof/>
            <w:webHidden/>
          </w:rPr>
          <w:fldChar w:fldCharType="separate"/>
        </w:r>
        <w:r w:rsidR="00CF0DF0">
          <w:rPr>
            <w:noProof/>
            <w:webHidden/>
          </w:rPr>
          <w:t>35</w:t>
        </w:r>
        <w:r w:rsidR="00CF0DF0">
          <w:rPr>
            <w:noProof/>
            <w:webHidden/>
          </w:rPr>
          <w:fldChar w:fldCharType="end"/>
        </w:r>
      </w:hyperlink>
    </w:p>
    <w:p w14:paraId="2B99A0CD" w14:textId="77777777" w:rsidR="00CF0DF0" w:rsidRDefault="006E65CC"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9" w:history="1">
        <w:r w:rsidR="00CF0DF0" w:rsidRPr="00AA6BE2">
          <w:rPr>
            <w:rStyle w:val="a3"/>
            <w:rFonts w:hint="eastAsia"/>
            <w:noProof/>
          </w:rPr>
          <w:t>表</w:t>
        </w:r>
        <w:r w:rsidR="00CF0DF0" w:rsidRPr="00AA6BE2">
          <w:rPr>
            <w:rStyle w:val="a3"/>
            <w:noProof/>
          </w:rPr>
          <w:t>4.8</w:t>
        </w:r>
        <w:r w:rsidR="00CF0DF0" w:rsidRPr="00AA6BE2">
          <w:rPr>
            <w:rStyle w:val="a3"/>
            <w:rFonts w:hint="eastAsia"/>
            <w:noProof/>
          </w:rPr>
          <w:t>：</w:t>
        </w:r>
        <w:r w:rsidR="00CF0DF0" w:rsidRPr="00AA6BE2">
          <w:rPr>
            <w:rStyle w:val="a3"/>
            <w:noProof/>
          </w:rPr>
          <w:t>image.files</w:t>
        </w:r>
        <w:r w:rsidR="00CF0DF0" w:rsidRPr="00AA6BE2">
          <w:rPr>
            <w:rStyle w:val="a3"/>
            <w:rFonts w:hint="eastAsia"/>
            <w:noProof/>
          </w:rPr>
          <w:t>表设计</w:t>
        </w:r>
        <w:r w:rsidR="00CF0DF0">
          <w:rPr>
            <w:noProof/>
            <w:webHidden/>
          </w:rPr>
          <w:tab/>
        </w:r>
        <w:r w:rsidR="00CF0DF0">
          <w:rPr>
            <w:noProof/>
            <w:webHidden/>
          </w:rPr>
          <w:fldChar w:fldCharType="begin"/>
        </w:r>
        <w:r w:rsidR="00CF0DF0">
          <w:rPr>
            <w:noProof/>
            <w:webHidden/>
          </w:rPr>
          <w:instrText xml:space="preserve"> PAGEREF _Toc356859889 \h </w:instrText>
        </w:r>
        <w:r w:rsidR="00CF0DF0">
          <w:rPr>
            <w:noProof/>
            <w:webHidden/>
          </w:rPr>
        </w:r>
        <w:r w:rsidR="00CF0DF0">
          <w:rPr>
            <w:noProof/>
            <w:webHidden/>
          </w:rPr>
          <w:fldChar w:fldCharType="separate"/>
        </w:r>
        <w:r w:rsidR="00CF0DF0">
          <w:rPr>
            <w:noProof/>
            <w:webHidden/>
          </w:rPr>
          <w:t>35</w:t>
        </w:r>
        <w:r w:rsidR="00CF0DF0">
          <w:rPr>
            <w:noProof/>
            <w:webHidden/>
          </w:rPr>
          <w:fldChar w:fldCharType="end"/>
        </w:r>
      </w:hyperlink>
    </w:p>
    <w:p w14:paraId="3FBA9EE8" w14:textId="77777777" w:rsidR="0010378E" w:rsidRDefault="0090260C" w:rsidP="00496B7C">
      <w:pPr>
        <w:pStyle w:val="1"/>
        <w:sectPr w:rsidR="0010378E" w:rsidSect="001B02CC">
          <w:headerReference w:type="default" r:id="rId12"/>
          <w:footerReference w:type="default" r:id="rId13"/>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14:paraId="756EFA3A" w14:textId="77777777" w:rsidR="00B26B3E" w:rsidRDefault="00B26B3E">
      <w:pPr>
        <w:widowControl/>
        <w:spacing w:line="240" w:lineRule="auto"/>
        <w:jc w:val="left"/>
        <w:rPr>
          <w:rFonts w:ascii="黑体" w:eastAsia="黑体"/>
          <w:b/>
          <w:bCs/>
          <w:kern w:val="44"/>
          <w:sz w:val="44"/>
          <w:szCs w:val="44"/>
        </w:rPr>
      </w:pPr>
      <w:r>
        <w:lastRenderedPageBreak/>
        <w:br w:type="page"/>
      </w:r>
    </w:p>
    <w:p w14:paraId="3D827C01" w14:textId="77777777" w:rsidR="00410B9C" w:rsidRPr="00275DA8" w:rsidRDefault="00410B9C" w:rsidP="00496B7C">
      <w:pPr>
        <w:pStyle w:val="1"/>
      </w:pPr>
      <w:bookmarkStart w:id="45" w:name="_Toc356850512"/>
      <w:r w:rsidRPr="00275DA8">
        <w:rPr>
          <w:rFonts w:hint="eastAsia"/>
        </w:rPr>
        <w:lastRenderedPageBreak/>
        <w:t xml:space="preserve">第一章 </w:t>
      </w:r>
      <w:r w:rsidR="00DD4CEE" w:rsidRPr="00275DA8">
        <w:rPr>
          <w:rFonts w:hint="eastAsia"/>
        </w:rPr>
        <w:t>引言</w:t>
      </w:r>
      <w:bookmarkEnd w:id="45"/>
      <w:r w:rsidR="00B050CB" w:rsidRPr="00275DA8">
        <w:t xml:space="preserve"> </w:t>
      </w:r>
    </w:p>
    <w:p w14:paraId="51DC12CC" w14:textId="77777777" w:rsidR="00564FC0" w:rsidRDefault="00410B9C" w:rsidP="00564FC0">
      <w:pPr>
        <w:pStyle w:val="2"/>
      </w:pPr>
      <w:bookmarkStart w:id="46" w:name="_Toc356850513"/>
      <w:r>
        <w:rPr>
          <w:rFonts w:hint="eastAsia"/>
        </w:rPr>
        <w:t xml:space="preserve">1.1 </w:t>
      </w:r>
      <w:r w:rsidR="00AE7AC6">
        <w:rPr>
          <w:rFonts w:hint="eastAsia"/>
        </w:rPr>
        <w:t>项目背景</w:t>
      </w:r>
      <w:bookmarkEnd w:id="46"/>
    </w:p>
    <w:p w14:paraId="02C9ED30" w14:textId="77777777" w:rsidR="002B378B" w:rsidRDefault="0034397B" w:rsidP="008E5B6F">
      <w:pPr>
        <w:ind w:firstLineChars="200" w:firstLine="480"/>
        <w:rPr>
          <w:rFonts w:hAnsi="Verdana" w:cs="Arial"/>
        </w:rPr>
      </w:pPr>
      <w:r>
        <w:rPr>
          <w:rFonts w:hAnsi="Verdana" w:cs="Arial" w:hint="eastAsia"/>
        </w:rPr>
        <w:t>随着</w:t>
      </w:r>
      <w:r w:rsidR="00E171AD">
        <w:rPr>
          <w:rFonts w:hAnsi="Verdana" w:cs="Arial" w:hint="eastAsia"/>
        </w:rPr>
        <w:t>社交网络</w:t>
      </w:r>
      <w:commentRangeStart w:id="47"/>
      <w:r w:rsidR="00E171AD">
        <w:rPr>
          <w:rFonts w:hAnsi="Verdana" w:cs="Arial" w:hint="eastAsia"/>
        </w:rPr>
        <w:t xml:space="preserve"> </w:t>
      </w:r>
      <w:r w:rsidR="002C7BFB">
        <w:rPr>
          <w:rFonts w:hAnsi="Verdana" w:cs="Arial" w:hint="eastAsia"/>
        </w:rPr>
        <w:t>(</w:t>
      </w:r>
      <w:commentRangeEnd w:id="47"/>
      <w:r w:rsidR="006E65CC">
        <w:rPr>
          <w:rStyle w:val="ab"/>
        </w:rPr>
        <w:commentReference w:id="47"/>
      </w:r>
      <w:r w:rsidR="00D57422">
        <w:rPr>
          <w:rFonts w:hAnsi="Verdana" w:cs="Arial" w:hint="eastAsia"/>
        </w:rPr>
        <w:t xml:space="preserve">Social Network Service, </w:t>
      </w:r>
      <w:r w:rsidR="00E171AD">
        <w:rPr>
          <w:rFonts w:hAnsi="Verdana" w:cs="Arial" w:hint="eastAsia"/>
        </w:rPr>
        <w:t>SNS</w:t>
      </w:r>
      <w:r w:rsidR="002C7BFB">
        <w:rPr>
          <w:rFonts w:hAnsi="Verdana" w:cs="Arial" w:hint="eastAsia"/>
        </w:rPr>
        <w:t>)</w:t>
      </w:r>
      <w:r>
        <w:rPr>
          <w:rFonts w:hAnsi="Verdana" w:cs="Arial" w:hint="eastAsia"/>
        </w:rPr>
        <w:t>的普及</w:t>
      </w:r>
      <w:r w:rsidR="009F1B6E" w:rsidRPr="00824B2A">
        <w:rPr>
          <w:rFonts w:hAnsi="Verdana" w:cs="Arial"/>
        </w:rPr>
        <w:t>，</w:t>
      </w:r>
      <w:r w:rsidR="00F913DB">
        <w:rPr>
          <w:rFonts w:hAnsi="Verdana" w:cs="Arial" w:hint="eastAsia"/>
        </w:rPr>
        <w:t>企业</w:t>
      </w:r>
      <w:r>
        <w:rPr>
          <w:rFonts w:hAnsi="Verdana" w:cs="Arial" w:hint="eastAsia"/>
        </w:rPr>
        <w:t>对社交网络在企业产品的推广</w:t>
      </w:r>
      <w:r w:rsidR="00BF0D0C">
        <w:rPr>
          <w:rFonts w:hAnsi="Verdana" w:cs="Arial" w:hint="eastAsia"/>
        </w:rPr>
        <w:t>中</w:t>
      </w:r>
      <w:r>
        <w:rPr>
          <w:rFonts w:hAnsi="Verdana" w:cs="Arial" w:hint="eastAsia"/>
        </w:rPr>
        <w:t>的作用愈发重视</w:t>
      </w:r>
      <w:r w:rsidR="009F1B6E" w:rsidRPr="00824B2A">
        <w:rPr>
          <w:rFonts w:hAnsi="Verdana" w:cs="Arial"/>
        </w:rPr>
        <w:t>。与此同时，</w:t>
      </w:r>
      <w:r>
        <w:rPr>
          <w:rFonts w:hAnsi="Verdana" w:cs="Arial" w:hint="eastAsia"/>
        </w:rPr>
        <w:t>更多的</w:t>
      </w:r>
      <w:r w:rsidR="00F913DB">
        <w:rPr>
          <w:rFonts w:hAnsi="Verdana" w:cs="Arial" w:hint="eastAsia"/>
        </w:rPr>
        <w:t>电商平台</w:t>
      </w:r>
      <w:r>
        <w:rPr>
          <w:rFonts w:hAnsi="Verdana" w:cs="Arial" w:hint="eastAsia"/>
        </w:rPr>
        <w:t>开始研究如何使用社交网络的交流</w:t>
      </w:r>
      <w:r w:rsidR="00F913DB">
        <w:rPr>
          <w:rFonts w:hAnsi="Verdana" w:cs="Arial" w:hint="eastAsia"/>
        </w:rPr>
        <w:t>分享功能</w:t>
      </w:r>
      <w:r>
        <w:rPr>
          <w:rFonts w:hAnsi="Verdana" w:cs="Arial" w:hint="eastAsia"/>
        </w:rPr>
        <w:t>为企业带来更多利润</w:t>
      </w:r>
      <w:r w:rsidR="009F1B6E" w:rsidRPr="00824B2A">
        <w:rPr>
          <w:rFonts w:hAnsi="Verdana" w:cs="Arial"/>
        </w:rPr>
        <w:t>。</w:t>
      </w:r>
    </w:p>
    <w:p w14:paraId="179CEC15" w14:textId="77777777" w:rsidR="005E6A07" w:rsidRDefault="000E4CD6" w:rsidP="008E5B6F">
      <w:pPr>
        <w:ind w:firstLineChars="200" w:firstLine="480"/>
        <w:rPr>
          <w:rFonts w:hAnsi="Verdana" w:cs="Arial"/>
        </w:rPr>
      </w:pPr>
      <w:r>
        <w:rPr>
          <w:rFonts w:hAnsi="Verdana" w:cs="Arial" w:hint="eastAsia"/>
        </w:rPr>
        <w:t>在</w:t>
      </w:r>
      <w:r w:rsidR="00F913DB">
        <w:rPr>
          <w:rFonts w:hAnsi="Verdana" w:cs="Arial" w:hint="eastAsia"/>
        </w:rPr>
        <w:t>电</w:t>
      </w:r>
      <w:proofErr w:type="gramStart"/>
      <w:r w:rsidR="00F913DB">
        <w:rPr>
          <w:rFonts w:hAnsi="Verdana" w:cs="Arial" w:hint="eastAsia"/>
        </w:rPr>
        <w:t>商</w:t>
      </w:r>
      <w:r>
        <w:rPr>
          <w:rFonts w:hAnsi="Verdana" w:cs="Arial" w:hint="eastAsia"/>
        </w:rPr>
        <w:t>购物</w:t>
      </w:r>
      <w:proofErr w:type="gramEnd"/>
      <w:r w:rsidR="002B378B">
        <w:rPr>
          <w:rFonts w:hAnsi="Verdana" w:cs="Arial" w:hint="eastAsia"/>
        </w:rPr>
        <w:t>平台网站中，很多都将客户的评价作为商品的重要信息布置在页面上，并以此作为买家和卖家之间交流的社交活动。这样的评价，虽然能够帮助买家判断商品是否合适，但是</w:t>
      </w:r>
      <w:del w:id="48" w:author="rentw" w:date="2013-05-22T14:54:00Z">
        <w:r w:rsidR="002B378B" w:rsidDel="006E65CC">
          <w:rPr>
            <w:rFonts w:hAnsi="Verdana" w:cs="Arial" w:hint="eastAsia"/>
          </w:rPr>
          <w:delText>，</w:delText>
        </w:r>
      </w:del>
      <w:r w:rsidR="005E6A07">
        <w:rPr>
          <w:rFonts w:hAnsi="Verdana" w:cs="Arial" w:hint="eastAsia"/>
        </w:rPr>
        <w:t>也具有诸多弊端</w:t>
      </w:r>
      <w:r w:rsidR="000D7E9B">
        <w:rPr>
          <w:rFonts w:hAnsi="Verdana" w:cs="Arial" w:hint="eastAsia"/>
        </w:rPr>
        <w:t>：</w:t>
      </w:r>
    </w:p>
    <w:p w14:paraId="7A19AA75" w14:textId="77777777" w:rsidR="00F15EE3" w:rsidRPr="00F15EE3" w:rsidRDefault="002B378B" w:rsidP="00F15EE3">
      <w:pPr>
        <w:pStyle w:val="af"/>
        <w:numPr>
          <w:ilvl w:val="0"/>
          <w:numId w:val="25"/>
        </w:numPr>
        <w:rPr>
          <w:rFonts w:hAnsi="Verdana" w:cs="Arial"/>
          <w:lang w:eastAsia="zh-CN"/>
        </w:rPr>
      </w:pPr>
      <w:r w:rsidRPr="00F15EE3">
        <w:rPr>
          <w:rFonts w:hAnsi="Verdana" w:cs="Arial" w:hint="eastAsia"/>
          <w:lang w:eastAsia="zh-CN"/>
        </w:rPr>
        <w:t>由于评价</w:t>
      </w:r>
      <w:r w:rsidR="005E6A07" w:rsidRPr="00F15EE3">
        <w:rPr>
          <w:rFonts w:hAnsi="Verdana" w:cs="Arial" w:hint="eastAsia"/>
          <w:lang w:eastAsia="zh-CN"/>
        </w:rPr>
        <w:t>的用户</w:t>
      </w:r>
      <w:r w:rsidR="00BF0D0C" w:rsidRPr="00F15EE3">
        <w:rPr>
          <w:rFonts w:hAnsi="Verdana" w:cs="Arial" w:hint="eastAsia"/>
          <w:lang w:eastAsia="zh-CN"/>
        </w:rPr>
        <w:t>没有实行实名制，所以评价的</w:t>
      </w:r>
      <w:r w:rsidRPr="00F15EE3">
        <w:rPr>
          <w:rFonts w:hAnsi="Verdana" w:cs="Arial" w:hint="eastAsia"/>
          <w:lang w:eastAsia="zh-CN"/>
        </w:rPr>
        <w:t>真实性值得怀疑，存在大量</w:t>
      </w:r>
      <w:proofErr w:type="gramStart"/>
      <w:r w:rsidRPr="00F15EE3">
        <w:rPr>
          <w:rFonts w:hAnsi="Verdana" w:cs="Arial" w:hint="eastAsia"/>
          <w:lang w:eastAsia="zh-CN"/>
        </w:rPr>
        <w:t>不</w:t>
      </w:r>
      <w:proofErr w:type="gramEnd"/>
      <w:r w:rsidRPr="00F15EE3">
        <w:rPr>
          <w:rFonts w:hAnsi="Verdana" w:cs="Arial" w:hint="eastAsia"/>
          <w:lang w:eastAsia="zh-CN"/>
        </w:rPr>
        <w:t>实数据。</w:t>
      </w:r>
    </w:p>
    <w:p w14:paraId="45AD50A0" w14:textId="77777777" w:rsidR="00F15EE3" w:rsidRDefault="005E6A07" w:rsidP="00F15EE3">
      <w:pPr>
        <w:pStyle w:val="af"/>
        <w:numPr>
          <w:ilvl w:val="0"/>
          <w:numId w:val="25"/>
        </w:numPr>
        <w:rPr>
          <w:rFonts w:hAnsi="Verdana" w:cs="Arial"/>
          <w:lang w:eastAsia="zh-CN"/>
        </w:rPr>
      </w:pPr>
      <w:r w:rsidRPr="00F15EE3">
        <w:rPr>
          <w:rFonts w:hAnsi="Verdana" w:cs="Arial" w:hint="eastAsia"/>
          <w:lang w:eastAsia="zh-CN"/>
        </w:rPr>
        <w:t>购物网站仅仅提供了文字的描述，</w:t>
      </w:r>
      <w:r w:rsidR="00BF0D0C" w:rsidRPr="00F15EE3">
        <w:rPr>
          <w:rFonts w:hAnsi="Verdana" w:cs="Arial" w:hint="eastAsia"/>
          <w:lang w:eastAsia="zh-CN"/>
        </w:rPr>
        <w:t>不够直观，</w:t>
      </w:r>
      <w:r w:rsidRPr="00F15EE3">
        <w:rPr>
          <w:rFonts w:hAnsi="Verdana" w:cs="Arial" w:hint="eastAsia"/>
          <w:lang w:eastAsia="zh-CN"/>
        </w:rPr>
        <w:t>不具有足够的说服力。</w:t>
      </w:r>
    </w:p>
    <w:p w14:paraId="24FAE95C" w14:textId="77777777" w:rsidR="005E6A07" w:rsidRPr="00F15EE3" w:rsidRDefault="005E6A07" w:rsidP="00F15EE3">
      <w:pPr>
        <w:pStyle w:val="af"/>
        <w:numPr>
          <w:ilvl w:val="0"/>
          <w:numId w:val="25"/>
        </w:numPr>
        <w:rPr>
          <w:rFonts w:hAnsi="Verdana" w:cs="Arial"/>
          <w:lang w:eastAsia="zh-CN"/>
        </w:rPr>
      </w:pPr>
      <w:r w:rsidRPr="00F15EE3">
        <w:rPr>
          <w:rFonts w:hAnsi="Verdana" w:cs="Arial" w:hint="eastAsia"/>
          <w:lang w:eastAsia="zh-CN"/>
        </w:rPr>
        <w:t>随着移动端应用的普及，越来越多的用户开始使用手机或者平板电脑等移动终端登录购物网站。这些</w:t>
      </w:r>
      <w:r w:rsidR="00BF0D0C" w:rsidRPr="00F15EE3">
        <w:rPr>
          <w:rFonts w:hAnsi="Verdana" w:cs="Arial" w:hint="eastAsia"/>
          <w:lang w:eastAsia="zh-CN"/>
        </w:rPr>
        <w:t>往往</w:t>
      </w:r>
      <w:r w:rsidRPr="00F15EE3">
        <w:rPr>
          <w:rFonts w:hAnsi="Verdana" w:cs="Arial" w:hint="eastAsia"/>
          <w:lang w:eastAsia="zh-CN"/>
        </w:rPr>
        <w:t>用户会因为文字输入较为困难而放弃评价，或者采用默认的评价。</w:t>
      </w:r>
    </w:p>
    <w:p w14:paraId="48D74317" w14:textId="77777777"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w:t>
      </w:r>
      <w:proofErr w:type="gramStart"/>
      <w:r w:rsidR="000E4CD6" w:rsidRPr="005E6A07">
        <w:rPr>
          <w:rFonts w:hAnsi="Verdana" w:cs="Arial" w:hint="eastAsia"/>
        </w:rPr>
        <w:t>新浪微博</w:t>
      </w:r>
      <w:proofErr w:type="gramEnd"/>
      <w:r w:rsidR="000E4CD6" w:rsidRPr="005E6A07">
        <w:rPr>
          <w:rFonts w:hAnsi="Verdana" w:cs="Arial" w:hint="eastAsia"/>
        </w:rPr>
        <w:t>，国外的</w:t>
      </w:r>
      <w:r w:rsidR="006432E3" w:rsidRPr="005E6A07">
        <w:rPr>
          <w:rFonts w:hAnsi="Verdana" w:cs="Arial"/>
        </w:rPr>
        <w:t>Facebook</w:t>
      </w:r>
      <w:r w:rsidR="000E4CD6" w:rsidRPr="005E6A07">
        <w:rPr>
          <w:rFonts w:hAnsi="Verdana" w:cs="Arial" w:hint="eastAsia"/>
        </w:rPr>
        <w:t>，</w:t>
      </w:r>
      <w:r w:rsidR="000E4CD6" w:rsidRPr="005E6A07">
        <w:rPr>
          <w:rFonts w:hAnsi="Verdana" w:cs="Arial" w:hint="eastAsia"/>
        </w:rPr>
        <w:t>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E8677D">
        <w:rPr>
          <w:rFonts w:hAnsi="Verdana" w:cs="Arial" w:hint="eastAsia"/>
        </w:rPr>
        <w:t>项目</w:t>
      </w:r>
      <w:r w:rsidR="005E6A07">
        <w:rPr>
          <w:rFonts w:hAnsi="Verdana" w:cs="Arial" w:hint="eastAsia"/>
        </w:rPr>
        <w:t>同样</w:t>
      </w:r>
      <w:r w:rsidR="005E6A07" w:rsidRPr="005E6A07">
        <w:rPr>
          <w:rFonts w:hAnsi="Verdana" w:cs="Arial" w:hint="eastAsia"/>
        </w:rPr>
        <w:t>采用实名注册的方式，保证了信息的真实可靠。</w:t>
      </w:r>
    </w:p>
    <w:p w14:paraId="0535ACF0" w14:textId="77777777"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w:t>
      </w:r>
      <w:proofErr w:type="gramStart"/>
      <w:r>
        <w:rPr>
          <w:rFonts w:hAnsi="Verdana" w:cs="Arial" w:hint="eastAsia"/>
        </w:rPr>
        <w:t>花瓣网</w:t>
      </w:r>
      <w:proofErr w:type="gramEnd"/>
      <w:r>
        <w:rPr>
          <w:rFonts w:hAnsi="Verdana" w:cs="Arial" w:hint="eastAsia"/>
        </w:rPr>
        <w:t>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sidR="00E8677D">
        <w:rPr>
          <w:rFonts w:hAnsi="Verdana" w:cs="Arial" w:hint="eastAsia"/>
        </w:rPr>
        <w:t>项目</w:t>
      </w:r>
      <w:r>
        <w:rPr>
          <w:rFonts w:hAnsi="Verdana" w:cs="Arial" w:hint="eastAsia"/>
        </w:rPr>
        <w:t>采用图片作为信息交流的个体，提供图片的交流平台，保证信息真实性。</w:t>
      </w:r>
    </w:p>
    <w:p w14:paraId="77383605" w14:textId="77777777"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E8677D">
        <w:rPr>
          <w:rFonts w:hAnsi="Verdana" w:cs="Arial" w:hint="eastAsia"/>
        </w:rPr>
        <w:t>项目</w:t>
      </w:r>
      <w:r w:rsidR="00564FC0">
        <w:rPr>
          <w:rFonts w:hAnsi="Verdana" w:cs="Arial" w:hint="eastAsia"/>
        </w:rPr>
        <w:t>提供了一个</w:t>
      </w:r>
      <w:r w:rsidR="00333963">
        <w:rPr>
          <w:rFonts w:hAnsi="Verdana" w:cs="Arial" w:hint="eastAsia"/>
        </w:rPr>
        <w:t>完整的音频录入、传输和存储的系统。</w:t>
      </w:r>
    </w:p>
    <w:p w14:paraId="427D5EEB" w14:textId="77777777"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14:paraId="5EAF3602" w14:textId="77777777" w:rsidR="00F15EE3" w:rsidRPr="00F15EE3" w:rsidRDefault="000D7E9B" w:rsidP="00F15EE3">
      <w:pPr>
        <w:pStyle w:val="af"/>
        <w:numPr>
          <w:ilvl w:val="0"/>
          <w:numId w:val="26"/>
        </w:numPr>
        <w:rPr>
          <w:rFonts w:hAnsi="Verdana" w:cs="Arial"/>
          <w:lang w:eastAsia="zh-CN"/>
        </w:rPr>
      </w:pPr>
      <w:r w:rsidRPr="00F15EE3">
        <w:rPr>
          <w:rFonts w:hAnsi="Verdana" w:cs="Arial" w:hint="eastAsia"/>
          <w:lang w:eastAsia="zh-CN"/>
        </w:rPr>
        <w:t>用户在社交网络中发现自己的好友购买到了商品，但是却无从获得该商品的具体信息。</w:t>
      </w:r>
    </w:p>
    <w:p w14:paraId="02B7E65D" w14:textId="77777777" w:rsidR="00F15EE3" w:rsidRDefault="00A53434" w:rsidP="00F15EE3">
      <w:pPr>
        <w:pStyle w:val="af"/>
        <w:numPr>
          <w:ilvl w:val="0"/>
          <w:numId w:val="26"/>
        </w:numPr>
        <w:rPr>
          <w:rFonts w:hAnsi="Verdana" w:cs="Arial"/>
          <w:lang w:eastAsia="zh-CN"/>
        </w:rPr>
      </w:pPr>
      <w:r w:rsidRPr="00F15EE3">
        <w:rPr>
          <w:rFonts w:hAnsi="Verdana" w:cs="Arial" w:hint="eastAsia"/>
          <w:lang w:eastAsia="zh-CN"/>
        </w:rPr>
        <w:t>用户从社交网络中只能获得自己的好友对该商品的评价和心得，却无法获得该商品的其他评价。</w:t>
      </w:r>
    </w:p>
    <w:p w14:paraId="640D2605" w14:textId="77777777" w:rsidR="00A53434" w:rsidRPr="00F15EE3" w:rsidRDefault="00A53434" w:rsidP="00F15EE3">
      <w:pPr>
        <w:pStyle w:val="af"/>
        <w:numPr>
          <w:ilvl w:val="0"/>
          <w:numId w:val="26"/>
        </w:numPr>
        <w:rPr>
          <w:rFonts w:hAnsi="Verdana" w:cs="Arial"/>
          <w:lang w:eastAsia="zh-CN"/>
        </w:rPr>
      </w:pPr>
      <w:r w:rsidRPr="00F15EE3">
        <w:rPr>
          <w:rFonts w:hAnsi="Verdana" w:cs="Arial" w:hint="eastAsia"/>
          <w:lang w:eastAsia="zh-CN"/>
        </w:rPr>
        <w:lastRenderedPageBreak/>
        <w:t>如果用户对好友推荐的商品很感兴趣，但是却无法立即获得相应的购买链接，这样会使得用户失去购买的兴趣。</w:t>
      </w:r>
    </w:p>
    <w:p w14:paraId="67787C69" w14:textId="77777777" w:rsidR="00A53434" w:rsidRDefault="0081419F" w:rsidP="00A53434">
      <w:pPr>
        <w:ind w:firstLine="420"/>
        <w:rPr>
          <w:rFonts w:hAnsi="Verdana" w:cs="Arial"/>
        </w:rPr>
      </w:pPr>
      <w:r>
        <w:rPr>
          <w:rFonts w:hAnsi="Verdana" w:cs="Arial" w:hint="eastAsia"/>
        </w:rPr>
        <w:t>eBay Friends</w:t>
      </w:r>
      <w:r w:rsidR="00496B7C">
        <w:rPr>
          <w:rFonts w:hAnsi="Verdana" w:cs="Arial" w:hint="eastAsia"/>
        </w:rPr>
        <w:t>项目</w:t>
      </w:r>
      <w:r w:rsidR="00A53434">
        <w:rPr>
          <w:rFonts w:hAnsi="Verdana" w:cs="Arial" w:hint="eastAsia"/>
        </w:rPr>
        <w:t>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14:paraId="1449BCE3" w14:textId="77777777"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496B7C">
        <w:rPr>
          <w:rFonts w:hAnsi="Verdana" w:cs="Arial" w:hint="eastAsia"/>
        </w:rPr>
        <w:t>项目</w:t>
      </w:r>
      <w:r w:rsidR="00896AB0">
        <w:rPr>
          <w:rFonts w:hAnsi="Verdana" w:cs="Arial" w:hint="eastAsia"/>
        </w:rPr>
        <w:t>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14:paraId="6BE003CA" w14:textId="77777777"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496B7C">
        <w:rPr>
          <w:rFonts w:hAnsi="Verdana" w:cs="Arial" w:hint="eastAsia"/>
        </w:rPr>
        <w:t>eBay Friends</w:t>
      </w:r>
      <w:r w:rsidR="00496B7C">
        <w:rPr>
          <w:rFonts w:hAnsi="Verdana" w:cs="Arial" w:hint="eastAsia"/>
        </w:rPr>
        <w:t>项目</w:t>
      </w:r>
      <w:r>
        <w:rPr>
          <w:rFonts w:hAnsi="Verdana" w:cs="Arial" w:hint="eastAsia"/>
        </w:rPr>
        <w:t>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14:paraId="0BFE467C" w14:textId="77777777" w:rsidR="009F5AEB" w:rsidRDefault="001C7990" w:rsidP="009F5AEB">
      <w:pPr>
        <w:ind w:firstLineChars="200" w:firstLine="480"/>
        <w:rPr>
          <w:rStyle w:val="apple-style-span"/>
        </w:r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1"/>
      </w:r>
      <w:r w:rsidR="00484C33">
        <w:rPr>
          <w:rStyle w:val="a8"/>
        </w:rPr>
        <w:t>]</w:t>
      </w:r>
      <w:r>
        <w:rPr>
          <w:rStyle w:val="apple-style-span"/>
          <w:rFonts w:hint="eastAsia"/>
        </w:rPr>
        <w:t>和非关系型数据库</w:t>
      </w:r>
      <w:r w:rsidR="009010BA">
        <w:rPr>
          <w:rStyle w:val="apple-style-span"/>
          <w:rFonts w:hint="eastAsia"/>
        </w:rPr>
        <w:t>（</w:t>
      </w:r>
      <w:r w:rsidR="00A31771">
        <w:rPr>
          <w:rStyle w:val="apple-style-span"/>
          <w:rFonts w:hint="eastAsia"/>
        </w:rPr>
        <w:t>NoSQL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14:paraId="34E2BE51" w14:textId="77777777" w:rsidR="009F5AEB" w:rsidRPr="009F5AEB" w:rsidRDefault="00496B7C" w:rsidP="00A53434">
      <w:pPr>
        <w:ind w:firstLine="420"/>
        <w:rPr>
          <w:rFonts w:hAnsi="Verdana" w:cs="Arial"/>
        </w:rPr>
      </w:pPr>
      <w:r>
        <w:rPr>
          <w:rFonts w:hAnsi="Verdana" w:cs="Arial" w:hint="eastAsia"/>
        </w:rPr>
        <w:t>eBay Friends</w:t>
      </w:r>
      <w:r>
        <w:rPr>
          <w:rFonts w:hAnsi="Verdana" w:cs="Arial" w:hint="eastAsia"/>
        </w:rPr>
        <w:t>项目</w:t>
      </w:r>
      <w:r w:rsidR="001C7990">
        <w:rPr>
          <w:rFonts w:hAnsi="Verdana" w:cs="Arial" w:hint="eastAsia"/>
        </w:rPr>
        <w:t>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Pr>
          <w:rFonts w:hAnsi="Verdana" w:cs="Arial" w:hint="eastAsia"/>
        </w:rPr>
        <w:t>项目</w:t>
      </w:r>
      <w:r w:rsidR="001C7990">
        <w:rPr>
          <w:rFonts w:hAnsi="Verdana" w:cs="Arial" w:hint="eastAsia"/>
        </w:rPr>
        <w:t>采用</w:t>
      </w:r>
      <w:r w:rsidR="00A31771">
        <w:rPr>
          <w:rFonts w:hAnsi="Verdana" w:cs="Arial" w:hint="eastAsia"/>
        </w:rPr>
        <w:t>NoSQL</w:t>
      </w:r>
      <w:r w:rsidR="001C7990">
        <w:rPr>
          <w:rFonts w:hAnsi="Verdana" w:cs="Arial" w:hint="eastAsia"/>
        </w:rPr>
        <w:t>数据存储的数据库。</w:t>
      </w:r>
    </w:p>
    <w:p w14:paraId="79ABF6E6" w14:textId="77777777" w:rsidR="009F1B6E" w:rsidRDefault="009F1B6E" w:rsidP="009F1B6E">
      <w:pPr>
        <w:pStyle w:val="2"/>
      </w:pPr>
      <w:bookmarkStart w:id="56" w:name="_Toc262630132"/>
      <w:bookmarkStart w:id="57" w:name="_Toc356850514"/>
      <w:r>
        <w:rPr>
          <w:rFonts w:hint="eastAsia"/>
        </w:rPr>
        <w:t xml:space="preserve">1.2 </w:t>
      </w:r>
      <w:r w:rsidRPr="00117136">
        <w:t>国内外</w:t>
      </w:r>
      <w:r w:rsidR="00F62078">
        <w:rPr>
          <w:rFonts w:hint="eastAsia"/>
        </w:rPr>
        <w:t>社交网络</w:t>
      </w:r>
      <w:r w:rsidR="00A31771">
        <w:rPr>
          <w:rFonts w:hint="eastAsia"/>
        </w:rPr>
        <w:t>NoSQL</w:t>
      </w:r>
      <w:r w:rsidRPr="00117136">
        <w:rPr>
          <w:rFonts w:hint="eastAsia"/>
        </w:rPr>
        <w:t>技术研究</w:t>
      </w:r>
      <w:r w:rsidRPr="00117136">
        <w:t>现状</w:t>
      </w:r>
      <w:bookmarkEnd w:id="56"/>
      <w:bookmarkEnd w:id="57"/>
    </w:p>
    <w:p w14:paraId="552BCEB6" w14:textId="77777777" w:rsidR="001C7990" w:rsidRPr="001C7990" w:rsidRDefault="001C7990" w:rsidP="001C7990">
      <w:r>
        <w:rPr>
          <w:rFonts w:hint="eastAsia"/>
        </w:rPr>
        <w:tab/>
      </w:r>
      <w:r>
        <w:rPr>
          <w:rFonts w:hint="eastAsia"/>
        </w:rPr>
        <w:t>目前，</w:t>
      </w:r>
      <w:r w:rsidR="00A31771">
        <w:rPr>
          <w:rFonts w:hint="eastAsia"/>
        </w:rPr>
        <w:t>NoSQL</w:t>
      </w:r>
      <w:r>
        <w:rPr>
          <w:rFonts w:hint="eastAsia"/>
        </w:rPr>
        <w:t>技术蓬勃发展，各种形式的开源</w:t>
      </w:r>
      <w:r w:rsidR="00A31771">
        <w:rPr>
          <w:rFonts w:hint="eastAsia"/>
        </w:rPr>
        <w:t>NoSQL</w:t>
      </w:r>
      <w:r>
        <w:rPr>
          <w:rFonts w:hint="eastAsia"/>
        </w:rPr>
        <w:t>系统如雨后春笋般层出不穷。国内外很多社交网络为了应付越来越频繁的数据</w:t>
      </w:r>
      <w:proofErr w:type="gramStart"/>
      <w:r>
        <w:rPr>
          <w:rFonts w:hint="eastAsia"/>
        </w:rPr>
        <w:t>交互和</w:t>
      </w:r>
      <w:proofErr w:type="gramEnd"/>
      <w:r>
        <w:rPr>
          <w:rFonts w:hint="eastAsia"/>
        </w:rPr>
        <w:t>越来越大量的数据存储，都采用了</w:t>
      </w:r>
      <w:r w:rsidR="00A31771">
        <w:rPr>
          <w:rFonts w:hint="eastAsia"/>
        </w:rPr>
        <w:t>NoSQL</w:t>
      </w:r>
      <w:r>
        <w:rPr>
          <w:rFonts w:hint="eastAsia"/>
        </w:rPr>
        <w:t>数据库作为数据存储仓库。本文将介绍最新的各个</w:t>
      </w:r>
      <w:r w:rsidR="00A31771">
        <w:rPr>
          <w:rFonts w:hint="eastAsia"/>
        </w:rPr>
        <w:t>NoSQL</w:t>
      </w:r>
      <w:r>
        <w:rPr>
          <w:rFonts w:hint="eastAsia"/>
        </w:rPr>
        <w:t>开源数据库，并以人人网、</w:t>
      </w:r>
      <w:proofErr w:type="gramStart"/>
      <w:r>
        <w:rPr>
          <w:rFonts w:hint="eastAsia"/>
        </w:rPr>
        <w:t>新浪微博</w:t>
      </w:r>
      <w:proofErr w:type="gramEnd"/>
      <w:r>
        <w:rPr>
          <w:rFonts w:hint="eastAsia"/>
        </w:rPr>
        <w:t>、豆瓣网</w:t>
      </w:r>
      <w:r w:rsidR="009D2A24">
        <w:rPr>
          <w:rFonts w:hint="eastAsia"/>
        </w:rPr>
        <w:t>、</w:t>
      </w:r>
      <w:r>
        <w:rPr>
          <w:rFonts w:hint="eastAsia"/>
        </w:rPr>
        <w:t>facebook</w:t>
      </w:r>
      <w:r w:rsidR="009D2A24">
        <w:rPr>
          <w:rFonts w:hint="eastAsia"/>
        </w:rPr>
        <w:t>和</w:t>
      </w:r>
      <w:proofErr w:type="gramStart"/>
      <w:r w:rsidR="009D2A24">
        <w:rPr>
          <w:rFonts w:hint="eastAsia"/>
        </w:rPr>
        <w:t>淘宝网</w:t>
      </w:r>
      <w:proofErr w:type="gramEnd"/>
      <w:r>
        <w:rPr>
          <w:rFonts w:hint="eastAsia"/>
        </w:rPr>
        <w:t>作为对象，进行比较研究。</w:t>
      </w:r>
    </w:p>
    <w:p w14:paraId="0CA61162" w14:textId="77777777" w:rsidR="00503059" w:rsidRDefault="00415848" w:rsidP="00503059">
      <w:pPr>
        <w:pStyle w:val="3"/>
        <w:rPr>
          <w:rStyle w:val="apple-style-span"/>
        </w:rPr>
      </w:pPr>
      <w:bookmarkStart w:id="58" w:name="_Toc356850515"/>
      <w:r>
        <w:rPr>
          <w:rStyle w:val="apple-style-span"/>
          <w:rFonts w:hint="eastAsia"/>
        </w:rPr>
        <w:t>1.2.1</w:t>
      </w:r>
      <w:r w:rsidR="001A71A6">
        <w:rPr>
          <w:rStyle w:val="apple-style-span"/>
          <w:rFonts w:hint="eastAsia"/>
        </w:rPr>
        <w:t xml:space="preserve"> </w:t>
      </w:r>
      <w:r w:rsidR="00A31771">
        <w:rPr>
          <w:rStyle w:val="apple-style-span"/>
          <w:rFonts w:hint="eastAsia"/>
        </w:rPr>
        <w:t>NoSQL</w:t>
      </w:r>
      <w:r>
        <w:rPr>
          <w:rStyle w:val="apple-style-span"/>
          <w:rFonts w:hint="eastAsia"/>
        </w:rPr>
        <w:t>数据库技术现状研究</w:t>
      </w:r>
      <w:bookmarkEnd w:id="58"/>
    </w:p>
    <w:p w14:paraId="59F59A57" w14:textId="77777777"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w:t>
      </w:r>
      <w:r>
        <w:rPr>
          <w:rFonts w:hint="eastAsia"/>
          <w:lang w:bidi="en-US"/>
        </w:rPr>
        <w:lastRenderedPageBreak/>
        <w:t>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14:paraId="3E2EEF38" w14:textId="77777777" w:rsidR="00146B0F" w:rsidRDefault="00146B0F" w:rsidP="00146B0F">
      <w:pPr>
        <w:ind w:firstLine="420"/>
        <w:rPr>
          <w:rFonts w:ascii="宋体" w:hAnsi="宋体"/>
        </w:rPr>
      </w:pPr>
      <w:r>
        <w:rPr>
          <w:rFonts w:hint="eastAsia"/>
          <w:lang w:bidi="en-US"/>
        </w:rPr>
        <w:t>于此相反，</w:t>
      </w:r>
      <w:r w:rsidR="00A31771">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r w:rsidR="009C6250">
        <w:rPr>
          <w:rFonts w:ascii="宋体" w:hAnsi="宋体" w:hint="eastAsia"/>
        </w:rPr>
        <w:t xml:space="preserve"> </w:t>
      </w:r>
    </w:p>
    <w:p w14:paraId="299C1B99" w14:textId="77777777" w:rsidR="00D64FDE" w:rsidRPr="00146B0F" w:rsidRDefault="00D64FDE" w:rsidP="00146B0F">
      <w:pPr>
        <w:ind w:firstLine="420"/>
        <w:rPr>
          <w:lang w:bidi="en-US"/>
        </w:rPr>
      </w:pPr>
      <w:r>
        <w:rPr>
          <w:rFonts w:ascii="宋体" w:hAnsi="宋体" w:hint="eastAsia"/>
        </w:rPr>
        <w:t>目前，由于</w:t>
      </w:r>
      <w:r w:rsidR="00A31771">
        <w:rPr>
          <w:rFonts w:cs="Arial"/>
        </w:rPr>
        <w:t>NoSQL</w:t>
      </w:r>
      <w:r>
        <w:rPr>
          <w:rFonts w:ascii="宋体" w:hAnsi="宋体" w:hint="eastAsia"/>
        </w:rPr>
        <w:t>技术的开源性，各种</w:t>
      </w:r>
      <w:r w:rsidR="00A31771">
        <w:rPr>
          <w:rFonts w:cs="Arial" w:hint="eastAsia"/>
        </w:rPr>
        <w:t>NoSQL</w:t>
      </w:r>
      <w:r>
        <w:rPr>
          <w:rFonts w:ascii="宋体" w:hAnsi="宋体" w:hint="eastAsia"/>
        </w:rPr>
        <w:t>数据库层出不穷。比较著名的有</w:t>
      </w:r>
      <w:bookmarkStart w:id="59" w:name="OLE_LINK9"/>
      <w:bookmarkStart w:id="60" w:name="OLE_LINK10"/>
      <w:r w:rsidRPr="0091451D">
        <w:rPr>
          <w:rFonts w:cs="Arial" w:hint="eastAsia"/>
        </w:rPr>
        <w:t>HBase</w:t>
      </w:r>
      <w:bookmarkEnd w:id="59"/>
      <w:bookmarkEnd w:id="60"/>
      <w:r w:rsidR="00484C33">
        <w:rPr>
          <w:rStyle w:val="a8"/>
          <w:rFonts w:cs="Arial"/>
        </w:rPr>
        <w:t>[</w:t>
      </w:r>
      <w:r w:rsidR="00484C33">
        <w:rPr>
          <w:rStyle w:val="a8"/>
          <w:rFonts w:cs="Arial"/>
        </w:rPr>
        <w:endnoteReference w:id="3"/>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5"/>
      </w:r>
      <w:r w:rsidR="00484C33">
        <w:rPr>
          <w:rStyle w:val="a8"/>
          <w:rFonts w:cs="Arial"/>
        </w:rPr>
        <w:t>]</w:t>
      </w:r>
      <w:r w:rsidR="005E451F">
        <w:rPr>
          <w:rFonts w:ascii="宋体" w:hAnsi="宋体" w:hint="eastAsia"/>
        </w:rPr>
        <w:t>等：</w:t>
      </w:r>
    </w:p>
    <w:p w14:paraId="64DB97C5" w14:textId="77777777" w:rsidR="00503059" w:rsidRDefault="00A10177" w:rsidP="00A10177">
      <w:pPr>
        <w:ind w:firstLine="420"/>
      </w:pPr>
      <w:proofErr w:type="gramStart"/>
      <w:r>
        <w:rPr>
          <w:rFonts w:cs="Arial" w:hint="eastAsia"/>
        </w:rPr>
        <w:t>1.</w:t>
      </w:r>
      <w:r w:rsidR="00503059" w:rsidRPr="0091451D">
        <w:rPr>
          <w:rFonts w:cs="Arial" w:hint="eastAsia"/>
        </w:rPr>
        <w:t>HBase</w:t>
      </w:r>
      <w:proofErr w:type="gramEnd"/>
    </w:p>
    <w:p w14:paraId="575A3C94" w14:textId="77777777"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14:paraId="3BD2D5B4" w14:textId="77777777"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14:paraId="225D2F5D" w14:textId="77777777" w:rsidR="00BF6BE8" w:rsidRPr="0091451D" w:rsidRDefault="00A10177" w:rsidP="00A10177">
      <w:pPr>
        <w:ind w:firstLine="420"/>
        <w:rPr>
          <w:rFonts w:cs="Arial"/>
        </w:rPr>
      </w:pPr>
      <w:proofErr w:type="gramStart"/>
      <w:r>
        <w:rPr>
          <w:rFonts w:cs="Arial" w:hint="eastAsia"/>
        </w:rPr>
        <w:t>2.</w:t>
      </w:r>
      <w:r w:rsidR="00BF6BE8" w:rsidRPr="0091451D">
        <w:rPr>
          <w:rFonts w:cs="Arial"/>
        </w:rPr>
        <w:t>Neo4j</w:t>
      </w:r>
      <w:proofErr w:type="gramEnd"/>
    </w:p>
    <w:p w14:paraId="6BEEB582" w14:textId="77777777" w:rsidR="00855E23" w:rsidRPr="00267938" w:rsidRDefault="00D64FDE" w:rsidP="00267938">
      <w:pPr>
        <w:shd w:val="clear" w:color="auto" w:fill="FFFFFF"/>
        <w:ind w:firstLine="448"/>
        <w:rPr>
          <w:lang w:bidi="en-US"/>
        </w:rPr>
      </w:pPr>
      <w:bookmarkStart w:id="64" w:name="OLE_LINK13"/>
      <w:bookmarkStart w:id="65" w:name="OLE_LINK14"/>
      <w:r w:rsidRPr="0091451D">
        <w:rPr>
          <w:rFonts w:cs="Arial"/>
        </w:rPr>
        <w:t>Neo4j</w:t>
      </w:r>
      <w:bookmarkEnd w:id="64"/>
      <w:bookmarkEnd w:id="65"/>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14:paraId="3FB63B4E" w14:textId="77777777" w:rsidR="005E451F" w:rsidRDefault="00A10177" w:rsidP="00A10177">
      <w:pPr>
        <w:ind w:firstLine="420"/>
      </w:pPr>
      <w:proofErr w:type="gramStart"/>
      <w:r>
        <w:rPr>
          <w:rFonts w:cs="Arial" w:hint="eastAsia"/>
        </w:rPr>
        <w:t>3.</w:t>
      </w:r>
      <w:r w:rsidR="00D64FDE" w:rsidRPr="0091451D">
        <w:rPr>
          <w:rFonts w:cs="Arial"/>
        </w:rPr>
        <w:t>MongoDB</w:t>
      </w:r>
      <w:proofErr w:type="gramEnd"/>
    </w:p>
    <w:p w14:paraId="4D0DFB92" w14:textId="77777777"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6"/>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14:paraId="2C7900E2" w14:textId="77777777" w:rsidR="005E451F" w:rsidRDefault="00B14AE2" w:rsidP="0089073C">
      <w:pPr>
        <w:pStyle w:val="3"/>
      </w:pPr>
      <w:bookmarkStart w:id="67" w:name="_Toc356850516"/>
      <w:commentRangeStart w:id="68"/>
      <w:r>
        <w:rPr>
          <w:rFonts w:hint="eastAsia"/>
        </w:rPr>
        <w:t>1.2.2</w:t>
      </w:r>
      <w:r w:rsidR="001A71A6">
        <w:rPr>
          <w:rFonts w:hint="eastAsia"/>
        </w:rPr>
        <w:t xml:space="preserve"> </w:t>
      </w:r>
      <w:proofErr w:type="gramStart"/>
      <w:r>
        <w:rPr>
          <w:rFonts w:hint="eastAsia"/>
        </w:rPr>
        <w:t>人人网</w:t>
      </w:r>
      <w:proofErr w:type="gramEnd"/>
      <w:r>
        <w:rPr>
          <w:rFonts w:hint="eastAsia"/>
        </w:rPr>
        <w:t>后台</w:t>
      </w:r>
      <w:r w:rsidR="00A31771">
        <w:rPr>
          <w:rFonts w:hint="eastAsia"/>
        </w:rPr>
        <w:t>NoSQL</w:t>
      </w:r>
      <w:r>
        <w:rPr>
          <w:rFonts w:hint="eastAsia"/>
        </w:rPr>
        <w:t>技术研究</w:t>
      </w:r>
      <w:bookmarkEnd w:id="67"/>
      <w:commentRangeEnd w:id="68"/>
      <w:r w:rsidR="006E65CC">
        <w:rPr>
          <w:rStyle w:val="ab"/>
          <w:rFonts w:ascii="Arial" w:hAnsi="Arial"/>
          <w:b w:val="0"/>
          <w:bCs w:val="0"/>
        </w:rPr>
        <w:commentReference w:id="68"/>
      </w:r>
    </w:p>
    <w:p w14:paraId="3923A6B5" w14:textId="77777777"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proofErr w:type="gramStart"/>
      <w:r>
        <w:rPr>
          <w:rFonts w:hint="eastAsia"/>
          <w:lang w:bidi="en-US"/>
        </w:rPr>
        <w:t>人人网</w:t>
      </w:r>
      <w:proofErr w:type="gramEnd"/>
      <w:r>
        <w:rPr>
          <w:rFonts w:hint="eastAsia"/>
          <w:lang w:bidi="en-US"/>
        </w:rPr>
        <w:t>使用</w:t>
      </w:r>
      <w:r w:rsidR="00A31771">
        <w:rPr>
          <w:rFonts w:cs="Arial" w:hint="eastAsia"/>
        </w:rPr>
        <w:t>NoSQL</w:t>
      </w:r>
      <w:r w:rsidR="00067B0F">
        <w:rPr>
          <w:rFonts w:hint="eastAsia"/>
          <w:lang w:bidi="en-US"/>
        </w:rPr>
        <w:t>技术主要是</w:t>
      </w:r>
      <w:r w:rsidR="006F50C6">
        <w:rPr>
          <w:rFonts w:hint="eastAsia"/>
          <w:lang w:bidi="en-US"/>
        </w:rPr>
        <w:t>是人人开发团队自助研发的</w:t>
      </w:r>
      <w:bookmarkStart w:id="69" w:name="OLE_LINK7"/>
      <w:bookmarkStart w:id="70" w:name="OLE_LINK8"/>
      <w:r w:rsidRPr="0091451D">
        <w:rPr>
          <w:rFonts w:cs="Arial" w:hint="eastAsia"/>
        </w:rPr>
        <w:t>Nuclear</w:t>
      </w:r>
      <w:bookmarkEnd w:id="69"/>
      <w:bookmarkEnd w:id="70"/>
      <w:r w:rsidR="00325834">
        <w:rPr>
          <w:rStyle w:val="a8"/>
          <w:rFonts w:cs="Arial"/>
        </w:rPr>
        <w:t>[</w:t>
      </w:r>
      <w:r w:rsidR="00325834">
        <w:rPr>
          <w:rStyle w:val="a8"/>
          <w:rFonts w:cs="Arial"/>
        </w:rPr>
        <w:endnoteReference w:id="7"/>
      </w:r>
      <w:r w:rsidR="00325834">
        <w:rPr>
          <w:rStyle w:val="a8"/>
          <w:rFonts w:cs="Arial"/>
        </w:rPr>
        <w:t>]</w:t>
      </w:r>
      <w:r w:rsidR="006F50C6">
        <w:rPr>
          <w:rFonts w:hint="eastAsia"/>
          <w:lang w:bidi="en-US"/>
        </w:rPr>
        <w:t>。</w:t>
      </w:r>
      <w:bookmarkStart w:id="72" w:name="OLE_LINK34"/>
      <w:bookmarkStart w:id="73" w:name="OLE_LINK35"/>
      <w:r w:rsidR="006F50C6" w:rsidRPr="0091451D">
        <w:rPr>
          <w:rFonts w:cs="Arial"/>
        </w:rPr>
        <w:t>Nuclear</w:t>
      </w:r>
      <w:bookmarkEnd w:id="72"/>
      <w:bookmarkEnd w:id="73"/>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74" w:name="4_2"/>
      <w:bookmarkStart w:id="75" w:name="sub1357640_4_2"/>
      <w:bookmarkEnd w:id="74"/>
      <w:bookmarkEnd w:id="75"/>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w:t>
      </w:r>
      <w:proofErr w:type="gramStart"/>
      <w:r w:rsidR="00267938" w:rsidRPr="001C0B3C">
        <w:rPr>
          <w:rFonts w:cs="Arial"/>
          <w:color w:val="000000"/>
        </w:rPr>
        <w:t>永远可</w:t>
      </w:r>
      <w:proofErr w:type="gramEnd"/>
      <w:r w:rsidR="00267938" w:rsidRPr="001C0B3C">
        <w:rPr>
          <w:rFonts w:cs="Arial"/>
          <w:color w:val="000000"/>
        </w:rPr>
        <w:t>写入</w:t>
      </w:r>
      <w:r w:rsidR="001C0B3C">
        <w:rPr>
          <w:rFonts w:cs="Arial" w:hint="eastAsia"/>
          <w:color w:val="000000"/>
        </w:rPr>
        <w:t>；</w:t>
      </w:r>
      <w:bookmarkStart w:id="76" w:name="4_3"/>
      <w:bookmarkStart w:id="77" w:name="sub1357640_4_3"/>
      <w:bookmarkEnd w:id="76"/>
      <w:bookmarkEnd w:id="77"/>
      <w:r w:rsidR="001C0B3C">
        <w:rPr>
          <w:rFonts w:cs="Arial" w:hint="eastAsia"/>
          <w:color w:val="000000"/>
        </w:rPr>
        <w:t>具有</w:t>
      </w:r>
      <w:r w:rsidR="00267938">
        <w:rPr>
          <w:rStyle w:val="headline-content"/>
          <w:rFonts w:cs="Arial"/>
          <w:color w:val="000000"/>
        </w:rPr>
        <w:lastRenderedPageBreak/>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14:paraId="27BF47F8" w14:textId="77777777" w:rsidR="00067B0F" w:rsidRDefault="00B14AE2" w:rsidP="00B14AE2">
      <w:pPr>
        <w:pStyle w:val="3"/>
      </w:pPr>
      <w:bookmarkStart w:id="78" w:name="_Toc356850517"/>
      <w:r>
        <w:rPr>
          <w:rFonts w:hint="eastAsia"/>
        </w:rPr>
        <w:t>1.2.3</w:t>
      </w:r>
      <w:r w:rsidR="001A71A6">
        <w:rPr>
          <w:rFonts w:hint="eastAsia"/>
        </w:rPr>
        <w:t xml:space="preserve"> </w:t>
      </w:r>
      <w:r>
        <w:rPr>
          <w:rFonts w:hint="eastAsia"/>
        </w:rPr>
        <w:t>新</w:t>
      </w:r>
      <w:proofErr w:type="gramStart"/>
      <w:r>
        <w:rPr>
          <w:rFonts w:hint="eastAsia"/>
        </w:rPr>
        <w:t>浪微博</w:t>
      </w:r>
      <w:bookmarkStart w:id="79" w:name="OLE_LINK26"/>
      <w:bookmarkStart w:id="80" w:name="OLE_LINK27"/>
      <w:proofErr w:type="gramEnd"/>
      <w:r>
        <w:rPr>
          <w:rFonts w:hint="eastAsia"/>
        </w:rPr>
        <w:t>后台</w:t>
      </w:r>
      <w:r w:rsidR="00A31771">
        <w:rPr>
          <w:rFonts w:hint="eastAsia"/>
        </w:rPr>
        <w:t>NoSQL</w:t>
      </w:r>
      <w:r>
        <w:rPr>
          <w:rFonts w:hint="eastAsia"/>
        </w:rPr>
        <w:t>技术研究</w:t>
      </w:r>
      <w:bookmarkEnd w:id="78"/>
      <w:bookmarkEnd w:id="79"/>
      <w:bookmarkEnd w:id="80"/>
    </w:p>
    <w:p w14:paraId="7038C33E" w14:textId="77777777"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w:t>
      </w:r>
      <w:proofErr w:type="gramStart"/>
      <w:r w:rsidRPr="008E6BC5">
        <w:rPr>
          <w:rFonts w:hint="eastAsia"/>
          <w:lang w:bidi="en-US"/>
        </w:rPr>
        <w:t>浪微博使用</w:t>
      </w:r>
      <w:proofErr w:type="gramEnd"/>
      <w:r w:rsidRPr="008E6BC5">
        <w:rPr>
          <w:rFonts w:hint="eastAsia"/>
          <w:lang w:bidi="en-US"/>
        </w:rPr>
        <w:t>的</w:t>
      </w:r>
      <w:r w:rsidR="00A31771">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00325834">
        <w:rPr>
          <w:rStyle w:val="a8"/>
          <w:rFonts w:cs="Arial"/>
          <w:lang w:bidi="en-US"/>
        </w:rPr>
        <w:t>[</w:t>
      </w:r>
      <w:r w:rsidR="00325834">
        <w:rPr>
          <w:rStyle w:val="a8"/>
          <w:rFonts w:cs="Arial"/>
          <w:lang w:bidi="en-US"/>
        </w:rPr>
        <w:endnoteReference w:id="8"/>
      </w:r>
      <w:r w:rsidR="00325834">
        <w:rPr>
          <w:rStyle w:val="a8"/>
          <w:rFonts w:cs="Arial"/>
          <w:lang w:bidi="en-US"/>
        </w:rPr>
        <w:t>]</w:t>
      </w:r>
      <w:r w:rsidRPr="008E6BC5">
        <w:rPr>
          <w:lang w:bidi="en-US"/>
        </w:rPr>
        <w:t>源码满足自己的业务需求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w:t>
      </w:r>
      <w:proofErr w:type="gramStart"/>
      <w:r w:rsidRPr="008E6BC5">
        <w:rPr>
          <w:lang w:bidi="en-US"/>
        </w:rPr>
        <w:t>让维护</w:t>
      </w:r>
      <w:proofErr w:type="gramEnd"/>
      <w:r w:rsidRPr="008E6BC5">
        <w:rPr>
          <w:lang w:bidi="en-US"/>
        </w:rPr>
        <w:t>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w:t>
      </w:r>
      <w:proofErr w:type="gramStart"/>
      <w:r w:rsidRPr="008E6BC5">
        <w:rPr>
          <w:rFonts w:ascii="Simsun" w:hAnsi="Simsun" w:hint="eastAsia"/>
          <w:color w:val="000000"/>
          <w:shd w:val="clear" w:color="auto" w:fill="F9FCFE"/>
        </w:rPr>
        <w:t>浪微博</w:t>
      </w:r>
      <w:proofErr w:type="gramEnd"/>
      <w:r w:rsidRPr="008E6BC5">
        <w:rPr>
          <w:rFonts w:ascii="Simsun" w:hAnsi="Simsun" w:hint="eastAsia"/>
          <w:color w:val="000000"/>
          <w:shd w:val="clear" w:color="auto" w:fill="F9FCFE"/>
        </w:rPr>
        <w:t>中，</w:t>
      </w:r>
      <w:r w:rsidR="00A31771">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A31771">
        <w:rPr>
          <w:rFonts w:cs="Arial"/>
          <w:lang w:bidi="en-US"/>
        </w:rPr>
        <w:t>NoSQL</w:t>
      </w:r>
      <w:r w:rsidRPr="008E6BC5">
        <w:rPr>
          <w:rFonts w:ascii="Simsun" w:hAnsi="Simsun"/>
          <w:color w:val="000000"/>
          <w:shd w:val="clear" w:color="auto" w:fill="F9FCFE"/>
        </w:rPr>
        <w:t>产品存储，或者通过关系数据复制到</w:t>
      </w:r>
      <w:r w:rsidR="00A31771">
        <w:rPr>
          <w:rFonts w:cs="Arial"/>
          <w:lang w:bidi="en-US"/>
        </w:rPr>
        <w:t>NoSQL</w:t>
      </w:r>
      <w:r w:rsidRPr="008E6BC5">
        <w:rPr>
          <w:rFonts w:ascii="Simsun" w:hAnsi="Simsun"/>
          <w:color w:val="000000"/>
          <w:shd w:val="clear" w:color="auto" w:fill="F9FCFE"/>
        </w:rPr>
        <w:t>来显示不同的应用需求。</w:t>
      </w:r>
    </w:p>
    <w:p w14:paraId="4CA70CAC" w14:textId="77777777" w:rsidR="0091451D" w:rsidRDefault="0091451D" w:rsidP="0091451D">
      <w:pPr>
        <w:pStyle w:val="3"/>
        <w:rPr>
          <w:shd w:val="clear" w:color="auto" w:fill="F9FCFE"/>
        </w:rPr>
      </w:pPr>
      <w:bookmarkStart w:id="82" w:name="_Toc356850518"/>
      <w:r>
        <w:rPr>
          <w:rFonts w:hint="eastAsia"/>
          <w:shd w:val="clear" w:color="auto" w:fill="F9FCFE"/>
        </w:rPr>
        <w:t>1.2.4</w:t>
      </w:r>
      <w:r w:rsidR="001A71A6">
        <w:rPr>
          <w:rFonts w:hint="eastAsia"/>
          <w:shd w:val="clear" w:color="auto" w:fill="F9FCFE"/>
        </w:rPr>
        <w:t xml:space="preserve"> </w:t>
      </w:r>
      <w:proofErr w:type="gramStart"/>
      <w:r>
        <w:rPr>
          <w:rFonts w:hint="eastAsia"/>
          <w:shd w:val="clear" w:color="auto" w:fill="F9FCFE"/>
        </w:rPr>
        <w:t>豆瓣网</w:t>
      </w:r>
      <w:proofErr w:type="gramEnd"/>
      <w:r>
        <w:rPr>
          <w:rFonts w:hint="eastAsia"/>
          <w:shd w:val="clear" w:color="auto" w:fill="F9FCFE"/>
        </w:rPr>
        <w:t>后台</w:t>
      </w:r>
      <w:r w:rsidR="00A31771">
        <w:rPr>
          <w:rFonts w:hint="eastAsia"/>
          <w:shd w:val="clear" w:color="auto" w:fill="F9FCFE"/>
        </w:rPr>
        <w:t>NoSQL</w:t>
      </w:r>
      <w:r>
        <w:rPr>
          <w:rFonts w:hint="eastAsia"/>
          <w:shd w:val="clear" w:color="auto" w:fill="F9FCFE"/>
        </w:rPr>
        <w:t>技术研究</w:t>
      </w:r>
      <w:bookmarkEnd w:id="82"/>
    </w:p>
    <w:p w14:paraId="3F9DF2BC" w14:textId="77777777" w:rsidR="008E6BC5" w:rsidRPr="008E6BC5" w:rsidRDefault="008E6BC5" w:rsidP="008E6BC5">
      <w:pPr>
        <w:ind w:firstLine="420"/>
        <w:rPr>
          <w:rFonts w:ascii="Simsun" w:hAnsi="Simsun" w:hint="eastAsia"/>
          <w:color w:val="000000"/>
          <w:shd w:val="clear" w:color="auto" w:fill="F9FCFE"/>
        </w:rPr>
      </w:pPr>
      <w:bookmarkStart w:id="83" w:name="OLE_LINK32"/>
      <w:bookmarkStart w:id="84" w:name="OLE_LINK33"/>
      <w:r w:rsidRPr="008E6BC5">
        <w:rPr>
          <w:rFonts w:ascii="Simsun" w:hAnsi="Simsun" w:hint="eastAsia"/>
          <w:color w:val="000000"/>
          <w:shd w:val="clear" w:color="auto" w:fill="F9FCFE"/>
        </w:rPr>
        <w:t>目前，</w:t>
      </w:r>
      <w:proofErr w:type="gramStart"/>
      <w:r w:rsidRPr="008E6BC5">
        <w:rPr>
          <w:rFonts w:ascii="Simsun" w:hAnsi="Simsun" w:hint="eastAsia"/>
          <w:color w:val="000000"/>
          <w:shd w:val="clear" w:color="auto" w:fill="F9FCFE"/>
        </w:rPr>
        <w:t>豆瓣网</w:t>
      </w:r>
      <w:proofErr w:type="gramEnd"/>
      <w:r w:rsidRPr="008E6BC5">
        <w:rPr>
          <w:rFonts w:ascii="Simsun" w:hAnsi="Simsun" w:hint="eastAsia"/>
          <w:color w:val="000000"/>
          <w:shd w:val="clear" w:color="auto" w:fill="F9FCFE"/>
        </w:rPr>
        <w:t>使用的</w:t>
      </w:r>
      <w:r w:rsidR="00A31771">
        <w:rPr>
          <w:rFonts w:cs="Arial"/>
          <w:lang w:bidi="en-US"/>
        </w:rPr>
        <w:t>NoSQL</w:t>
      </w:r>
      <w:r w:rsidRPr="008E6BC5">
        <w:rPr>
          <w:rFonts w:ascii="Simsun" w:hAnsi="Simsun" w:hint="eastAsia"/>
          <w:color w:val="000000"/>
          <w:shd w:val="clear" w:color="auto" w:fill="F9FCFE"/>
        </w:rPr>
        <w:t>技术主要是</w:t>
      </w:r>
      <w:bookmarkStart w:id="85" w:name="OLE_LINK30"/>
      <w:bookmarkStart w:id="86" w:name="OLE_LINK31"/>
      <w:r w:rsidRPr="008E6BC5">
        <w:rPr>
          <w:rFonts w:cs="Arial" w:hint="eastAsia"/>
          <w:lang w:bidi="en-US"/>
        </w:rPr>
        <w:t>BeansDB</w:t>
      </w:r>
      <w:bookmarkEnd w:id="85"/>
      <w:bookmarkEnd w:id="86"/>
      <w:r w:rsidR="00325834">
        <w:rPr>
          <w:rStyle w:val="a8"/>
          <w:rFonts w:cs="Arial"/>
          <w:lang w:bidi="en-US"/>
        </w:rPr>
        <w:t>[</w:t>
      </w:r>
      <w:r w:rsidR="00325834">
        <w:rPr>
          <w:rStyle w:val="a8"/>
          <w:rFonts w:cs="Arial"/>
          <w:lang w:bidi="en-US"/>
        </w:rPr>
        <w:endnoteReference w:id="9"/>
      </w:r>
      <w:r w:rsidR="00325834">
        <w:rPr>
          <w:rStyle w:val="a8"/>
          <w:rFonts w:cs="Arial"/>
          <w:lang w:bidi="en-US"/>
        </w:rPr>
        <w:t>]</w:t>
      </w:r>
      <w:r w:rsidRPr="008E6BC5">
        <w:rPr>
          <w:rFonts w:ascii="Simsun" w:hAnsi="Simsun" w:hint="eastAsia"/>
          <w:color w:val="000000"/>
          <w:shd w:val="clear" w:color="auto" w:fill="F9FCFE"/>
        </w:rPr>
        <w:t>。</w:t>
      </w:r>
      <w:bookmarkEnd w:id="83"/>
      <w:bookmarkEnd w:id="84"/>
      <w:r w:rsidRPr="00A42D66">
        <w:rPr>
          <w:rFonts w:cs="Arial" w:hint="eastAsia"/>
          <w:lang w:bidi="en-US"/>
        </w:rPr>
        <w:t>BeansDB</w:t>
      </w:r>
      <w:r w:rsidRPr="008E6BC5">
        <w:rPr>
          <w:rFonts w:ascii="Simsun" w:hAnsi="Simsun" w:hint="eastAsia"/>
          <w:color w:val="000000"/>
          <w:shd w:val="clear" w:color="auto" w:fill="F9FCFE"/>
        </w:rPr>
        <w:t>是由</w:t>
      </w:r>
      <w:proofErr w:type="gramStart"/>
      <w:r w:rsidRPr="008E6BC5">
        <w:rPr>
          <w:rFonts w:ascii="Simsun" w:hAnsi="Simsun" w:hint="eastAsia"/>
          <w:color w:val="000000"/>
          <w:shd w:val="clear" w:color="auto" w:fill="F9FCFE"/>
        </w:rPr>
        <w:t>豆瓣网开发</w:t>
      </w:r>
      <w:proofErr w:type="gramEnd"/>
      <w:r w:rsidRPr="008E6BC5">
        <w:rPr>
          <w:rFonts w:ascii="Simsun" w:hAnsi="Simsun" w:hint="eastAsia"/>
          <w:color w:val="000000"/>
          <w:shd w:val="clear" w:color="auto" w:fill="F9FCFE"/>
        </w:rPr>
        <w:t>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14:paraId="2975DE61" w14:textId="77777777" w:rsidR="00067B0F" w:rsidRDefault="00BA0775" w:rsidP="00BA0775">
      <w:pPr>
        <w:pStyle w:val="3"/>
      </w:pPr>
      <w:bookmarkStart w:id="88" w:name="_Toc356850519"/>
      <w:r>
        <w:rPr>
          <w:rFonts w:hint="eastAsia"/>
          <w:lang w:bidi="en-US"/>
        </w:rPr>
        <w:t>1.2.4</w:t>
      </w:r>
      <w:r w:rsidR="001A71A6">
        <w:rPr>
          <w:rFonts w:hint="eastAsia"/>
          <w:lang w:bidi="en-US"/>
        </w:rPr>
        <w:t xml:space="preserve"> </w:t>
      </w:r>
      <w:r>
        <w:rPr>
          <w:rFonts w:hint="eastAsia"/>
          <w:lang w:bidi="en-US"/>
        </w:rPr>
        <w:t>Facebook</w:t>
      </w:r>
      <w:r>
        <w:rPr>
          <w:rFonts w:hint="eastAsia"/>
        </w:rPr>
        <w:t>后台</w:t>
      </w:r>
      <w:r w:rsidR="00A31771">
        <w:rPr>
          <w:rFonts w:hint="eastAsia"/>
        </w:rPr>
        <w:t>NoSQL</w:t>
      </w:r>
      <w:r>
        <w:rPr>
          <w:rFonts w:hint="eastAsia"/>
        </w:rPr>
        <w:t>技术研究</w:t>
      </w:r>
      <w:bookmarkEnd w:id="88"/>
    </w:p>
    <w:p w14:paraId="29E0FF0A" w14:textId="77777777"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A31771">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00AF7A2A">
        <w:rPr>
          <w:rStyle w:val="a8"/>
          <w:rFonts w:ascii="Simsun" w:hAnsi="Simsun" w:hint="eastAsia"/>
          <w:color w:val="000000"/>
          <w:shd w:val="clear" w:color="auto" w:fill="F9FCFE"/>
        </w:rPr>
        <w:t>[</w:t>
      </w:r>
      <w:r w:rsidR="00AF7A2A">
        <w:rPr>
          <w:rStyle w:val="a8"/>
          <w:rFonts w:ascii="Simsun" w:hAnsi="Simsun" w:hint="eastAsia"/>
          <w:color w:val="000000"/>
          <w:shd w:val="clear" w:color="auto" w:fill="F9FCFE"/>
        </w:rPr>
        <w:endnoteReference w:id="10"/>
      </w:r>
      <w:r w:rsidR="00AF7A2A">
        <w:rPr>
          <w:rStyle w:val="a8"/>
          <w:rFonts w:ascii="Simsun" w:hAnsi="Simsun" w:hint="eastAsia"/>
          <w:color w:val="000000"/>
          <w:shd w:val="clear" w:color="auto" w:fill="F9FCFE"/>
        </w:rPr>
        <w:t>]</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A31771">
        <w:rPr>
          <w:rFonts w:cs="Arial" w:hint="eastAsia"/>
          <w:lang w:bidi="en-US"/>
        </w:rPr>
        <w:t>NoSQL</w:t>
      </w:r>
      <w:r>
        <w:rPr>
          <w:rFonts w:cs="Arial" w:hint="eastAsia"/>
          <w:lang w:bidi="en-US"/>
        </w:rPr>
        <w:t>数据库技术。</w:t>
      </w:r>
    </w:p>
    <w:p w14:paraId="37A4E745" w14:textId="77777777"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A31771">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14:paraId="4C49043A" w14:textId="77777777" w:rsidR="00F15EE3" w:rsidRDefault="00764891" w:rsidP="00F15EE3">
      <w:pPr>
        <w:ind w:firstLine="360"/>
        <w:rPr>
          <w:rFonts w:cs="Arial"/>
          <w:bCs/>
          <w:lang w:bidi="en-US"/>
        </w:rPr>
      </w:pPr>
      <w:r w:rsidRPr="008E6BC5">
        <w:rPr>
          <w:rFonts w:cs="Arial"/>
          <w:bCs/>
          <w:lang w:bidi="en-US"/>
        </w:rPr>
        <w:t>Cassandra</w:t>
      </w:r>
      <w:r>
        <w:rPr>
          <w:rFonts w:cs="Arial" w:hint="eastAsia"/>
          <w:bCs/>
          <w:lang w:bidi="en-US"/>
        </w:rPr>
        <w:t>具有三个明显的特点：</w:t>
      </w:r>
    </w:p>
    <w:p w14:paraId="28340DD2" w14:textId="77777777" w:rsidR="00F15EE3" w:rsidRPr="00F15EE3" w:rsidRDefault="00764891" w:rsidP="00F15EE3">
      <w:pPr>
        <w:pStyle w:val="af"/>
        <w:numPr>
          <w:ilvl w:val="0"/>
          <w:numId w:val="27"/>
        </w:numPr>
        <w:rPr>
          <w:rFonts w:cs="Arial"/>
          <w:bCs/>
        </w:rPr>
      </w:pPr>
      <w:r w:rsidRPr="00F15EE3">
        <w:rPr>
          <w:rFonts w:cs="Arial"/>
        </w:rPr>
        <w:t>Flexible schema</w:t>
      </w:r>
      <w:r w:rsidRPr="00F15EE3">
        <w:rPr>
          <w:rFonts w:cs="Arial" w:hint="eastAsia"/>
        </w:rPr>
        <w:t>：数据不需要像数据库一样使用预先设计的模式，增加或删除字段非常方便。</w:t>
      </w:r>
    </w:p>
    <w:p w14:paraId="70030894" w14:textId="77777777" w:rsidR="00F15EE3" w:rsidRPr="00F15EE3" w:rsidRDefault="00764891" w:rsidP="00F15EE3">
      <w:pPr>
        <w:pStyle w:val="af"/>
        <w:numPr>
          <w:ilvl w:val="0"/>
          <w:numId w:val="27"/>
        </w:numPr>
        <w:rPr>
          <w:rFonts w:cs="Arial"/>
          <w:bCs/>
        </w:rPr>
      </w:pPr>
      <w:r w:rsidRPr="00F15EE3">
        <w:rPr>
          <w:rFonts w:cs="Arial"/>
        </w:rPr>
        <w:t>True scalability</w:t>
      </w:r>
      <w:r w:rsidRPr="00F15EE3">
        <w:rPr>
          <w:rFonts w:cs="Arial" w:hint="eastAsia"/>
        </w:rPr>
        <w:t>：单点故障不影响集群服务，集群的性能可线性扩展。</w:t>
      </w:r>
    </w:p>
    <w:p w14:paraId="3F6D070F" w14:textId="77777777" w:rsidR="00855E23" w:rsidRPr="00F15EE3" w:rsidRDefault="00764891" w:rsidP="00F15EE3">
      <w:pPr>
        <w:pStyle w:val="af"/>
        <w:numPr>
          <w:ilvl w:val="0"/>
          <w:numId w:val="27"/>
        </w:numPr>
        <w:rPr>
          <w:rFonts w:cs="Arial"/>
          <w:bCs/>
        </w:rPr>
      </w:pPr>
      <w:r w:rsidRPr="00F15EE3">
        <w:rPr>
          <w:rFonts w:cs="Arial"/>
        </w:rPr>
        <w:t>Multi-datacenter awareness</w:t>
      </w:r>
      <w:r w:rsidRPr="00F15EE3">
        <w:rPr>
          <w:rFonts w:cs="Arial" w:hint="eastAsia"/>
        </w:rPr>
        <w:t>：通过调整节点的布局避免某一个数据中心出现故障，一个备用的数据中心将至少有每条记录的完全复制。</w:t>
      </w:r>
    </w:p>
    <w:p w14:paraId="54B49680" w14:textId="77777777"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14:paraId="2EFE945A" w14:textId="77777777" w:rsidR="0091451D" w:rsidRPr="0091451D" w:rsidRDefault="008E6BC5" w:rsidP="0091451D">
      <w:pPr>
        <w:pStyle w:val="3"/>
      </w:pPr>
      <w:bookmarkStart w:id="90" w:name="_Toc356850520"/>
      <w:r>
        <w:rPr>
          <w:rFonts w:hint="eastAsia"/>
        </w:rPr>
        <w:lastRenderedPageBreak/>
        <w:t>1.2.5</w:t>
      </w:r>
      <w:r w:rsidR="001A71A6">
        <w:rPr>
          <w:rFonts w:hint="eastAsia"/>
        </w:rPr>
        <w:t xml:space="preserve"> </w:t>
      </w:r>
      <w:proofErr w:type="gramStart"/>
      <w:r w:rsidR="0091451D">
        <w:rPr>
          <w:rFonts w:hint="eastAsia"/>
        </w:rPr>
        <w:t>淘宝</w:t>
      </w:r>
      <w:r w:rsidR="000D6549">
        <w:rPr>
          <w:rFonts w:hint="eastAsia"/>
        </w:rPr>
        <w:t>网</w:t>
      </w:r>
      <w:proofErr w:type="gramEnd"/>
      <w:r w:rsidR="0091451D">
        <w:rPr>
          <w:rFonts w:hint="eastAsia"/>
        </w:rPr>
        <w:t>后台</w:t>
      </w:r>
      <w:r w:rsidR="00A31771">
        <w:rPr>
          <w:rFonts w:hint="eastAsia"/>
        </w:rPr>
        <w:t>NoSQL</w:t>
      </w:r>
      <w:r w:rsidR="0091451D">
        <w:rPr>
          <w:rFonts w:hint="eastAsia"/>
        </w:rPr>
        <w:t>技术研究</w:t>
      </w:r>
      <w:bookmarkEnd w:id="90"/>
    </w:p>
    <w:p w14:paraId="778E1117" w14:textId="77777777" w:rsidR="000E6541" w:rsidRDefault="000D6549" w:rsidP="000E6541">
      <w:pPr>
        <w:ind w:firstLine="420"/>
        <w:rPr>
          <w:color w:val="333333"/>
          <w:sz w:val="21"/>
          <w:szCs w:val="21"/>
          <w:shd w:val="clear" w:color="auto" w:fill="F8F8F8"/>
        </w:rPr>
      </w:pPr>
      <w:r>
        <w:rPr>
          <w:rFonts w:hint="eastAsia"/>
          <w:lang w:bidi="en-US"/>
        </w:rPr>
        <w:t>目前，</w:t>
      </w:r>
      <w:proofErr w:type="gramStart"/>
      <w:r>
        <w:rPr>
          <w:rFonts w:hint="eastAsia"/>
          <w:lang w:bidi="en-US"/>
        </w:rPr>
        <w:t>淘宝网</w:t>
      </w:r>
      <w:proofErr w:type="gramEnd"/>
      <w:r>
        <w:rPr>
          <w:rFonts w:hint="eastAsia"/>
          <w:lang w:bidi="en-US"/>
        </w:rPr>
        <w:t>使用的</w:t>
      </w:r>
      <w:r w:rsidR="00A31771">
        <w:rPr>
          <w:rFonts w:cs="Arial"/>
          <w:lang w:bidi="en-US"/>
        </w:rPr>
        <w:t>NoSQL</w:t>
      </w:r>
      <w:r>
        <w:rPr>
          <w:rFonts w:hint="eastAsia"/>
          <w:lang w:bidi="en-US"/>
        </w:rPr>
        <w:t>技术主要是</w:t>
      </w:r>
      <w:bookmarkStart w:id="91" w:name="OLE_LINK36"/>
      <w:bookmarkStart w:id="92" w:name="OLE_LINK37"/>
      <w:r w:rsidR="00110CC1" w:rsidRPr="00110CC1">
        <w:rPr>
          <w:rFonts w:cs="Arial"/>
          <w:lang w:bidi="en-US"/>
        </w:rPr>
        <w:t>Oceanbase</w:t>
      </w:r>
      <w:r w:rsidR="00AF7A2A">
        <w:rPr>
          <w:rStyle w:val="a8"/>
          <w:rFonts w:cs="Arial"/>
          <w:lang w:bidi="en-US"/>
        </w:rPr>
        <w:t>[</w:t>
      </w:r>
      <w:r w:rsidR="00AF7A2A">
        <w:rPr>
          <w:rStyle w:val="a8"/>
          <w:rFonts w:cs="Arial"/>
          <w:lang w:bidi="en-US"/>
        </w:rPr>
        <w:endnoteReference w:id="11"/>
      </w:r>
      <w:r w:rsidR="00AF7A2A">
        <w:rPr>
          <w:rStyle w:val="a8"/>
          <w:rFonts w:cs="Arial"/>
          <w:lang w:bidi="en-US"/>
        </w:rPr>
        <w:t>]</w:t>
      </w:r>
      <w:r w:rsidR="00110CC1" w:rsidRPr="00110CC1">
        <w:rPr>
          <w:rFonts w:hint="eastAsia"/>
          <w:lang w:bidi="en-US"/>
        </w:rPr>
        <w:t>和</w:t>
      </w:r>
      <w:r>
        <w:rPr>
          <w:rFonts w:cs="Arial" w:hint="eastAsia"/>
          <w:lang w:bidi="en-US"/>
        </w:rPr>
        <w:t>T</w:t>
      </w:r>
      <w:r w:rsidRPr="000D6549">
        <w:rPr>
          <w:rFonts w:cs="Arial" w:hint="eastAsia"/>
          <w:lang w:bidi="en-US"/>
        </w:rPr>
        <w:t>air</w:t>
      </w:r>
      <w:bookmarkEnd w:id="91"/>
      <w:bookmarkEnd w:id="92"/>
      <w:r w:rsidR="00AF7A2A">
        <w:rPr>
          <w:rStyle w:val="a8"/>
          <w:rFonts w:cs="Arial"/>
          <w:lang w:bidi="en-US"/>
        </w:rPr>
        <w:t>[</w:t>
      </w:r>
      <w:r w:rsidR="00AF7A2A">
        <w:rPr>
          <w:rStyle w:val="a8"/>
          <w:rFonts w:cs="Arial"/>
          <w:lang w:bidi="en-US"/>
        </w:rPr>
        <w:endnoteReference w:id="12"/>
      </w:r>
      <w:r w:rsidR="00AF7A2A">
        <w:rPr>
          <w:rStyle w:val="a8"/>
          <w:rFonts w:cs="Arial"/>
          <w:lang w:bidi="en-US"/>
        </w:rPr>
        <w:t>]</w:t>
      </w:r>
      <w:r>
        <w:rPr>
          <w:rFonts w:hint="eastAsia"/>
          <w:color w:val="333333"/>
          <w:sz w:val="21"/>
          <w:szCs w:val="21"/>
          <w:shd w:val="clear" w:color="auto" w:fill="F8F8F8"/>
        </w:rPr>
        <w:t>。</w:t>
      </w:r>
    </w:p>
    <w:p w14:paraId="20329BBD" w14:textId="77777777" w:rsidR="00110CC1" w:rsidRPr="000E6541" w:rsidRDefault="000E6541" w:rsidP="000E6541">
      <w:pPr>
        <w:ind w:firstLine="420"/>
        <w:rPr>
          <w:lang w:bidi="en-US"/>
        </w:rPr>
      </w:pPr>
      <w:r w:rsidRPr="000E6541">
        <w:rPr>
          <w:rFonts w:cs="Arial"/>
          <w:lang w:bidi="en-US"/>
        </w:rPr>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4" w:tgtFrame="_blank" w:history="1">
        <w:r w:rsidRPr="000E6541">
          <w:rPr>
            <w:lang w:bidi="en-US"/>
          </w:rPr>
          <w:t>服务器</w:t>
        </w:r>
      </w:hyperlink>
      <w:r w:rsidRPr="000E6541">
        <w:rPr>
          <w:lang w:bidi="en-US"/>
        </w:rPr>
        <w:t>UpdateServer</w:t>
      </w:r>
      <w:r w:rsidRPr="000E6541">
        <w:rPr>
          <w:lang w:bidi="en-US"/>
        </w:rPr>
        <w:t>的</w:t>
      </w:r>
      <w:hyperlink r:id="rId15" w:tgtFrame="_blank" w:history="1">
        <w:r w:rsidRPr="000E6541">
          <w:rPr>
            <w:lang w:bidi="en-US"/>
          </w:rPr>
          <w:t>内存</w:t>
        </w:r>
      </w:hyperlink>
      <w:r w:rsidRPr="000E6541">
        <w:rPr>
          <w:lang w:bidi="en-US"/>
        </w:rPr>
        <w:t>中。以</w:t>
      </w:r>
      <w:hyperlink r:id="rId16" w:tgtFrame="_blank" w:history="1">
        <w:r w:rsidRPr="000E6541">
          <w:rPr>
            <w:lang w:bidi="en-US"/>
          </w:rPr>
          <w:t>内存</w:t>
        </w:r>
      </w:hyperlink>
      <w:r w:rsidRPr="000E6541">
        <w:rPr>
          <w:lang w:bidi="en-US"/>
        </w:rPr>
        <w:t>保存增删</w:t>
      </w:r>
      <w:proofErr w:type="gramStart"/>
      <w:r w:rsidRPr="000E6541">
        <w:rPr>
          <w:lang w:bidi="en-US"/>
        </w:rPr>
        <w:t>改记录</w:t>
      </w:r>
      <w:proofErr w:type="gramEnd"/>
      <w:r w:rsidRPr="000E6541">
        <w:rPr>
          <w:lang w:bidi="en-US"/>
        </w:rPr>
        <w:t>极大地提高了系统写</w:t>
      </w:r>
      <w:hyperlink r:id="rId17"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既保持了关系型数据库的表结构的稳定性，同时增加了读写性能。</w:t>
      </w:r>
    </w:p>
    <w:p w14:paraId="508D6937" w14:textId="77777777"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14:paraId="5C0A4EBA" w14:textId="77777777" w:rsidR="009563B4" w:rsidRPr="00117136" w:rsidRDefault="00764891" w:rsidP="009563B4">
      <w:pPr>
        <w:pStyle w:val="2"/>
      </w:pPr>
      <w:bookmarkStart w:id="95" w:name="_Toc356850521"/>
      <w:r>
        <w:rPr>
          <w:rFonts w:hint="eastAsia"/>
        </w:rPr>
        <w:t>1.3</w:t>
      </w:r>
      <w:r w:rsidR="001A71A6">
        <w:rPr>
          <w:rFonts w:hint="eastAsia"/>
        </w:rPr>
        <w:t xml:space="preserve"> </w:t>
      </w:r>
      <w:r>
        <w:rPr>
          <w:rFonts w:hint="eastAsia"/>
        </w:rPr>
        <w:t>论文的主要工作</w:t>
      </w:r>
      <w:bookmarkEnd w:id="95"/>
    </w:p>
    <w:p w14:paraId="127B170E" w14:textId="77777777" w:rsidR="007C5CFA" w:rsidRDefault="00764891" w:rsidP="009563B4">
      <w:pPr>
        <w:spacing w:line="400" w:lineRule="exact"/>
      </w:pPr>
      <w:r>
        <w:rPr>
          <w:rFonts w:hint="eastAsia"/>
        </w:rPr>
        <w:tab/>
      </w:r>
      <w:r w:rsidR="000E6541">
        <w:rPr>
          <w:rFonts w:hint="eastAsia"/>
        </w:rPr>
        <w:t>本文</w:t>
      </w:r>
      <w:r>
        <w:rPr>
          <w:rFonts w:hint="eastAsia"/>
        </w:rPr>
        <w:t>主要介绍了</w:t>
      </w:r>
      <w:r w:rsidR="00496B7C">
        <w:rPr>
          <w:rFonts w:hint="eastAsia"/>
        </w:rPr>
        <w:t>eBay Friends</w:t>
      </w:r>
      <w:r w:rsidR="00496B7C">
        <w:rPr>
          <w:rFonts w:hint="eastAsia"/>
        </w:rPr>
        <w:t>项目</w:t>
      </w:r>
      <w:r>
        <w:rPr>
          <w:rFonts w:hint="eastAsia"/>
        </w:rPr>
        <w:t>在</w:t>
      </w:r>
      <w:r w:rsidR="00496B7C">
        <w:rPr>
          <w:rFonts w:hint="eastAsia"/>
        </w:rPr>
        <w:t>服务</w:t>
      </w:r>
      <w:proofErr w:type="gramStart"/>
      <w:r w:rsidR="00496B7C">
        <w:rPr>
          <w:rFonts w:hint="eastAsia"/>
        </w:rPr>
        <w:t>端</w:t>
      </w:r>
      <w:r>
        <w:rPr>
          <w:rFonts w:hint="eastAsia"/>
        </w:rPr>
        <w:t>采用</w:t>
      </w:r>
      <w:proofErr w:type="gramEnd"/>
      <w:r>
        <w:rPr>
          <w:rFonts w:hint="eastAsia"/>
        </w:rPr>
        <w:t>的技术和方法</w:t>
      </w:r>
      <w:r w:rsidR="000E6541">
        <w:rPr>
          <w:rFonts w:hint="eastAsia"/>
        </w:rPr>
        <w:t>。</w:t>
      </w:r>
      <w:r w:rsidR="007C5CFA">
        <w:rPr>
          <w:rFonts w:hint="eastAsia"/>
        </w:rPr>
        <w:t>从需求、设计和实现三个方面详细描述了</w:t>
      </w:r>
      <w:r w:rsidR="007C5CFA">
        <w:rPr>
          <w:rFonts w:hint="eastAsia"/>
        </w:rPr>
        <w:t>eBay Friends</w:t>
      </w:r>
      <w:r w:rsidR="007C5CFA">
        <w:rPr>
          <w:rFonts w:hint="eastAsia"/>
        </w:rPr>
        <w:t>项目服务端。</w:t>
      </w:r>
    </w:p>
    <w:p w14:paraId="173033A1" w14:textId="77777777" w:rsidR="007C5CFA" w:rsidRDefault="007C5CFA" w:rsidP="007C5CFA">
      <w:pPr>
        <w:spacing w:line="400" w:lineRule="exact"/>
        <w:ind w:firstLine="420"/>
      </w:pPr>
      <w:commentRangeStart w:id="96"/>
      <w:r>
        <w:rPr>
          <w:rFonts w:hint="eastAsia"/>
        </w:rPr>
        <w:t>在需求方面，整体概述了整个项目的需求，对与服务</w:t>
      </w:r>
      <w:proofErr w:type="gramStart"/>
      <w:r>
        <w:rPr>
          <w:rFonts w:hint="eastAsia"/>
        </w:rPr>
        <w:t>端相关</w:t>
      </w:r>
      <w:proofErr w:type="gramEnd"/>
      <w:r>
        <w:rPr>
          <w:rFonts w:hint="eastAsia"/>
        </w:rPr>
        <w:t>的需求用例进行了详细的分析。使用</w:t>
      </w:r>
      <w:proofErr w:type="gramStart"/>
      <w:r>
        <w:rPr>
          <w:rFonts w:hint="eastAsia"/>
        </w:rPr>
        <w:t>用</w:t>
      </w:r>
      <w:proofErr w:type="gramEnd"/>
      <w:r>
        <w:rPr>
          <w:rFonts w:hint="eastAsia"/>
        </w:rPr>
        <w:t>例图、顺序图和活动图具体描述了服务端模块的各项需求。</w:t>
      </w:r>
    </w:p>
    <w:p w14:paraId="2F395C2A" w14:textId="77777777" w:rsidR="009F6D00" w:rsidRDefault="007C5CFA" w:rsidP="007C5CFA">
      <w:pPr>
        <w:spacing w:line="400" w:lineRule="exact"/>
        <w:ind w:firstLine="420"/>
      </w:pPr>
      <w:r>
        <w:rPr>
          <w:rFonts w:hint="eastAsia"/>
        </w:rPr>
        <w:t>在设计方面，描述了系统的整体架构，前台由</w:t>
      </w:r>
      <w:r>
        <w:rPr>
          <w:rFonts w:hint="eastAsia"/>
        </w:rPr>
        <w:t>android</w:t>
      </w:r>
      <w:r>
        <w:rPr>
          <w:rFonts w:hint="eastAsia"/>
        </w:rPr>
        <w:t>客户端实现，后台使</w:t>
      </w:r>
      <w:r w:rsidR="00764891">
        <w:rPr>
          <w:rFonts w:hint="eastAsia"/>
        </w:rPr>
        <w:t>用一个基于</w:t>
      </w:r>
      <w:r w:rsidR="00764891">
        <w:rPr>
          <w:rFonts w:hint="eastAsia"/>
        </w:rPr>
        <w:t>python</w:t>
      </w:r>
      <w:r w:rsidR="00484C33">
        <w:rPr>
          <w:rStyle w:val="a8"/>
        </w:rPr>
        <w:t>[</w:t>
      </w:r>
      <w:r w:rsidR="00484C33">
        <w:rPr>
          <w:rStyle w:val="a8"/>
        </w:rPr>
        <w:endnoteReference w:id="13"/>
      </w:r>
      <w:r w:rsidR="00484C33">
        <w:rPr>
          <w:rStyle w:val="a8"/>
        </w:rPr>
        <w:t>]</w:t>
      </w:r>
      <w:r w:rsidR="00764891">
        <w:rPr>
          <w:rFonts w:hint="eastAsia"/>
        </w:rPr>
        <w:t>语言的</w:t>
      </w:r>
      <w:r w:rsidR="00764891">
        <w:rPr>
          <w:rFonts w:hint="eastAsia"/>
        </w:rPr>
        <w:t>django</w:t>
      </w:r>
      <w:r w:rsidR="00484C33">
        <w:rPr>
          <w:rStyle w:val="a8"/>
        </w:rPr>
        <w:t>[</w:t>
      </w:r>
      <w:r w:rsidR="00484C33">
        <w:rPr>
          <w:rStyle w:val="a8"/>
        </w:rPr>
        <w:endnoteReference w:id="14"/>
      </w:r>
      <w:r w:rsidR="00484C33">
        <w:rPr>
          <w:rStyle w:val="a8"/>
        </w:rPr>
        <w:t>]</w:t>
      </w:r>
      <w:r w:rsidR="00764891">
        <w:rPr>
          <w:rFonts w:hint="eastAsia"/>
        </w:rPr>
        <w:t>服务器</w:t>
      </w:r>
      <w:r w:rsidR="0094607E">
        <w:rPr>
          <w:rFonts w:hint="eastAsia"/>
        </w:rPr>
        <w:t>和</w:t>
      </w:r>
      <w:r w:rsidR="00764891">
        <w:rPr>
          <w:rFonts w:hint="eastAsia"/>
        </w:rPr>
        <w:t>Mongodb</w:t>
      </w:r>
      <w:r w:rsidR="0094607E">
        <w:rPr>
          <w:rFonts w:hint="eastAsia"/>
        </w:rPr>
        <w:t>数据库</w:t>
      </w:r>
      <w:r>
        <w:rPr>
          <w:rFonts w:hint="eastAsia"/>
        </w:rPr>
        <w:t>，前台与后台通过</w:t>
      </w:r>
      <w:r>
        <w:rPr>
          <w:rFonts w:hint="eastAsia"/>
        </w:rPr>
        <w:t>http</w:t>
      </w:r>
      <w:r>
        <w:rPr>
          <w:rFonts w:hint="eastAsia"/>
        </w:rPr>
        <w:t>请求完成通信连接。</w:t>
      </w:r>
      <w:r w:rsidR="0094607E">
        <w:rPr>
          <w:rFonts w:hint="eastAsia"/>
        </w:rPr>
        <w:t>同时，对服务端模块进行了详细的分析，服务端由服务器和数据库两部分组成，服务器与数据库的连接使用</w:t>
      </w:r>
      <w:r w:rsidR="0094607E">
        <w:rPr>
          <w:rFonts w:hint="eastAsia"/>
        </w:rPr>
        <w:t>mongoengine</w:t>
      </w:r>
      <w:r w:rsidR="0094607E">
        <w:rPr>
          <w:rFonts w:hint="eastAsia"/>
        </w:rPr>
        <w:t>插件完成。</w:t>
      </w:r>
    </w:p>
    <w:p w14:paraId="46918555" w14:textId="77777777" w:rsidR="0094607E" w:rsidRPr="0094607E" w:rsidRDefault="0094607E" w:rsidP="007C5CFA">
      <w:pPr>
        <w:spacing w:line="400" w:lineRule="exact"/>
        <w:ind w:firstLine="420"/>
      </w:pPr>
      <w:r>
        <w:rPr>
          <w:rFonts w:hint="eastAsia"/>
        </w:rPr>
        <w:t>在实现方面，描述了</w:t>
      </w:r>
      <w:r w:rsidR="00573769">
        <w:rPr>
          <w:rFonts w:hint="eastAsia"/>
        </w:rPr>
        <w:t>系统的所有模块的实现。给出了各个模块的核心代码和主要算法，并给出了系统运行过程中的截图。</w:t>
      </w:r>
      <w:commentRangeEnd w:id="96"/>
      <w:r w:rsidR="006E65CC">
        <w:rPr>
          <w:rStyle w:val="ab"/>
        </w:rPr>
        <w:commentReference w:id="96"/>
      </w:r>
    </w:p>
    <w:p w14:paraId="57B4F20F" w14:textId="77777777" w:rsidR="000E45E7" w:rsidRPr="000E45E7" w:rsidRDefault="00AF11C6" w:rsidP="000E45E7">
      <w:pPr>
        <w:pStyle w:val="2"/>
      </w:pPr>
      <w:bookmarkStart w:id="99" w:name="_Toc356850522"/>
      <w:commentRangeStart w:id="100"/>
      <w:r>
        <w:rPr>
          <w:rFonts w:hint="eastAsia"/>
        </w:rPr>
        <w:t>1.4</w:t>
      </w:r>
      <w:r w:rsidR="001A71A6">
        <w:rPr>
          <w:rFonts w:hint="eastAsia"/>
        </w:rPr>
        <w:t xml:space="preserve"> </w:t>
      </w:r>
      <w:r>
        <w:rPr>
          <w:rFonts w:hint="eastAsia"/>
        </w:rPr>
        <w:t>论文的</w:t>
      </w:r>
      <w:r w:rsidR="000E45E7">
        <w:rPr>
          <w:rFonts w:hint="eastAsia"/>
        </w:rPr>
        <w:t>组织结构</w:t>
      </w:r>
      <w:bookmarkEnd w:id="99"/>
      <w:commentRangeEnd w:id="100"/>
      <w:r w:rsidR="006E65CC">
        <w:rPr>
          <w:rStyle w:val="ab"/>
          <w:rFonts w:eastAsia="宋体"/>
          <w:b w:val="0"/>
          <w:bCs w:val="0"/>
        </w:rPr>
        <w:commentReference w:id="100"/>
      </w:r>
    </w:p>
    <w:p w14:paraId="53B6FDAB" w14:textId="77777777"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14:paraId="2E2E6941" w14:textId="77777777"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14:paraId="4588BE2D" w14:textId="77777777"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第三章：从项需求分析方面，</w:t>
      </w:r>
      <w:r w:rsidR="00AF11C6">
        <w:rPr>
          <w:rFonts w:ascii="Verdana" w:hAnsi="Verdana" w:hint="eastAsia"/>
          <w:color w:val="000000"/>
        </w:rPr>
        <w:t>描述</w:t>
      </w:r>
      <w:r w:rsidR="00496B7C">
        <w:rPr>
          <w:rFonts w:ascii="Verdana" w:hAnsi="Verdana" w:hint="eastAsia"/>
          <w:color w:val="000000"/>
        </w:rPr>
        <w:t>eBay Friends</w:t>
      </w:r>
      <w:r w:rsidR="00496B7C">
        <w:rPr>
          <w:rFonts w:ascii="Verdana" w:hAnsi="Verdana" w:hint="eastAsia"/>
          <w:color w:val="000000"/>
        </w:rPr>
        <w:t>项目</w:t>
      </w:r>
      <w:r w:rsidR="00AF11C6">
        <w:rPr>
          <w:rFonts w:ascii="Verdana" w:hAnsi="Verdana" w:hint="eastAsia"/>
          <w:color w:val="000000"/>
        </w:rPr>
        <w:t>开发的</w:t>
      </w:r>
      <w:r w:rsidR="00AF7A2A">
        <w:rPr>
          <w:rFonts w:ascii="Verdana" w:hAnsi="Verdana" w:hint="eastAsia"/>
          <w:color w:val="000000"/>
        </w:rPr>
        <w:t>功能性需求和</w:t>
      </w:r>
      <w:r w:rsidR="00AF7A2A">
        <w:rPr>
          <w:rFonts w:ascii="Verdana" w:hAnsi="Verdana" w:hint="eastAsia"/>
          <w:color w:val="000000"/>
        </w:rPr>
        <w:lastRenderedPageBreak/>
        <w:t>非功能性需求，并针对服务端模块的需求进行详细分析</w:t>
      </w:r>
      <w:r w:rsidR="00AF11C6">
        <w:rPr>
          <w:rFonts w:ascii="Verdana" w:hAnsi="Verdana" w:hint="eastAsia"/>
          <w:color w:val="000000"/>
        </w:rPr>
        <w:t>。</w:t>
      </w:r>
    </w:p>
    <w:p w14:paraId="29F49CD7" w14:textId="77777777" w:rsidR="00AF7A2A" w:rsidRDefault="00CB2F43" w:rsidP="00950B89">
      <w:pPr>
        <w:ind w:firstLineChars="200" w:firstLine="480"/>
        <w:rPr>
          <w:rFonts w:ascii="Verdana" w:hAnsi="Verdana"/>
          <w:color w:val="000000"/>
        </w:rPr>
      </w:pPr>
      <w:r w:rsidRPr="00CB2F43">
        <w:rPr>
          <w:rFonts w:ascii="Verdana" w:hAnsi="Verdana" w:hint="eastAsia"/>
          <w:color w:val="000000"/>
        </w:rPr>
        <w:t>第四章：</w:t>
      </w:r>
      <w:r w:rsidR="00AF7A2A">
        <w:rPr>
          <w:rFonts w:ascii="Verdana" w:hAnsi="Verdana" w:hint="eastAsia"/>
          <w:color w:val="000000"/>
        </w:rPr>
        <w:t>从项目概要设计和详细设计方面，</w:t>
      </w:r>
      <w:r w:rsidRPr="00CB2F43">
        <w:rPr>
          <w:rFonts w:ascii="Verdana" w:hAnsi="Verdana" w:hint="eastAsia"/>
          <w:color w:val="000000"/>
        </w:rPr>
        <w:t>描述</w:t>
      </w:r>
      <w:r w:rsidR="00AF7A2A">
        <w:rPr>
          <w:rFonts w:ascii="Verdana" w:hAnsi="Verdana" w:hint="eastAsia"/>
          <w:color w:val="000000"/>
        </w:rPr>
        <w:t>eBay Friends</w:t>
      </w:r>
      <w:r w:rsidR="00AF7A2A">
        <w:rPr>
          <w:rFonts w:ascii="Verdana" w:hAnsi="Verdana" w:hint="eastAsia"/>
          <w:color w:val="000000"/>
        </w:rPr>
        <w:t>项目的整体设计并针对服务端模块的详细设计进行分析。</w:t>
      </w:r>
    </w:p>
    <w:p w14:paraId="2831AB70" w14:textId="77777777" w:rsidR="00950B89" w:rsidRDefault="00AF7A2A" w:rsidP="00950B89">
      <w:pPr>
        <w:ind w:firstLineChars="200" w:firstLine="480"/>
        <w:rPr>
          <w:rFonts w:ascii="Verdana" w:hAnsi="Verdana"/>
          <w:color w:val="000000"/>
        </w:rPr>
      </w:pPr>
      <w:r>
        <w:rPr>
          <w:rFonts w:ascii="Verdana" w:hAnsi="Verdana" w:hint="eastAsia"/>
          <w:color w:val="000000"/>
        </w:rPr>
        <w:t>第五章：从项目的实现方面，描述整个项目的实现代码，</w:t>
      </w:r>
      <w:r w:rsidR="00AF11C6">
        <w:rPr>
          <w:rFonts w:ascii="Verdana" w:hAnsi="Verdana" w:hint="eastAsia"/>
          <w:color w:val="000000"/>
        </w:rPr>
        <w:t>主要包括服务器端的代码和数据库存取代码。</w:t>
      </w:r>
    </w:p>
    <w:p w14:paraId="148ABE88" w14:textId="77777777" w:rsidR="00363831" w:rsidRDefault="00AF7A2A" w:rsidP="00E041C3">
      <w:pPr>
        <w:ind w:firstLineChars="200" w:firstLine="480"/>
        <w:rPr>
          <w:rFonts w:ascii="Verdana" w:hAnsi="Verdana"/>
          <w:color w:val="000000"/>
        </w:rPr>
      </w:pPr>
      <w:r>
        <w:rPr>
          <w:rFonts w:ascii="Verdana" w:hAnsi="Verdana" w:hint="eastAsia"/>
          <w:color w:val="000000"/>
        </w:rPr>
        <w:t>第六</w:t>
      </w:r>
      <w:r w:rsidR="00CB2F43" w:rsidRPr="00E041C3">
        <w:rPr>
          <w:rFonts w:ascii="Verdana" w:hAnsi="Verdana" w:hint="eastAsia"/>
          <w:color w:val="000000"/>
        </w:rPr>
        <w:t>章：总结该项目已实现的功能，探讨项目的缺点和不足，并指出该项目未来的扩展和发展方向。</w:t>
      </w:r>
    </w:p>
    <w:p w14:paraId="29BC2EE4" w14:textId="77777777" w:rsidR="00363831" w:rsidRDefault="00363831">
      <w:pPr>
        <w:widowControl/>
        <w:spacing w:line="240" w:lineRule="auto"/>
        <w:jc w:val="left"/>
        <w:rPr>
          <w:rFonts w:ascii="Verdana" w:hAnsi="Verdana"/>
          <w:color w:val="000000"/>
        </w:rPr>
      </w:pPr>
      <w:r>
        <w:rPr>
          <w:rFonts w:ascii="Verdana" w:hAnsi="Verdana"/>
          <w:color w:val="000000"/>
        </w:rPr>
        <w:br w:type="page"/>
      </w:r>
    </w:p>
    <w:p w14:paraId="335F9F3F" w14:textId="77777777" w:rsidR="003A13A2" w:rsidRPr="004A612B" w:rsidRDefault="003A13A2" w:rsidP="00496B7C">
      <w:pPr>
        <w:pStyle w:val="1"/>
      </w:pPr>
      <w:bookmarkStart w:id="101" w:name="_Toc356850523"/>
      <w:r w:rsidRPr="00270257">
        <w:rPr>
          <w:rFonts w:hint="eastAsia"/>
        </w:rPr>
        <w:lastRenderedPageBreak/>
        <w:t xml:space="preserve">第二章 </w:t>
      </w:r>
      <w:r w:rsidR="00401F93" w:rsidRPr="00270257">
        <w:rPr>
          <w:rFonts w:hint="eastAsia"/>
        </w:rPr>
        <w:t>相关</w:t>
      </w:r>
      <w:r w:rsidRPr="00270257">
        <w:rPr>
          <w:rFonts w:hint="eastAsia"/>
        </w:rPr>
        <w:t>技术</w:t>
      </w:r>
      <w:r w:rsidR="00401F93" w:rsidRPr="00270257">
        <w:rPr>
          <w:rFonts w:hint="eastAsia"/>
        </w:rPr>
        <w:t>综述</w:t>
      </w:r>
      <w:bookmarkEnd w:id="101"/>
    </w:p>
    <w:p w14:paraId="766CF320" w14:textId="77777777" w:rsidR="003A13A2" w:rsidRDefault="00FC1004" w:rsidP="00FC1004">
      <w:pPr>
        <w:pStyle w:val="2"/>
      </w:pPr>
      <w:bookmarkStart w:id="102" w:name="_Toc356850524"/>
      <w:r>
        <w:rPr>
          <w:rFonts w:hint="eastAsia"/>
        </w:rPr>
        <w:t>2.1</w:t>
      </w:r>
      <w:r w:rsidR="001A71A6">
        <w:rPr>
          <w:rFonts w:hint="eastAsia"/>
        </w:rPr>
        <w:t xml:space="preserve"> </w:t>
      </w:r>
      <w:r>
        <w:rPr>
          <w:rFonts w:hint="eastAsia"/>
        </w:rPr>
        <w:t>数据库技术综述</w:t>
      </w:r>
      <w:bookmarkEnd w:id="102"/>
    </w:p>
    <w:p w14:paraId="4CB7F827" w14:textId="77777777" w:rsidR="00B81DE6" w:rsidRPr="001A7546" w:rsidRDefault="005E6D36" w:rsidP="005E6D36">
      <w:pPr>
        <w:pStyle w:val="3"/>
        <w:rPr>
          <w:rFonts w:hAnsi="宋体" w:cs="Arial"/>
        </w:rPr>
      </w:pPr>
      <w:bookmarkStart w:id="103" w:name="_Toc356850525"/>
      <w:r>
        <w:rPr>
          <w:rFonts w:hAnsi="宋体" w:cs="Arial" w:hint="eastAsia"/>
        </w:rPr>
        <w:t>2.1.1</w:t>
      </w:r>
      <w:r w:rsidR="001A71A6">
        <w:rPr>
          <w:rFonts w:hAnsi="宋体" w:cs="Arial" w:hint="eastAsia"/>
        </w:rPr>
        <w:t xml:space="preserve"> </w:t>
      </w:r>
      <w:r w:rsidR="00A31771">
        <w:rPr>
          <w:rFonts w:hAnsi="宋体" w:cs="Arial" w:hint="eastAsia"/>
        </w:rPr>
        <w:t>NoSQL</w:t>
      </w:r>
      <w:r>
        <w:rPr>
          <w:rFonts w:hAnsi="宋体" w:cs="Arial" w:hint="eastAsia"/>
        </w:rPr>
        <w:t>技术综述</w:t>
      </w:r>
      <w:bookmarkEnd w:id="103"/>
    </w:p>
    <w:p w14:paraId="48B7CECD" w14:textId="77777777"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5"/>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正是因为这样的缺点，很多社交网络放弃关系型数据库，转而使用非关系型数据库，也就是</w:t>
      </w:r>
      <w:r w:rsidR="00A31771">
        <w:rPr>
          <w:rFonts w:cs="Arial" w:hint="eastAsia"/>
          <w:color w:val="000000"/>
        </w:rPr>
        <w:t>NoSQL</w:t>
      </w:r>
      <w:r w:rsidRPr="004A612B">
        <w:rPr>
          <w:rFonts w:ascii="Verdana" w:hAnsi="Verdana" w:hint="eastAsia"/>
        </w:rPr>
        <w:t>数据库。</w:t>
      </w:r>
    </w:p>
    <w:p w14:paraId="4E85781F" w14:textId="77777777" w:rsidR="005F247E" w:rsidRDefault="00A31771" w:rsidP="004A612B">
      <w:pPr>
        <w:autoSpaceDE w:val="0"/>
        <w:autoSpaceDN w:val="0"/>
        <w:adjustRightInd w:val="0"/>
        <w:ind w:firstLine="420"/>
        <w:jc w:val="left"/>
        <w:rPr>
          <w:rFonts w:ascii="Verdana" w:hAnsi="Verdana"/>
        </w:rPr>
      </w:pPr>
      <w:r>
        <w:rPr>
          <w:rFonts w:cs="Arial"/>
          <w:color w:val="000000"/>
        </w:rPr>
        <w:t>NoSQL</w:t>
      </w:r>
      <w:r w:rsidR="00C40810" w:rsidRPr="004A612B">
        <w:rPr>
          <w:rFonts w:ascii="Verdana" w:hAnsi="Verdana"/>
        </w:rPr>
        <w:t>有时也称作</w:t>
      </w:r>
      <w:r w:rsidR="003377AE" w:rsidRPr="003377AE">
        <w:rPr>
          <w:rFonts w:cs="Arial"/>
          <w:color w:val="000000"/>
        </w:rPr>
        <w:t>Not</w:t>
      </w:r>
      <w:r w:rsidR="003377AE" w:rsidRPr="003377AE">
        <w:rPr>
          <w:rFonts w:cs="Arial" w:hint="eastAsia"/>
          <w:color w:val="000000"/>
        </w:rPr>
        <w:t xml:space="preserve"> </w:t>
      </w:r>
      <w:r w:rsidR="003377AE" w:rsidRPr="003377AE">
        <w:rPr>
          <w:rFonts w:cs="Arial"/>
          <w:color w:val="000000"/>
        </w:rPr>
        <w:t>Only</w:t>
      </w:r>
      <w:r w:rsidR="003377AE" w:rsidRPr="003377AE">
        <w:rPr>
          <w:rFonts w:cs="Arial" w:hint="eastAsia"/>
          <w:color w:val="000000"/>
        </w:rPr>
        <w:t xml:space="preserve"> </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6"/>
      </w:r>
      <w:r w:rsidR="00484C33">
        <w:rPr>
          <w:rFonts w:ascii="Verdana" w:hAnsi="Verdana"/>
          <w:vertAlign w:val="superscript"/>
        </w:rPr>
        <w:t>]</w:t>
      </w:r>
      <w:r w:rsidR="00CA1E8B" w:rsidRPr="004A612B">
        <w:rPr>
          <w:rFonts w:ascii="Verdana" w:hAnsi="Verdana" w:hint="eastAsia"/>
        </w:rPr>
        <w:t>。</w:t>
      </w:r>
    </w:p>
    <w:p w14:paraId="715E1B72" w14:textId="77777777" w:rsidR="00E12E3F" w:rsidRDefault="00A31771" w:rsidP="004A612B">
      <w:pPr>
        <w:autoSpaceDE w:val="0"/>
        <w:autoSpaceDN w:val="0"/>
        <w:adjustRightInd w:val="0"/>
        <w:ind w:firstLine="420"/>
        <w:jc w:val="left"/>
        <w:rPr>
          <w:rFonts w:cs="Arial"/>
          <w:color w:val="000000"/>
        </w:rPr>
      </w:pPr>
      <w:r>
        <w:rPr>
          <w:rFonts w:cs="Arial" w:hint="eastAsia"/>
          <w:color w:val="000000"/>
        </w:rPr>
        <w:t>NoSQL</w:t>
      </w:r>
      <w:r w:rsidR="003377AE">
        <w:rPr>
          <w:rFonts w:cs="Arial" w:hint="eastAsia"/>
          <w:color w:val="000000"/>
        </w:rPr>
        <w:t>数据库能够打破传统关系型数据库对字段的束缚，能够更加灵活、更加自由的存储数据。此外，</w:t>
      </w:r>
      <w:r>
        <w:rPr>
          <w:rFonts w:cs="Arial" w:hint="eastAsia"/>
          <w:color w:val="000000"/>
        </w:rPr>
        <w:t>NoSQL</w:t>
      </w:r>
      <w:r w:rsidR="003377AE">
        <w:rPr>
          <w:rFonts w:cs="Arial" w:hint="eastAsia"/>
          <w:color w:val="000000"/>
        </w:rPr>
        <w:t>支持横向的弹性扩展，当服务器的压力和负载到达某个定值，</w:t>
      </w:r>
      <w:r>
        <w:rPr>
          <w:rFonts w:cs="Arial" w:hint="eastAsia"/>
          <w:color w:val="000000"/>
        </w:rPr>
        <w:t>NoSQL</w:t>
      </w:r>
      <w:r w:rsidR="003377AE">
        <w:rPr>
          <w:rFonts w:cs="Arial" w:hint="eastAsia"/>
          <w:color w:val="000000"/>
        </w:rPr>
        <w:t>数据库可以通过增加和删除节点，自由的</w:t>
      </w:r>
      <w:r w:rsidR="00FA2C3D">
        <w:rPr>
          <w:rFonts w:cs="Arial" w:hint="eastAsia"/>
          <w:color w:val="000000"/>
        </w:rPr>
        <w:t>实现负载均衡。而且，</w:t>
      </w:r>
      <w:r>
        <w:rPr>
          <w:rFonts w:cs="Arial" w:hint="eastAsia"/>
          <w:color w:val="000000"/>
        </w:rPr>
        <w:t>NoSQL</w:t>
      </w:r>
      <w:r w:rsidR="00FA2C3D">
        <w:rPr>
          <w:rFonts w:cs="Arial" w:hint="eastAsia"/>
          <w:color w:val="000000"/>
        </w:rPr>
        <w:t>可以部署在廉价的服务器集群上，大大节省了开发的成本。</w:t>
      </w:r>
    </w:p>
    <w:p w14:paraId="424FCA9E" w14:textId="77777777" w:rsidR="00FA2C3D" w:rsidRDefault="00A31771" w:rsidP="00FA2C3D">
      <w:pPr>
        <w:autoSpaceDE w:val="0"/>
        <w:autoSpaceDN w:val="0"/>
        <w:adjustRightInd w:val="0"/>
        <w:ind w:firstLine="420"/>
        <w:jc w:val="left"/>
        <w:rPr>
          <w:rFonts w:cs="Arial"/>
          <w:color w:val="000000"/>
        </w:rPr>
      </w:pPr>
      <w:r>
        <w:rPr>
          <w:rFonts w:cs="Arial" w:hint="eastAsia"/>
          <w:color w:val="000000"/>
        </w:rPr>
        <w:t>NoSQL</w:t>
      </w:r>
      <w:r w:rsidR="00FA2C3D">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7"/>
      </w:r>
      <w:r w:rsidR="00484C33">
        <w:rPr>
          <w:rStyle w:val="a8"/>
          <w:rFonts w:cs="Arial"/>
          <w:color w:val="000000"/>
        </w:rPr>
        <w:t>]</w:t>
      </w:r>
      <w:r w:rsidR="00FA2C3D">
        <w:rPr>
          <w:rFonts w:cs="Arial" w:hint="eastAsia"/>
          <w:color w:val="000000"/>
        </w:rPr>
        <w:t>：</w:t>
      </w:r>
    </w:p>
    <w:p w14:paraId="0A1CDFF3" w14:textId="77777777" w:rsidR="006D732F" w:rsidRPr="006D732F" w:rsidRDefault="005F247E" w:rsidP="006D732F">
      <w:pPr>
        <w:pStyle w:val="af"/>
        <w:numPr>
          <w:ilvl w:val="0"/>
          <w:numId w:val="28"/>
        </w:numPr>
        <w:autoSpaceDE w:val="0"/>
        <w:autoSpaceDN w:val="0"/>
        <w:adjustRightInd w:val="0"/>
        <w:rPr>
          <w:rFonts w:cs="Arial"/>
          <w:color w:val="000000"/>
          <w:lang w:eastAsia="zh-CN"/>
        </w:rPr>
      </w:pPr>
      <w:r w:rsidRPr="006D732F">
        <w:rPr>
          <w:rFonts w:cs="Arial" w:hint="eastAsia"/>
          <w:color w:val="000000"/>
          <w:lang w:eastAsia="zh-CN"/>
        </w:rPr>
        <w:t>成熟度</w:t>
      </w:r>
      <w:r w:rsidR="00FA2C3D" w:rsidRPr="006D732F">
        <w:rPr>
          <w:rFonts w:cs="Arial" w:hint="eastAsia"/>
          <w:color w:val="000000"/>
          <w:lang w:eastAsia="zh-CN"/>
        </w:rPr>
        <w:t>。经过实践的证明，</w:t>
      </w:r>
      <w:r w:rsidR="00FA2C3D" w:rsidRPr="006D732F">
        <w:rPr>
          <w:rFonts w:cs="Arial"/>
          <w:color w:val="000000"/>
          <w:lang w:eastAsia="zh-CN"/>
        </w:rPr>
        <w:t>RDBMS</w:t>
      </w:r>
      <w:r w:rsidR="00FA2C3D" w:rsidRPr="006D732F">
        <w:rPr>
          <w:rFonts w:cs="Arial" w:hint="eastAsia"/>
          <w:color w:val="000000"/>
          <w:lang w:eastAsia="zh-CN"/>
        </w:rPr>
        <w:t>满足了过去</w:t>
      </w:r>
      <w:r w:rsidR="00FA2C3D" w:rsidRPr="006D732F">
        <w:rPr>
          <w:rFonts w:cs="Arial"/>
          <w:color w:val="000000"/>
          <w:lang w:eastAsia="zh-CN"/>
        </w:rPr>
        <w:t>30</w:t>
      </w:r>
      <w:r w:rsidR="00FA2C3D" w:rsidRPr="006D732F">
        <w:rPr>
          <w:rFonts w:cs="Arial" w:hint="eastAsia"/>
          <w:color w:val="000000"/>
          <w:lang w:eastAsia="zh-CN"/>
        </w:rPr>
        <w:t>年来的软件需求，为数据存储</w:t>
      </w:r>
      <w:proofErr w:type="gramStart"/>
      <w:r w:rsidR="00FA2C3D" w:rsidRPr="006D732F">
        <w:rPr>
          <w:rFonts w:cs="Arial" w:hint="eastAsia"/>
          <w:color w:val="000000"/>
          <w:lang w:eastAsia="zh-CN"/>
        </w:rPr>
        <w:t>作出</w:t>
      </w:r>
      <w:proofErr w:type="gramEnd"/>
      <w:r w:rsidR="00FA2C3D" w:rsidRPr="006D732F">
        <w:rPr>
          <w:rFonts w:cs="Arial" w:hint="eastAsia"/>
          <w:color w:val="000000"/>
          <w:lang w:eastAsia="zh-CN"/>
        </w:rPr>
        <w:t>了巨大的贡献，无数的应用以</w:t>
      </w:r>
      <w:r w:rsidR="00FA2C3D" w:rsidRPr="006D732F">
        <w:rPr>
          <w:rFonts w:cs="Arial"/>
          <w:color w:val="000000"/>
          <w:lang w:eastAsia="zh-CN"/>
        </w:rPr>
        <w:t>RDBMS</w:t>
      </w:r>
      <w:r w:rsidR="00FA2C3D" w:rsidRPr="006D732F">
        <w:rPr>
          <w:rFonts w:cs="Arial" w:hint="eastAsia"/>
          <w:color w:val="000000"/>
          <w:lang w:eastAsia="zh-CN"/>
        </w:rPr>
        <w:t>作为后端的存储。</w:t>
      </w:r>
      <w:r w:rsidR="00A31771">
        <w:rPr>
          <w:rFonts w:cs="Arial"/>
          <w:color w:val="000000"/>
          <w:lang w:eastAsia="zh-CN"/>
        </w:rPr>
        <w:t>NoSQL</w:t>
      </w:r>
      <w:r w:rsidR="00FA2C3D" w:rsidRPr="006D732F">
        <w:rPr>
          <w:rFonts w:cs="Arial" w:hint="eastAsia"/>
          <w:color w:val="000000"/>
          <w:lang w:eastAsia="zh-CN"/>
        </w:rPr>
        <w:t>的实际应用刚刚起步，但对企业来说，稳定压倒一切，关系型数据库的成熟度</w:t>
      </w:r>
      <w:proofErr w:type="gramStart"/>
      <w:r w:rsidR="00FA2C3D" w:rsidRPr="006D732F">
        <w:rPr>
          <w:rFonts w:cs="Arial" w:hint="eastAsia"/>
          <w:color w:val="000000"/>
          <w:lang w:eastAsia="zh-CN"/>
        </w:rPr>
        <w:t>是呵以让人</w:t>
      </w:r>
      <w:proofErr w:type="gramEnd"/>
      <w:r w:rsidR="00FA2C3D" w:rsidRPr="006D732F">
        <w:rPr>
          <w:rFonts w:cs="Arial" w:hint="eastAsia"/>
          <w:color w:val="000000"/>
          <w:lang w:eastAsia="zh-CN"/>
        </w:rPr>
        <w:t>放心的，它运行稳定，功能也很丰富。相比而言，大部分</w:t>
      </w:r>
      <w:r w:rsidR="00A31771">
        <w:rPr>
          <w:rFonts w:cs="Arial"/>
          <w:color w:val="000000"/>
          <w:lang w:eastAsia="zh-CN"/>
        </w:rPr>
        <w:t>NoSQL</w:t>
      </w:r>
      <w:r w:rsidR="00FA2C3D" w:rsidRPr="006D732F">
        <w:rPr>
          <w:rFonts w:cs="Arial" w:hint="eastAsia"/>
          <w:color w:val="000000"/>
          <w:lang w:eastAsia="zh-CN"/>
        </w:rPr>
        <w:t>的产品都还处于实验阶段。</w:t>
      </w:r>
    </w:p>
    <w:p w14:paraId="10C82ADF" w14:textId="77777777" w:rsidR="006D732F" w:rsidRDefault="00FA2C3D" w:rsidP="006D732F">
      <w:pPr>
        <w:pStyle w:val="af"/>
        <w:numPr>
          <w:ilvl w:val="0"/>
          <w:numId w:val="28"/>
        </w:numPr>
        <w:autoSpaceDE w:val="0"/>
        <w:autoSpaceDN w:val="0"/>
        <w:adjustRightInd w:val="0"/>
        <w:rPr>
          <w:rFonts w:cs="Arial"/>
          <w:color w:val="000000"/>
          <w:lang w:eastAsia="zh-CN"/>
        </w:rPr>
      </w:pPr>
      <w:r w:rsidRPr="006D732F">
        <w:rPr>
          <w:rFonts w:cs="Arial"/>
          <w:color w:val="000000"/>
          <w:lang w:eastAsia="zh-CN"/>
        </w:rPr>
        <w:t>RDBMs</w:t>
      </w:r>
      <w:r w:rsidRPr="006D732F">
        <w:rPr>
          <w:rFonts w:cs="Arial" w:hint="eastAsia"/>
          <w:color w:val="000000"/>
          <w:lang w:eastAsia="zh-CN"/>
        </w:rPr>
        <w:t>有着强大的商业支持。</w:t>
      </w:r>
      <w:r w:rsidRPr="006D732F">
        <w:rPr>
          <w:rFonts w:cs="Arial"/>
          <w:color w:val="000000"/>
          <w:lang w:eastAsia="zh-CN"/>
        </w:rPr>
        <w:t>Oracle</w:t>
      </w:r>
      <w:r w:rsidRPr="006D732F">
        <w:rPr>
          <w:rFonts w:cs="Arial" w:hint="eastAsia"/>
          <w:color w:val="000000"/>
          <w:lang w:eastAsia="zh-CN"/>
        </w:rPr>
        <w:t>、</w:t>
      </w:r>
      <w:r w:rsidRPr="006D732F">
        <w:rPr>
          <w:rFonts w:cs="Arial"/>
          <w:color w:val="000000"/>
          <w:lang w:eastAsia="zh-CN"/>
        </w:rPr>
        <w:t>Microsoft</w:t>
      </w:r>
      <w:r w:rsidRPr="006D732F">
        <w:rPr>
          <w:rFonts w:cs="Arial" w:hint="eastAsia"/>
          <w:color w:val="000000"/>
          <w:lang w:eastAsia="zh-CN"/>
        </w:rPr>
        <w:t>和</w:t>
      </w:r>
      <w:r w:rsidRPr="006D732F">
        <w:rPr>
          <w:rFonts w:cs="Arial"/>
          <w:color w:val="000000"/>
          <w:lang w:eastAsia="zh-CN"/>
        </w:rPr>
        <w:t>IBM</w:t>
      </w:r>
      <w:r w:rsidRPr="006D732F">
        <w:rPr>
          <w:rFonts w:cs="Arial" w:hint="eastAsia"/>
          <w:color w:val="000000"/>
          <w:lang w:eastAsia="zh-CN"/>
        </w:rPr>
        <w:t>等世界级的数据库厂商提供了完善的服务。相比而言，大部分的</w:t>
      </w:r>
      <w:r w:rsidR="00A31771">
        <w:rPr>
          <w:rFonts w:cs="Arial"/>
          <w:color w:val="000000"/>
          <w:lang w:eastAsia="zh-CN"/>
        </w:rPr>
        <w:t>NoSQL</w:t>
      </w:r>
      <w:r w:rsidRPr="006D732F">
        <w:rPr>
          <w:rFonts w:cs="Arial" w:hint="eastAsia"/>
          <w:color w:val="000000"/>
          <w:lang w:eastAsia="zh-CN"/>
        </w:rPr>
        <w:t>数据库都是开源项目，虽然也有一些商业公司的支持，但支持的效果不可预计。如果出现故障，通常只能自己解决。</w:t>
      </w:r>
    </w:p>
    <w:p w14:paraId="6A216C53" w14:textId="77777777" w:rsidR="00FA2C3D" w:rsidRPr="006D732F" w:rsidRDefault="00FA2C3D" w:rsidP="006D732F">
      <w:pPr>
        <w:pStyle w:val="af"/>
        <w:numPr>
          <w:ilvl w:val="0"/>
          <w:numId w:val="28"/>
        </w:numPr>
        <w:autoSpaceDE w:val="0"/>
        <w:autoSpaceDN w:val="0"/>
        <w:adjustRightInd w:val="0"/>
        <w:rPr>
          <w:rFonts w:cs="Arial"/>
          <w:color w:val="000000"/>
          <w:lang w:eastAsia="zh-CN"/>
        </w:rPr>
      </w:pPr>
      <w:r w:rsidRPr="006D732F">
        <w:rPr>
          <w:rFonts w:cs="Arial" w:hint="eastAsia"/>
          <w:color w:val="000000"/>
          <w:lang w:eastAsia="zh-CN"/>
        </w:rPr>
        <w:t>软件开发人员已经习惯了</w:t>
      </w:r>
      <w:r w:rsidRPr="006D732F">
        <w:rPr>
          <w:rFonts w:cs="Arial"/>
          <w:color w:val="000000"/>
          <w:lang w:eastAsia="zh-CN"/>
        </w:rPr>
        <w:t>RDBMS</w:t>
      </w:r>
      <w:r w:rsidRPr="006D732F">
        <w:rPr>
          <w:rFonts w:cs="Arial" w:hint="eastAsia"/>
          <w:color w:val="000000"/>
          <w:lang w:eastAsia="zh-CN"/>
        </w:rPr>
        <w:t>，大部分的开发人员的思想已经被固定在关系模型上，想要改变他们的思想是一件比较难的事情。使用</w:t>
      </w:r>
      <w:r w:rsidR="00A31771">
        <w:rPr>
          <w:rFonts w:cs="Arial"/>
          <w:color w:val="000000"/>
          <w:lang w:eastAsia="zh-CN"/>
        </w:rPr>
        <w:t>NoSQL</w:t>
      </w:r>
      <w:r w:rsidRPr="006D732F">
        <w:rPr>
          <w:rFonts w:cs="Arial" w:hint="eastAsia"/>
          <w:color w:val="000000"/>
          <w:lang w:eastAsia="zh-CN"/>
        </w:rPr>
        <w:t>数据库的开发人员在短时间内很难快速增加。</w:t>
      </w:r>
    </w:p>
    <w:p w14:paraId="1F4598A7" w14:textId="77777777"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sidR="00A31771">
        <w:rPr>
          <w:rFonts w:cs="Arial" w:hint="eastAsia"/>
          <w:color w:val="000000"/>
        </w:rPr>
        <w:t>NoSQL</w:t>
      </w:r>
      <w:r>
        <w:rPr>
          <w:rFonts w:cs="Arial" w:hint="eastAsia"/>
          <w:color w:val="000000"/>
        </w:rPr>
        <w:t>的特点鲜明，十分适合用于作为高并发操作，并有着海量数据的社交网络数据库。</w:t>
      </w:r>
    </w:p>
    <w:p w14:paraId="4BFDF2BE" w14:textId="77777777" w:rsidR="00721F99" w:rsidRPr="00721F99" w:rsidRDefault="00951B7F" w:rsidP="00951B7F">
      <w:pPr>
        <w:pStyle w:val="3"/>
        <w:rPr>
          <w:rFonts w:hAnsi="宋体" w:cs="Arial"/>
        </w:rPr>
      </w:pPr>
      <w:bookmarkStart w:id="116" w:name="_Toc356850526"/>
      <w:r>
        <w:rPr>
          <w:rFonts w:hAnsi="宋体" w:cs="Arial" w:hint="eastAsia"/>
        </w:rPr>
        <w:lastRenderedPageBreak/>
        <w:t>2.1.2</w:t>
      </w:r>
      <w:r w:rsidR="001A71A6">
        <w:rPr>
          <w:rFonts w:hAnsi="宋体" w:cs="Arial" w:hint="eastAsia"/>
        </w:rPr>
        <w:t xml:space="preserve"> </w:t>
      </w:r>
      <w:r>
        <w:rPr>
          <w:rFonts w:hAnsi="宋体" w:cs="Arial" w:hint="eastAsia"/>
        </w:rPr>
        <w:t>MongoDB</w:t>
      </w:r>
      <w:r>
        <w:rPr>
          <w:rFonts w:hAnsi="宋体" w:cs="Arial" w:hint="eastAsia"/>
        </w:rPr>
        <w:t>技术详述</w:t>
      </w:r>
      <w:r w:rsidR="00484C33">
        <w:rPr>
          <w:rStyle w:val="a8"/>
          <w:rFonts w:hAnsi="宋体" w:cs="Arial"/>
        </w:rPr>
        <w:t>[</w:t>
      </w:r>
      <w:r w:rsidR="00484C33">
        <w:rPr>
          <w:rStyle w:val="a8"/>
          <w:rFonts w:hAnsi="宋体" w:cs="Arial"/>
        </w:rPr>
        <w:endnoteReference w:id="18"/>
      </w:r>
      <w:r w:rsidR="00484C33">
        <w:rPr>
          <w:rStyle w:val="a8"/>
          <w:rFonts w:hAnsi="宋体" w:cs="Arial"/>
        </w:rPr>
        <w:t>]</w:t>
      </w:r>
      <w:bookmarkEnd w:id="116"/>
    </w:p>
    <w:p w14:paraId="68564614" w14:textId="77777777"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14:paraId="50CB4C0D" w14:textId="77777777" w:rsidR="00BE706E" w:rsidRDefault="00721F99" w:rsidP="00BE706E">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r w:rsidR="00CD14A7">
        <w:rPr>
          <w:rFonts w:cs="Arial" w:hint="eastAsia"/>
          <w:color w:val="000000"/>
        </w:rPr>
        <w:t>MongoDB</w:t>
      </w:r>
      <w:r w:rsidR="00CD14A7">
        <w:rPr>
          <w:rFonts w:cs="Arial" w:hint="eastAsia"/>
          <w:color w:val="000000"/>
        </w:rPr>
        <w:t>是一个基于文档的数据库系统，将所有的记录、数据都以文档的形式存储在数据库中。文档是大多数用户可接触的数据结构的默认展现形式。</w:t>
      </w:r>
      <w:r w:rsidR="00CD14A7">
        <w:rPr>
          <w:rFonts w:cs="Arial" w:hint="eastAsia"/>
          <w:color w:val="000000"/>
        </w:rPr>
        <w:t>MongoDB</w:t>
      </w:r>
      <w:r w:rsidR="00CD14A7">
        <w:rPr>
          <w:rFonts w:cs="Arial" w:hint="eastAsia"/>
          <w:color w:val="000000"/>
        </w:rPr>
        <w:t>中的文档结构是</w:t>
      </w:r>
      <w:r w:rsidR="00CD14A7">
        <w:rPr>
          <w:rFonts w:cs="Arial" w:hint="eastAsia"/>
          <w:color w:val="000000"/>
        </w:rPr>
        <w:t>BSON</w:t>
      </w:r>
      <w:r w:rsidR="00CD14A7">
        <w:rPr>
          <w:rFonts w:cs="Arial" w:hint="eastAsia"/>
          <w:color w:val="000000"/>
        </w:rPr>
        <w:t>对象，支持所有的</w:t>
      </w:r>
      <w:r w:rsidR="00CD14A7">
        <w:rPr>
          <w:rFonts w:cs="Arial" w:hint="eastAsia"/>
          <w:color w:val="000000"/>
        </w:rPr>
        <w:t>BSON</w:t>
      </w:r>
      <w:r w:rsidR="00CD14A7">
        <w:rPr>
          <w:rFonts w:cs="Arial" w:hint="eastAsia"/>
          <w:color w:val="000000"/>
        </w:rPr>
        <w:t>类型，</w:t>
      </w:r>
      <w:r w:rsidR="00CD14A7">
        <w:rPr>
          <w:rFonts w:cs="Arial" w:hint="eastAsia"/>
          <w:color w:val="000000"/>
        </w:rPr>
        <w:t>BSON</w:t>
      </w:r>
      <w:r w:rsidR="00CD14A7">
        <w:rPr>
          <w:rFonts w:cs="Arial" w:hint="eastAsia"/>
          <w:color w:val="000000"/>
        </w:rPr>
        <w:t>是一种类似于</w:t>
      </w:r>
      <w:r w:rsidR="00CD14A7">
        <w:rPr>
          <w:rFonts w:cs="Arial" w:hint="eastAsia"/>
          <w:color w:val="000000"/>
        </w:rPr>
        <w:t>JSON</w:t>
      </w:r>
      <w:r w:rsidR="00CD14A7">
        <w:rPr>
          <w:rFonts w:cs="Arial" w:hint="eastAsia"/>
          <w:color w:val="000000"/>
        </w:rPr>
        <w:t>对象的文档格式。因为</w:t>
      </w:r>
      <w:r w:rsidR="00CD14A7">
        <w:rPr>
          <w:rFonts w:cs="Arial" w:hint="eastAsia"/>
          <w:color w:val="000000"/>
        </w:rPr>
        <w:t>MongoDB</w:t>
      </w:r>
      <w:r w:rsidR="00CD14A7">
        <w:rPr>
          <w:rFonts w:cs="Arial" w:hint="eastAsia"/>
          <w:color w:val="000000"/>
        </w:rPr>
        <w:t>支持所有的</w:t>
      </w:r>
      <w:r w:rsidR="00CD14A7">
        <w:rPr>
          <w:rFonts w:cs="Arial" w:hint="eastAsia"/>
          <w:color w:val="000000"/>
        </w:rPr>
        <w:t>BSON</w:t>
      </w:r>
      <w:r w:rsidR="00CD14A7">
        <w:rPr>
          <w:rFonts w:cs="Arial" w:hint="eastAsia"/>
          <w:color w:val="000000"/>
        </w:rPr>
        <w:t>类型，因此</w:t>
      </w:r>
      <w:r w:rsidR="00CD14A7">
        <w:rPr>
          <w:rFonts w:cs="Arial" w:hint="eastAsia"/>
          <w:color w:val="000000"/>
        </w:rPr>
        <w:t>MongoDB</w:t>
      </w:r>
      <w:r w:rsidR="00CD14A7">
        <w:rPr>
          <w:rFonts w:cs="Arial" w:hint="eastAsia"/>
          <w:color w:val="000000"/>
        </w:rPr>
        <w:t>的文档中可能包含一个值指向另一个文档的键值对，也可能包含由</w:t>
      </w:r>
      <w:r w:rsidR="00CD14A7">
        <w:rPr>
          <w:rFonts w:cs="Arial" w:hint="eastAsia"/>
          <w:color w:val="000000"/>
        </w:rPr>
        <w:t>double</w:t>
      </w:r>
      <w:r w:rsidR="00CD14A7">
        <w:rPr>
          <w:rFonts w:cs="Arial" w:hint="eastAsia"/>
          <w:color w:val="000000"/>
        </w:rPr>
        <w:t>、</w:t>
      </w:r>
      <w:r w:rsidR="00CD14A7">
        <w:rPr>
          <w:rFonts w:cs="Arial" w:hint="eastAsia"/>
          <w:color w:val="000000"/>
        </w:rPr>
        <w:t>string</w:t>
      </w:r>
      <w:r w:rsidR="00CD14A7">
        <w:rPr>
          <w:rFonts w:cs="Arial" w:hint="eastAsia"/>
          <w:color w:val="000000"/>
        </w:rPr>
        <w:t>或者日期类组成的数组。</w:t>
      </w:r>
      <w:r w:rsidR="006B61C6">
        <w:rPr>
          <w:rFonts w:cs="Arial" w:hint="eastAsia"/>
          <w:color w:val="000000"/>
        </w:rPr>
        <w:t>每一个</w:t>
      </w:r>
      <w:r w:rsidR="006B61C6">
        <w:rPr>
          <w:rFonts w:cs="Arial" w:hint="eastAsia"/>
          <w:color w:val="000000"/>
        </w:rPr>
        <w:t>MongoDB</w:t>
      </w:r>
      <w:r w:rsidR="006B61C6">
        <w:rPr>
          <w:rFonts w:cs="Arial" w:hint="eastAsia"/>
          <w:color w:val="000000"/>
        </w:rPr>
        <w:t>中的文档，都包含一个</w:t>
      </w:r>
      <w:r w:rsidR="006B61C6">
        <w:rPr>
          <w:rFonts w:cs="Arial" w:hint="eastAsia"/>
          <w:color w:val="000000"/>
        </w:rPr>
        <w:t>_id</w:t>
      </w:r>
      <w:r w:rsidR="006B61C6">
        <w:rPr>
          <w:rFonts w:cs="Arial" w:hint="eastAsia"/>
          <w:color w:val="000000"/>
        </w:rPr>
        <w:t>字段。</w:t>
      </w:r>
      <w:r w:rsidR="006B61C6">
        <w:rPr>
          <w:rFonts w:cs="Arial" w:hint="eastAsia"/>
          <w:color w:val="000000"/>
        </w:rPr>
        <w:t>_id</w:t>
      </w:r>
      <w:r w:rsidR="006B61C6">
        <w:rPr>
          <w:rFonts w:cs="Arial" w:hint="eastAsia"/>
          <w:color w:val="000000"/>
        </w:rPr>
        <w:t>字段是一个不可变的唯一的值，作为数据的主键，内容是一个</w:t>
      </w:r>
      <w:r w:rsidR="006B61C6">
        <w:rPr>
          <w:rFonts w:cs="Arial" w:hint="eastAsia"/>
          <w:color w:val="000000"/>
        </w:rPr>
        <w:t>ObjectId</w:t>
      </w:r>
      <w:r w:rsidR="006B61C6">
        <w:rPr>
          <w:rFonts w:cs="Arial" w:hint="eastAsia"/>
          <w:color w:val="000000"/>
        </w:rPr>
        <w:t>的类。</w:t>
      </w:r>
      <w:r w:rsidR="006B61C6">
        <w:rPr>
          <w:rFonts w:cs="Arial" w:hint="eastAsia"/>
          <w:color w:val="000000"/>
        </w:rPr>
        <w:t>ObjectId</w:t>
      </w:r>
      <w:r w:rsidR="006B61C6">
        <w:rPr>
          <w:rFonts w:cs="Arial" w:hint="eastAsia"/>
          <w:color w:val="000000"/>
        </w:rPr>
        <w:t>是一个</w:t>
      </w:r>
      <w:r w:rsidR="006B61C6">
        <w:rPr>
          <w:rFonts w:cs="Arial" w:hint="eastAsia"/>
          <w:color w:val="000000"/>
        </w:rPr>
        <w:t>12</w:t>
      </w:r>
      <w:r w:rsidR="006B61C6">
        <w:rPr>
          <w:rFonts w:cs="Arial" w:hint="eastAsia"/>
          <w:color w:val="000000"/>
        </w:rPr>
        <w:t>位的</w:t>
      </w:r>
      <w:r w:rsidR="006B61C6">
        <w:rPr>
          <w:rFonts w:cs="Arial" w:hint="eastAsia"/>
          <w:color w:val="000000"/>
        </w:rPr>
        <w:t>BSON</w:t>
      </w:r>
      <w:r w:rsidR="00165082">
        <w:rPr>
          <w:rFonts w:cs="Arial" w:hint="eastAsia"/>
          <w:color w:val="000000"/>
        </w:rPr>
        <w:t>类型，其中</w:t>
      </w:r>
      <w:r w:rsidR="00165082">
        <w:rPr>
          <w:rFonts w:cs="Arial" w:hint="eastAsia"/>
          <w:color w:val="000000"/>
        </w:rPr>
        <w:t>4</w:t>
      </w:r>
      <w:r w:rsidR="00165082">
        <w:rPr>
          <w:rFonts w:cs="Arial" w:hint="eastAsia"/>
          <w:color w:val="000000"/>
        </w:rPr>
        <w:t>位根据</w:t>
      </w:r>
      <w:r w:rsidR="00165082">
        <w:rPr>
          <w:rFonts w:cs="Arial" w:hint="eastAsia"/>
          <w:color w:val="000000"/>
        </w:rPr>
        <w:t>UNIX</w:t>
      </w:r>
      <w:r w:rsidR="00165082">
        <w:rPr>
          <w:rFonts w:cs="Arial" w:hint="eastAsia"/>
          <w:color w:val="000000"/>
        </w:rPr>
        <w:t>时间生成，</w:t>
      </w:r>
      <w:r w:rsidR="00165082">
        <w:rPr>
          <w:rFonts w:cs="Arial" w:hint="eastAsia"/>
          <w:color w:val="000000"/>
        </w:rPr>
        <w:t>3</w:t>
      </w:r>
      <w:r w:rsidR="00165082">
        <w:rPr>
          <w:rFonts w:cs="Arial" w:hint="eastAsia"/>
          <w:color w:val="000000"/>
        </w:rPr>
        <w:t>位为机器标识，两位</w:t>
      </w:r>
      <w:proofErr w:type="gramStart"/>
      <w:r w:rsidR="00165082">
        <w:rPr>
          <w:rFonts w:cs="Arial" w:hint="eastAsia"/>
          <w:color w:val="000000"/>
        </w:rPr>
        <w:t>为进程</w:t>
      </w:r>
      <w:proofErr w:type="gramEnd"/>
      <w:r w:rsidR="00165082">
        <w:rPr>
          <w:rFonts w:cs="Arial" w:hint="eastAsia"/>
          <w:color w:val="000000"/>
        </w:rPr>
        <w:t>id</w:t>
      </w:r>
      <w:r w:rsidR="00165082">
        <w:rPr>
          <w:rFonts w:cs="Arial" w:hint="eastAsia"/>
          <w:color w:val="000000"/>
        </w:rPr>
        <w:t>，还有</w:t>
      </w:r>
      <w:r w:rsidR="00165082">
        <w:rPr>
          <w:rFonts w:cs="Arial" w:hint="eastAsia"/>
          <w:color w:val="000000"/>
        </w:rPr>
        <w:t>3</w:t>
      </w:r>
      <w:r w:rsidR="00165082">
        <w:rPr>
          <w:rFonts w:cs="Arial" w:hint="eastAsia"/>
          <w:color w:val="000000"/>
        </w:rPr>
        <w:t>位为随机生成的。因为</w:t>
      </w:r>
      <w:r w:rsidR="00165082">
        <w:rPr>
          <w:rFonts w:cs="Arial" w:hint="eastAsia"/>
          <w:color w:val="000000"/>
        </w:rPr>
        <w:t>ObjectId</w:t>
      </w:r>
      <w:r w:rsidR="00165082">
        <w:rPr>
          <w:rFonts w:cs="Arial" w:hint="eastAsia"/>
          <w:color w:val="000000"/>
        </w:rPr>
        <w:t>数据很小而且能够快速生成唯一值，所以，当</w:t>
      </w:r>
      <w:r w:rsidR="00165082">
        <w:rPr>
          <w:rFonts w:cs="Arial" w:hint="eastAsia"/>
          <w:color w:val="000000"/>
        </w:rPr>
        <w:t>_id</w:t>
      </w:r>
      <w:r w:rsidR="00165082">
        <w:rPr>
          <w:rFonts w:cs="Arial" w:hint="eastAsia"/>
          <w:color w:val="000000"/>
        </w:rPr>
        <w:t>值没有指定时，</w:t>
      </w:r>
      <w:r w:rsidR="00165082">
        <w:rPr>
          <w:rFonts w:cs="Arial" w:hint="eastAsia"/>
          <w:color w:val="000000"/>
        </w:rPr>
        <w:t>MongoDB</w:t>
      </w:r>
      <w:r w:rsidR="00165082">
        <w:rPr>
          <w:rFonts w:cs="Arial" w:hint="eastAsia"/>
          <w:color w:val="000000"/>
        </w:rPr>
        <w:t>用它作为默认的</w:t>
      </w:r>
      <w:r w:rsidR="00165082">
        <w:rPr>
          <w:rFonts w:cs="Arial" w:hint="eastAsia"/>
          <w:color w:val="000000"/>
        </w:rPr>
        <w:t>_id</w:t>
      </w:r>
      <w:r w:rsidR="00165082">
        <w:rPr>
          <w:rFonts w:cs="Arial" w:hint="eastAsia"/>
          <w:color w:val="000000"/>
        </w:rPr>
        <w:t>字段的值。</w:t>
      </w:r>
    </w:p>
    <w:p w14:paraId="22315FF2" w14:textId="77777777" w:rsidR="00BE706E" w:rsidRDefault="00BE706E" w:rsidP="00D37D52">
      <w:pPr>
        <w:autoSpaceDE w:val="0"/>
        <w:autoSpaceDN w:val="0"/>
        <w:adjustRightInd w:val="0"/>
        <w:ind w:firstLineChars="177" w:firstLine="425"/>
        <w:jc w:val="left"/>
        <w:rPr>
          <w:rFonts w:cs="Arial"/>
          <w:color w:val="000000"/>
        </w:rPr>
      </w:pPr>
      <w:r>
        <w:rPr>
          <w:rFonts w:cs="Arial" w:hint="eastAsia"/>
          <w:color w:val="000000"/>
        </w:rPr>
        <w:t>MongoDB</w:t>
      </w:r>
      <w:r>
        <w:rPr>
          <w:rFonts w:cs="Arial" w:hint="eastAsia"/>
          <w:color w:val="000000"/>
        </w:rPr>
        <w:t>的图片存储。</w:t>
      </w:r>
      <w:r>
        <w:rPr>
          <w:rFonts w:cs="Arial" w:hint="eastAsia"/>
          <w:color w:val="000000"/>
        </w:rPr>
        <w:t>MongoDB</w:t>
      </w:r>
      <w:r>
        <w:rPr>
          <w:rFonts w:cs="Arial" w:hint="eastAsia"/>
          <w:color w:val="000000"/>
        </w:rPr>
        <w:t>使用</w:t>
      </w:r>
      <w:r>
        <w:rPr>
          <w:rFonts w:cs="Arial" w:hint="eastAsia"/>
          <w:color w:val="000000"/>
        </w:rPr>
        <w:t>GridFS</w:t>
      </w:r>
      <w:r>
        <w:rPr>
          <w:rFonts w:cs="Arial" w:hint="eastAsia"/>
          <w:color w:val="000000"/>
        </w:rPr>
        <w:t>作为图片的存储机制。</w:t>
      </w:r>
      <w:r>
        <w:rPr>
          <w:rFonts w:cs="Arial" w:hint="eastAsia"/>
          <w:color w:val="000000"/>
        </w:rPr>
        <w:t>GridFS</w:t>
      </w:r>
      <w:r>
        <w:rPr>
          <w:rFonts w:cs="Arial" w:hint="eastAsia"/>
          <w:color w:val="000000"/>
        </w:rPr>
        <w:t>是一种能够将大型文件存储在</w:t>
      </w:r>
      <w:r>
        <w:rPr>
          <w:rFonts w:cs="Arial" w:hint="eastAsia"/>
          <w:color w:val="000000"/>
        </w:rPr>
        <w:t>MongoDB</w:t>
      </w:r>
      <w:r>
        <w:rPr>
          <w:rFonts w:cs="Arial" w:hint="eastAsia"/>
          <w:color w:val="000000"/>
        </w:rPr>
        <w:t>的文件规范，目前，所有的</w:t>
      </w:r>
      <w:r>
        <w:rPr>
          <w:rFonts w:cs="Arial" w:hint="eastAsia"/>
          <w:color w:val="000000"/>
        </w:rPr>
        <w:t>MongoDB</w:t>
      </w:r>
      <w:r>
        <w:rPr>
          <w:rFonts w:cs="Arial" w:hint="eastAsia"/>
          <w:color w:val="000000"/>
        </w:rPr>
        <w:t>的官方驱动都实现了</w:t>
      </w:r>
      <w:r>
        <w:rPr>
          <w:rFonts w:cs="Arial" w:hint="eastAsia"/>
          <w:color w:val="000000"/>
        </w:rPr>
        <w:t>GridFS</w:t>
      </w:r>
      <w:r>
        <w:rPr>
          <w:rFonts w:cs="Arial" w:hint="eastAsia"/>
          <w:color w:val="000000"/>
        </w:rPr>
        <w:t>规范。</w:t>
      </w:r>
      <w:r>
        <w:rPr>
          <w:rFonts w:cs="Arial" w:hint="eastAsia"/>
          <w:color w:val="000000"/>
        </w:rPr>
        <w:t>GridFS</w:t>
      </w:r>
      <w:r>
        <w:rPr>
          <w:rFonts w:cs="Arial" w:hint="eastAsia"/>
          <w:color w:val="000000"/>
        </w:rPr>
        <w:t>能够突破</w:t>
      </w:r>
      <w:r>
        <w:rPr>
          <w:rFonts w:cs="Arial" w:hint="eastAsia"/>
          <w:color w:val="000000"/>
        </w:rPr>
        <w:t>BSON</w:t>
      </w:r>
      <w:r>
        <w:rPr>
          <w:rFonts w:cs="Arial" w:hint="eastAsia"/>
          <w:color w:val="000000"/>
        </w:rPr>
        <w:t>文档对于文件大小不超过</w:t>
      </w:r>
      <w:r>
        <w:rPr>
          <w:rFonts w:cs="Arial" w:hint="eastAsia"/>
          <w:color w:val="000000"/>
        </w:rPr>
        <w:t>16M</w:t>
      </w:r>
      <w:r>
        <w:rPr>
          <w:rFonts w:cs="Arial" w:hint="eastAsia"/>
          <w:color w:val="000000"/>
        </w:rPr>
        <w:t>的限制，将文件用分割的形式存进数据库的一种规则。</w:t>
      </w:r>
      <w:r>
        <w:rPr>
          <w:rFonts w:cs="Arial" w:hint="eastAsia"/>
          <w:color w:val="000000"/>
        </w:rPr>
        <w:t>GridFS</w:t>
      </w:r>
      <w:r>
        <w:rPr>
          <w:rFonts w:cs="Arial" w:hint="eastAsia"/>
          <w:color w:val="000000"/>
        </w:rPr>
        <w:t>没有将大的文件存储到一个单独的文档中，而是将文件切分成一个个小的部分，将每个文件碎片作为独立的文档进行存储。默认情况下，</w:t>
      </w:r>
      <w:r>
        <w:rPr>
          <w:rFonts w:cs="Arial" w:hint="eastAsia"/>
          <w:color w:val="000000"/>
        </w:rPr>
        <w:t>GridFS</w:t>
      </w:r>
      <w:r>
        <w:rPr>
          <w:rFonts w:cs="Arial" w:hint="eastAsia"/>
          <w:color w:val="000000"/>
        </w:rPr>
        <w:t>将碎片的大小限制在</w:t>
      </w:r>
      <w:r>
        <w:rPr>
          <w:rFonts w:cs="Arial" w:hint="eastAsia"/>
          <w:color w:val="000000"/>
        </w:rPr>
        <w:t>256k</w:t>
      </w:r>
      <w:r>
        <w:rPr>
          <w:rFonts w:cs="Arial" w:hint="eastAsia"/>
          <w:color w:val="000000"/>
        </w:rPr>
        <w:t>之内。</w:t>
      </w:r>
      <w:r>
        <w:rPr>
          <w:rFonts w:cs="Arial" w:hint="eastAsia"/>
          <w:color w:val="000000"/>
        </w:rPr>
        <w:t>GridFS</w:t>
      </w:r>
      <w:r>
        <w:rPr>
          <w:rFonts w:cs="Arial" w:hint="eastAsia"/>
          <w:color w:val="000000"/>
        </w:rPr>
        <w:t>使用两个聚集来存储文件，一个用来存储文件碎片，另一个用来存储文件的元数据类型。</w:t>
      </w:r>
      <w:r w:rsidR="00630296">
        <w:rPr>
          <w:rFonts w:cs="Arial" w:hint="eastAsia"/>
          <w:color w:val="000000"/>
        </w:rPr>
        <w:t>当用户查询一个用</w:t>
      </w:r>
      <w:r w:rsidR="00630296">
        <w:rPr>
          <w:rFonts w:cs="Arial" w:hint="eastAsia"/>
          <w:color w:val="000000"/>
        </w:rPr>
        <w:t>GridFS</w:t>
      </w:r>
      <w:r w:rsidR="00630296">
        <w:rPr>
          <w:rFonts w:cs="Arial" w:hint="eastAsia"/>
          <w:color w:val="000000"/>
        </w:rPr>
        <w:t>存储的文件时，数据库驱动或者数据库客户端会重新聚集需要的文件碎片。用户可以用</w:t>
      </w:r>
      <w:r w:rsidR="00630296">
        <w:rPr>
          <w:rFonts w:cs="Arial" w:hint="eastAsia"/>
          <w:color w:val="000000"/>
        </w:rPr>
        <w:t>GridFS</w:t>
      </w:r>
      <w:r w:rsidR="00630296">
        <w:rPr>
          <w:rFonts w:cs="Arial" w:hint="eastAsia"/>
          <w:color w:val="000000"/>
        </w:rPr>
        <w:t>进行范围的</w:t>
      </w:r>
      <w:r w:rsidR="00630296">
        <w:rPr>
          <w:rFonts w:cs="Arial" w:hint="eastAsia"/>
          <w:color w:val="000000"/>
        </w:rPr>
        <w:lastRenderedPageBreak/>
        <w:t>查询，也可以使用</w:t>
      </w:r>
      <w:r w:rsidR="00630296">
        <w:rPr>
          <w:rFonts w:cs="Arial" w:hint="eastAsia"/>
          <w:color w:val="000000"/>
        </w:rPr>
        <w:t>GridFS</w:t>
      </w:r>
      <w:r w:rsidR="00630296">
        <w:rPr>
          <w:rFonts w:cs="Arial" w:hint="eastAsia"/>
          <w:color w:val="000000"/>
        </w:rPr>
        <w:t>进行“跳跃式”的查询获取任意视频或者音频碎片。</w:t>
      </w:r>
      <w:r w:rsidR="00630296">
        <w:rPr>
          <w:rFonts w:cs="Arial" w:hint="eastAsia"/>
          <w:color w:val="000000"/>
        </w:rPr>
        <w:t>GridFS</w:t>
      </w:r>
      <w:r w:rsidR="00630296">
        <w:rPr>
          <w:rFonts w:cs="Arial" w:hint="eastAsia"/>
          <w:color w:val="000000"/>
        </w:rPr>
        <w:t>不仅仅在存储超过</w:t>
      </w:r>
      <w:r w:rsidR="00630296">
        <w:rPr>
          <w:rFonts w:cs="Arial" w:hint="eastAsia"/>
          <w:color w:val="000000"/>
        </w:rPr>
        <w:t>16M</w:t>
      </w:r>
      <w:r w:rsidR="00630296">
        <w:rPr>
          <w:rFonts w:cs="Arial" w:hint="eastAsia"/>
          <w:color w:val="000000"/>
        </w:rPr>
        <w:t>限制的大文件时很有效，而且能够帮助用户在不将整个文件载入内存就使用文件。</w:t>
      </w:r>
    </w:p>
    <w:p w14:paraId="5B3A9CDB" w14:textId="77777777"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w:t>
      </w:r>
      <w:proofErr w:type="gramStart"/>
      <w:r w:rsidRPr="00D37D52">
        <w:rPr>
          <w:rFonts w:cs="Arial" w:hint="eastAsia"/>
          <w:color w:val="000000"/>
        </w:rPr>
        <w:t>或者单例的</w:t>
      </w:r>
      <w:proofErr w:type="gramEnd"/>
      <w:r w:rsidRPr="00D37D52">
        <w:rPr>
          <w:rFonts w:cs="Arial" w:hint="eastAsia"/>
          <w:color w:val="000000"/>
        </w:rPr>
        <w:t>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w:t>
      </w:r>
      <w:proofErr w:type="gramStart"/>
      <w:r w:rsidR="000D45FF" w:rsidRPr="00D37D52">
        <w:rPr>
          <w:rFonts w:cs="Arial" w:hint="eastAsia"/>
          <w:color w:val="000000"/>
        </w:rPr>
        <w:t>簇</w:t>
      </w:r>
      <w:proofErr w:type="gramEnd"/>
      <w:r w:rsidR="000D45FF" w:rsidRPr="00D37D52">
        <w:rPr>
          <w:rFonts w:cs="Arial" w:hint="eastAsia"/>
          <w:color w:val="000000"/>
        </w:rPr>
        <w:t>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14:paraId="72A06482" w14:textId="77777777"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w:t>
      </w:r>
      <w:commentRangeStart w:id="118"/>
      <w:r>
        <w:rPr>
          <w:rFonts w:cs="Arial" w:hint="eastAsia"/>
          <w:color w:val="000000"/>
        </w:rPr>
        <w:t>设计哲学</w:t>
      </w:r>
      <w:commentRangeEnd w:id="118"/>
      <w:r w:rsidR="00FF17F2">
        <w:rPr>
          <w:rStyle w:val="ab"/>
        </w:rPr>
        <w:commentReference w:id="118"/>
      </w:r>
      <w:r>
        <w:rPr>
          <w:rFonts w:cs="Arial" w:hint="eastAsia"/>
          <w:color w:val="000000"/>
        </w:rPr>
        <w:t>。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14:paraId="0E3CBF19" w14:textId="77777777" w:rsidR="00B22E2E" w:rsidRDefault="00914C71" w:rsidP="00B22E2E">
      <w:pPr>
        <w:pStyle w:val="2"/>
      </w:pPr>
      <w:bookmarkStart w:id="119" w:name="_Toc356850527"/>
      <w:r>
        <w:rPr>
          <w:rFonts w:hint="eastAsia"/>
        </w:rPr>
        <w:t xml:space="preserve">2.2 </w:t>
      </w:r>
      <w:r w:rsidR="00401F93">
        <w:rPr>
          <w:rFonts w:hint="eastAsia"/>
        </w:rPr>
        <w:t>服务器技术综述</w:t>
      </w:r>
      <w:bookmarkEnd w:id="119"/>
    </w:p>
    <w:p w14:paraId="4B7BDCE6" w14:textId="77777777" w:rsidR="00401F93" w:rsidRDefault="00332EB7" w:rsidP="00332EB7">
      <w:pPr>
        <w:pStyle w:val="3"/>
      </w:pPr>
      <w:bookmarkStart w:id="120" w:name="_Toc356850528"/>
      <w:r>
        <w:rPr>
          <w:rFonts w:hint="eastAsia"/>
        </w:rPr>
        <w:t>2.2.1</w:t>
      </w:r>
      <w:r w:rsidR="001A71A6">
        <w:rPr>
          <w:rFonts w:hint="eastAsia"/>
        </w:rPr>
        <w:t xml:space="preserve"> </w:t>
      </w:r>
      <w:r w:rsidR="00401F93" w:rsidRPr="00975F44">
        <w:rPr>
          <w:rFonts w:ascii="Arial" w:hAnsi="Arial" w:cs="Arial"/>
        </w:rPr>
        <w:t>Python</w:t>
      </w:r>
      <w:r w:rsidR="00401F93">
        <w:rPr>
          <w:rFonts w:hint="eastAsia"/>
        </w:rPr>
        <w:t>技术综述</w:t>
      </w:r>
      <w:bookmarkEnd w:id="120"/>
    </w:p>
    <w:p w14:paraId="69D653F2" w14:textId="77777777" w:rsidR="00821560" w:rsidRDefault="00821560" w:rsidP="00821560">
      <w:pPr>
        <w:autoSpaceDE w:val="0"/>
        <w:autoSpaceDN w:val="0"/>
        <w:adjustRightInd w:val="0"/>
        <w:ind w:firstLineChars="177" w:firstLine="425"/>
        <w:jc w:val="left"/>
      </w:pPr>
      <w:r>
        <w:rPr>
          <w:rFonts w:hint="eastAsia"/>
        </w:rPr>
        <w:t>Python</w:t>
      </w:r>
      <w:r>
        <w:rPr>
          <w:rFonts w:hint="eastAsia"/>
        </w:rPr>
        <w:t>是一种能够让用户更加快速工作并且更加有效地集成系统的编程语言，同时，</w:t>
      </w:r>
      <w:r w:rsidR="00332EB7" w:rsidRPr="00833F0A">
        <w:rPr>
          <w:rFonts w:hint="eastAsia"/>
        </w:rPr>
        <w:t>Python</w:t>
      </w:r>
      <w:r w:rsidR="00332EB7" w:rsidRPr="00833F0A">
        <w:rPr>
          <w:rFonts w:hint="eastAsia"/>
        </w:rPr>
        <w:t>是一种</w:t>
      </w:r>
      <w:r w:rsidR="00833F0A" w:rsidRPr="00833F0A">
        <w:rPr>
          <w:rFonts w:hint="eastAsia"/>
        </w:rPr>
        <w:t>被广泛应用于应用程序的</w:t>
      </w:r>
      <w:r w:rsidR="00332EB7" w:rsidRPr="00833F0A">
        <w:rPr>
          <w:rFonts w:hint="eastAsia"/>
        </w:rPr>
        <w:t>引人注目的强大的动态编程语言</w:t>
      </w:r>
      <w:r w:rsidR="00833F0A" w:rsidRPr="00833F0A">
        <w:rPr>
          <w:rFonts w:hint="eastAsia"/>
        </w:rPr>
        <w:t>。</w:t>
      </w:r>
    </w:p>
    <w:p w14:paraId="5E5F566F" w14:textId="77777777" w:rsidR="00975F44" w:rsidRDefault="00833F0A" w:rsidP="00821560">
      <w:pPr>
        <w:autoSpaceDE w:val="0"/>
        <w:autoSpaceDN w:val="0"/>
        <w:adjustRightInd w:val="0"/>
        <w:ind w:firstLineChars="177" w:firstLine="425"/>
        <w:jc w:val="left"/>
      </w:pPr>
      <w:r w:rsidRPr="00833F0A">
        <w:rPr>
          <w:rFonts w:hint="eastAsia"/>
        </w:rPr>
        <w:t>Python</w:t>
      </w:r>
      <w:r w:rsidRPr="00833F0A">
        <w:rPr>
          <w:rFonts w:hint="eastAsia"/>
        </w:rPr>
        <w:t>的显著特点包括但不限于：</w:t>
      </w:r>
    </w:p>
    <w:p w14:paraId="0A83D345" w14:textId="77777777" w:rsidR="006D732F" w:rsidRDefault="00833F0A" w:rsidP="006D732F">
      <w:pPr>
        <w:pStyle w:val="af"/>
        <w:numPr>
          <w:ilvl w:val="0"/>
          <w:numId w:val="29"/>
        </w:numPr>
        <w:autoSpaceDE w:val="0"/>
        <w:autoSpaceDN w:val="0"/>
        <w:adjustRightInd w:val="0"/>
        <w:rPr>
          <w:lang w:eastAsia="zh-CN"/>
        </w:rPr>
      </w:pPr>
      <w:r w:rsidRPr="00833F0A">
        <w:rPr>
          <w:rFonts w:hint="eastAsia"/>
          <w:lang w:eastAsia="zh-CN"/>
        </w:rPr>
        <w:t>清晰易读的语法</w:t>
      </w:r>
      <w:r w:rsidR="00975F44">
        <w:rPr>
          <w:rFonts w:hint="eastAsia"/>
          <w:lang w:eastAsia="zh-CN"/>
        </w:rPr>
        <w:t>：</w:t>
      </w:r>
      <w:r w:rsidR="00975F44">
        <w:rPr>
          <w:rFonts w:hint="eastAsia"/>
          <w:lang w:eastAsia="zh-CN"/>
        </w:rPr>
        <w:t>Python</w:t>
      </w:r>
      <w:r w:rsidR="00821560">
        <w:rPr>
          <w:rFonts w:hint="eastAsia"/>
          <w:lang w:eastAsia="zh-CN"/>
        </w:rPr>
        <w:t>的语法十分简洁</w:t>
      </w:r>
      <w:r w:rsidR="00821560" w:rsidRPr="00821560">
        <w:rPr>
          <w:lang w:eastAsia="zh-CN"/>
        </w:rPr>
        <w:t>，尽量使用无异义的英语单词，与其它大多数程序设计语言使用大括号不一样，它使用缩进来定义语句块。</w:t>
      </w:r>
      <w:r w:rsidR="00975F44">
        <w:rPr>
          <w:rFonts w:hint="eastAsia"/>
          <w:lang w:eastAsia="zh-CN"/>
        </w:rPr>
        <w:t>用户可以花费更多的时间研究程序的功能或逻辑，而不是研究</w:t>
      </w:r>
      <w:r w:rsidR="00975F44">
        <w:rPr>
          <w:rFonts w:hint="eastAsia"/>
          <w:lang w:eastAsia="zh-CN"/>
        </w:rPr>
        <w:t>Python</w:t>
      </w:r>
      <w:r w:rsidR="00975F44">
        <w:rPr>
          <w:rFonts w:hint="eastAsia"/>
          <w:lang w:eastAsia="zh-CN"/>
        </w:rPr>
        <w:t>语法本身。</w:t>
      </w:r>
    </w:p>
    <w:p w14:paraId="7E4CA39A" w14:textId="77777777" w:rsidR="00821560" w:rsidRDefault="00833F0A" w:rsidP="00821560">
      <w:pPr>
        <w:pStyle w:val="af"/>
        <w:numPr>
          <w:ilvl w:val="0"/>
          <w:numId w:val="29"/>
        </w:numPr>
        <w:autoSpaceDE w:val="0"/>
        <w:autoSpaceDN w:val="0"/>
        <w:adjustRightInd w:val="0"/>
        <w:rPr>
          <w:lang w:eastAsia="zh-CN"/>
        </w:rPr>
      </w:pPr>
      <w:r w:rsidRPr="00833F0A">
        <w:rPr>
          <w:rFonts w:hint="eastAsia"/>
          <w:lang w:eastAsia="zh-CN"/>
        </w:rPr>
        <w:t>直观的面向对象能力</w:t>
      </w:r>
      <w:r w:rsidR="00975F44">
        <w:rPr>
          <w:rFonts w:hint="eastAsia"/>
          <w:lang w:eastAsia="zh-CN"/>
        </w:rPr>
        <w:t>：</w:t>
      </w:r>
      <w:r w:rsidR="00821560">
        <w:rPr>
          <w:rFonts w:hint="eastAsia"/>
          <w:lang w:eastAsia="zh-CN"/>
        </w:rPr>
        <w:t>Python</w:t>
      </w:r>
      <w:r w:rsidR="00821560">
        <w:rPr>
          <w:rFonts w:hint="eastAsia"/>
          <w:lang w:eastAsia="zh-CN"/>
        </w:rPr>
        <w:t>既支持程序化编程也支持面向对象编程。</w:t>
      </w:r>
      <w:r w:rsidR="00821560">
        <w:rPr>
          <w:rFonts w:hint="eastAsia"/>
          <w:lang w:eastAsia="zh-CN"/>
        </w:rPr>
        <w:t>Py</w:t>
      </w:r>
      <w:r w:rsidR="00821560" w:rsidRPr="00821560">
        <w:rPr>
          <w:lang w:eastAsia="zh-CN"/>
        </w:rPr>
        <w:t>thon</w:t>
      </w:r>
      <w:r w:rsidR="00821560" w:rsidRPr="00821560">
        <w:rPr>
          <w:lang w:eastAsia="zh-CN"/>
        </w:rPr>
        <w:t>具有近二十年的发展历史，成熟且稳定。</w:t>
      </w:r>
      <w:r w:rsidR="00975F44">
        <w:rPr>
          <w:rFonts w:hint="eastAsia"/>
          <w:lang w:eastAsia="zh-CN"/>
        </w:rPr>
        <w:t>与其他语言相比，</w:t>
      </w:r>
      <w:r w:rsidR="00975F44">
        <w:rPr>
          <w:rFonts w:hint="eastAsia"/>
          <w:lang w:eastAsia="zh-CN"/>
        </w:rPr>
        <w:t>Python</w:t>
      </w:r>
      <w:r w:rsidR="00975F44">
        <w:rPr>
          <w:rFonts w:hint="eastAsia"/>
          <w:lang w:eastAsia="zh-CN"/>
        </w:rPr>
        <w:t>实现面向对象的方法更为简洁。</w:t>
      </w:r>
    </w:p>
    <w:p w14:paraId="5D2D4B39" w14:textId="77777777" w:rsidR="00821560" w:rsidRDefault="00833F0A" w:rsidP="00821560">
      <w:pPr>
        <w:pStyle w:val="af"/>
        <w:numPr>
          <w:ilvl w:val="0"/>
          <w:numId w:val="29"/>
        </w:numPr>
        <w:autoSpaceDE w:val="0"/>
        <w:autoSpaceDN w:val="0"/>
        <w:adjustRightInd w:val="0"/>
        <w:rPr>
          <w:lang w:eastAsia="zh-CN"/>
        </w:rPr>
      </w:pPr>
      <w:r w:rsidRPr="00833F0A">
        <w:rPr>
          <w:rFonts w:hint="eastAsia"/>
          <w:lang w:eastAsia="zh-CN"/>
        </w:rPr>
        <w:lastRenderedPageBreak/>
        <w:t>完整的模块性支持层次化的包</w:t>
      </w:r>
      <w:r w:rsidR="00975F44">
        <w:rPr>
          <w:rFonts w:hint="eastAsia"/>
          <w:lang w:eastAsia="zh-CN"/>
        </w:rPr>
        <w:t>：</w:t>
      </w:r>
      <w:r w:rsidR="00975F44">
        <w:rPr>
          <w:rFonts w:hint="eastAsia"/>
          <w:lang w:eastAsia="zh-CN"/>
        </w:rPr>
        <w:t>Python</w:t>
      </w:r>
      <w:r w:rsidR="00975F44">
        <w:rPr>
          <w:rFonts w:hint="eastAsia"/>
          <w:lang w:eastAsia="zh-CN"/>
        </w:rPr>
        <w:t>语言</w:t>
      </w:r>
      <w:r w:rsidR="00821560" w:rsidRPr="00821560">
        <w:rPr>
          <w:lang w:eastAsia="zh-CN"/>
        </w:rPr>
        <w:t>包含了一组完善而且容易理解的标准库，能够轻松完成很多常见的任务。</w:t>
      </w:r>
    </w:p>
    <w:p w14:paraId="2DABA259" w14:textId="77777777" w:rsidR="006D732F" w:rsidRDefault="00975F44" w:rsidP="006D732F">
      <w:pPr>
        <w:pStyle w:val="af"/>
        <w:numPr>
          <w:ilvl w:val="0"/>
          <w:numId w:val="29"/>
        </w:numPr>
        <w:autoSpaceDE w:val="0"/>
        <w:autoSpaceDN w:val="0"/>
        <w:adjustRightInd w:val="0"/>
        <w:rPr>
          <w:lang w:eastAsia="zh-CN"/>
        </w:rPr>
      </w:pPr>
      <w:r>
        <w:rPr>
          <w:rFonts w:hint="eastAsia"/>
          <w:lang w:eastAsia="zh-CN"/>
        </w:rPr>
        <w:t>支持引用模块，可以很方便地利用其他类</w:t>
      </w:r>
      <w:proofErr w:type="gramStart"/>
      <w:r>
        <w:rPr>
          <w:rFonts w:hint="eastAsia"/>
          <w:lang w:eastAsia="zh-CN"/>
        </w:rPr>
        <w:t>库实现</w:t>
      </w:r>
      <w:proofErr w:type="gramEnd"/>
      <w:r>
        <w:rPr>
          <w:rFonts w:hint="eastAsia"/>
          <w:lang w:eastAsia="zh-CN"/>
        </w:rPr>
        <w:t>多种功能。</w:t>
      </w:r>
    </w:p>
    <w:p w14:paraId="2C80059A" w14:textId="77777777" w:rsidR="006D732F" w:rsidRDefault="00833F0A" w:rsidP="006D732F">
      <w:pPr>
        <w:pStyle w:val="af"/>
        <w:numPr>
          <w:ilvl w:val="0"/>
          <w:numId w:val="29"/>
        </w:numPr>
        <w:autoSpaceDE w:val="0"/>
        <w:autoSpaceDN w:val="0"/>
        <w:adjustRightInd w:val="0"/>
        <w:rPr>
          <w:lang w:eastAsia="zh-CN"/>
        </w:rPr>
      </w:pPr>
      <w:r w:rsidRPr="00833F0A">
        <w:rPr>
          <w:rFonts w:hint="eastAsia"/>
          <w:lang w:eastAsia="zh-CN"/>
        </w:rPr>
        <w:t>易于使用的用</w:t>
      </w:r>
      <w:r w:rsidRPr="00833F0A">
        <w:rPr>
          <w:rFonts w:hint="eastAsia"/>
          <w:lang w:eastAsia="zh-CN"/>
        </w:rPr>
        <w:t>C</w:t>
      </w:r>
      <w:r w:rsidRPr="00833F0A">
        <w:rPr>
          <w:rFonts w:hint="eastAsia"/>
          <w:lang w:eastAsia="zh-CN"/>
        </w:rPr>
        <w:t>，</w:t>
      </w:r>
      <w:r w:rsidRPr="00833F0A">
        <w:rPr>
          <w:rFonts w:hint="eastAsia"/>
          <w:lang w:eastAsia="zh-CN"/>
        </w:rPr>
        <w:t>C++</w:t>
      </w:r>
      <w:r w:rsidR="00745174">
        <w:rPr>
          <w:rFonts w:hint="eastAsia"/>
          <w:lang w:eastAsia="zh-CN"/>
        </w:rPr>
        <w:t>或者其他语言编写的扩展包或模块：</w:t>
      </w:r>
      <w:r w:rsidR="00A659E2">
        <w:rPr>
          <w:rFonts w:hint="eastAsia"/>
          <w:lang w:eastAsia="zh-CN"/>
        </w:rPr>
        <w:t xml:space="preserve"> Python</w:t>
      </w:r>
      <w:r w:rsidR="00A659E2">
        <w:rPr>
          <w:rFonts w:hint="eastAsia"/>
          <w:lang w:eastAsia="zh-CN"/>
        </w:rPr>
        <w:t>本身值包含</w:t>
      </w:r>
      <w:r w:rsidR="00A659E2" w:rsidRPr="00A659E2">
        <w:rPr>
          <w:lang w:eastAsia="zh-CN"/>
        </w:rPr>
        <w:t>数字、字符串、列表、字典、文件等常见类型和函数</w:t>
      </w:r>
      <w:r w:rsidR="00A659E2" w:rsidRPr="00A659E2">
        <w:rPr>
          <w:rFonts w:hint="eastAsia"/>
          <w:lang w:eastAsia="zh-CN"/>
        </w:rPr>
        <w:t>，但是</w:t>
      </w:r>
      <w:r w:rsidR="00A659E2" w:rsidRPr="00A659E2">
        <w:rPr>
          <w:lang w:eastAsia="zh-CN"/>
        </w:rPr>
        <w:t>Python</w:t>
      </w:r>
      <w:r w:rsidR="00A659E2" w:rsidRPr="00A659E2">
        <w:rPr>
          <w:lang w:eastAsia="zh-CN"/>
        </w:rPr>
        <w:t>标准</w:t>
      </w:r>
      <w:proofErr w:type="gramStart"/>
      <w:r w:rsidR="00A659E2" w:rsidRPr="00A659E2">
        <w:rPr>
          <w:lang w:eastAsia="zh-CN"/>
        </w:rPr>
        <w:t>库提供</w:t>
      </w:r>
      <w:proofErr w:type="gramEnd"/>
      <w:r w:rsidR="00A659E2" w:rsidRPr="00A659E2">
        <w:rPr>
          <w:lang w:eastAsia="zh-CN"/>
        </w:rPr>
        <w:t>了系统管理、网络通信、文本处理、数据库接口、图形系统、</w:t>
      </w:r>
      <w:r w:rsidR="00A659E2" w:rsidRPr="00A659E2">
        <w:rPr>
          <w:lang w:eastAsia="zh-CN"/>
        </w:rPr>
        <w:t>XML</w:t>
      </w:r>
      <w:r w:rsidR="00A659E2" w:rsidRPr="00A659E2">
        <w:rPr>
          <w:lang w:eastAsia="zh-CN"/>
        </w:rPr>
        <w:t>处理等额外的功能</w:t>
      </w:r>
      <w:r w:rsidR="00A659E2">
        <w:rPr>
          <w:rFonts w:hint="eastAsia"/>
          <w:lang w:eastAsia="zh-CN"/>
        </w:rPr>
        <w:t>。因为</w:t>
      </w:r>
      <w:r w:rsidR="00A659E2">
        <w:rPr>
          <w:rFonts w:hint="eastAsia"/>
          <w:lang w:eastAsia="zh-CN"/>
        </w:rPr>
        <w:t>Python</w:t>
      </w:r>
      <w:r w:rsidR="00A659E2">
        <w:rPr>
          <w:rFonts w:hint="eastAsia"/>
          <w:lang w:eastAsia="zh-CN"/>
        </w:rPr>
        <w:t>支持</w:t>
      </w:r>
      <w:proofErr w:type="gramStart"/>
      <w:r w:rsidR="00A659E2">
        <w:rPr>
          <w:rFonts w:hint="eastAsia"/>
          <w:lang w:eastAsia="zh-CN"/>
        </w:rPr>
        <w:t>第三方类库</w:t>
      </w:r>
      <w:proofErr w:type="gramEnd"/>
      <w:r w:rsidR="00A659E2">
        <w:rPr>
          <w:rFonts w:hint="eastAsia"/>
          <w:lang w:eastAsia="zh-CN"/>
        </w:rPr>
        <w:t>，而且不仅仅是</w:t>
      </w:r>
      <w:r w:rsidR="00A659E2">
        <w:rPr>
          <w:rFonts w:hint="eastAsia"/>
          <w:lang w:eastAsia="zh-CN"/>
        </w:rPr>
        <w:t>Python</w:t>
      </w:r>
      <w:r w:rsidR="00A659E2">
        <w:rPr>
          <w:rFonts w:hint="eastAsia"/>
          <w:lang w:eastAsia="zh-CN"/>
        </w:rPr>
        <w:t>语言编写的类库，而且包括很多基于</w:t>
      </w:r>
      <w:r w:rsidR="00A659E2">
        <w:rPr>
          <w:rFonts w:hint="eastAsia"/>
          <w:lang w:eastAsia="zh-CN"/>
        </w:rPr>
        <w:t>C</w:t>
      </w:r>
      <w:r w:rsidR="00A659E2">
        <w:rPr>
          <w:rFonts w:hint="eastAsia"/>
          <w:lang w:eastAsia="zh-CN"/>
        </w:rPr>
        <w:t>、</w:t>
      </w:r>
      <w:r w:rsidR="00A659E2">
        <w:rPr>
          <w:rFonts w:hint="eastAsia"/>
          <w:lang w:eastAsia="zh-CN"/>
        </w:rPr>
        <w:t>C++</w:t>
      </w:r>
      <w:r w:rsidR="00A659E2">
        <w:rPr>
          <w:rFonts w:hint="eastAsia"/>
          <w:lang w:eastAsia="zh-CN"/>
        </w:rPr>
        <w:t>或者其他语言的类库。</w:t>
      </w:r>
      <w:r w:rsidR="00A659E2" w:rsidRPr="00A659E2">
        <w:rPr>
          <w:lang w:eastAsia="zh-CN"/>
        </w:rPr>
        <w:t>Python</w:t>
      </w:r>
      <w:r w:rsidR="00A659E2" w:rsidRPr="00A659E2">
        <w:rPr>
          <w:lang w:eastAsia="zh-CN"/>
        </w:rPr>
        <w:t>已成为一种强大的应用于其他语言与工具之间的</w:t>
      </w:r>
      <w:r w:rsidR="00A659E2" w:rsidRPr="00A659E2">
        <w:rPr>
          <w:lang w:eastAsia="zh-CN"/>
        </w:rPr>
        <w:t>“</w:t>
      </w:r>
      <w:r w:rsidR="00A659E2" w:rsidRPr="00A659E2">
        <w:rPr>
          <w:lang w:eastAsia="zh-CN"/>
        </w:rPr>
        <w:t>胶水</w:t>
      </w:r>
      <w:r w:rsidR="00A659E2" w:rsidRPr="00A659E2">
        <w:rPr>
          <w:lang w:eastAsia="zh-CN"/>
        </w:rPr>
        <w:t>”</w:t>
      </w:r>
      <w:r w:rsidR="00A659E2" w:rsidRPr="00A659E2">
        <w:rPr>
          <w:lang w:eastAsia="zh-CN"/>
        </w:rPr>
        <w:t>语言。</w:t>
      </w:r>
    </w:p>
    <w:p w14:paraId="4663B38C" w14:textId="77777777" w:rsidR="006D732F" w:rsidRDefault="00833F0A" w:rsidP="006D732F">
      <w:pPr>
        <w:pStyle w:val="af"/>
        <w:numPr>
          <w:ilvl w:val="0"/>
          <w:numId w:val="29"/>
        </w:numPr>
        <w:autoSpaceDE w:val="0"/>
        <w:autoSpaceDN w:val="0"/>
        <w:adjustRightInd w:val="0"/>
        <w:rPr>
          <w:lang w:eastAsia="zh-CN"/>
        </w:rPr>
      </w:pPr>
      <w:r w:rsidRPr="00833F0A">
        <w:rPr>
          <w:rFonts w:hint="eastAsia"/>
          <w:lang w:eastAsia="zh-CN"/>
        </w:rPr>
        <w:t>内嵌于应用作为一个脚本接口</w:t>
      </w:r>
      <w:r w:rsidR="00745174">
        <w:rPr>
          <w:rFonts w:hint="eastAsia"/>
          <w:lang w:eastAsia="zh-CN"/>
        </w:rPr>
        <w:t>：</w:t>
      </w:r>
      <w:r w:rsidR="00745174">
        <w:rPr>
          <w:rFonts w:hint="eastAsia"/>
          <w:lang w:eastAsia="zh-CN"/>
        </w:rPr>
        <w:t>Python</w:t>
      </w:r>
      <w:r w:rsidR="00745174">
        <w:rPr>
          <w:rFonts w:hint="eastAsia"/>
          <w:lang w:eastAsia="zh-CN"/>
        </w:rPr>
        <w:t>程序可以方便的作为一个脚本运行于其他的应用之中，兼容性很好。</w:t>
      </w:r>
      <w:r w:rsidR="00821560" w:rsidRPr="00821560">
        <w:rPr>
          <w:lang w:eastAsia="zh-CN"/>
        </w:rPr>
        <w:t>Python</w:t>
      </w:r>
      <w:r w:rsidR="00821560" w:rsidRPr="00821560">
        <w:rPr>
          <w:lang w:eastAsia="zh-CN"/>
        </w:rPr>
        <w:t>具备垃圾回收功能，能够自动管理存储器使用。它经常被当作脚本语言用于处理系统管理任务和网络程序编写，然而它也非常适合完成各种高级任务。</w:t>
      </w:r>
    </w:p>
    <w:p w14:paraId="79EBCA16" w14:textId="77777777" w:rsidR="006D732F" w:rsidRDefault="00745174" w:rsidP="006D732F">
      <w:pPr>
        <w:pStyle w:val="af"/>
        <w:numPr>
          <w:ilvl w:val="0"/>
          <w:numId w:val="29"/>
        </w:numPr>
        <w:autoSpaceDE w:val="0"/>
        <w:autoSpaceDN w:val="0"/>
        <w:adjustRightInd w:val="0"/>
        <w:rPr>
          <w:lang w:eastAsia="zh-CN"/>
        </w:rPr>
      </w:pPr>
      <w:r>
        <w:rPr>
          <w:rFonts w:hint="eastAsia"/>
          <w:lang w:eastAsia="zh-CN"/>
        </w:rPr>
        <w:t>易学性：除了简单的语法，方便的使用方式，</w:t>
      </w:r>
      <w:r>
        <w:rPr>
          <w:rFonts w:hint="eastAsia"/>
          <w:lang w:eastAsia="zh-CN"/>
        </w:rPr>
        <w:t>Python</w:t>
      </w:r>
      <w:r>
        <w:rPr>
          <w:rFonts w:hint="eastAsia"/>
          <w:lang w:eastAsia="zh-CN"/>
        </w:rPr>
        <w:t>还是一个开源的软件，使用者可以方便的阅读源代码，学习十分方便。</w:t>
      </w:r>
    </w:p>
    <w:p w14:paraId="65B4B217" w14:textId="77777777" w:rsidR="00745174" w:rsidRDefault="00745174" w:rsidP="006D732F">
      <w:pPr>
        <w:pStyle w:val="af"/>
        <w:numPr>
          <w:ilvl w:val="0"/>
          <w:numId w:val="29"/>
        </w:numPr>
        <w:autoSpaceDE w:val="0"/>
        <w:autoSpaceDN w:val="0"/>
        <w:adjustRightInd w:val="0"/>
        <w:rPr>
          <w:lang w:eastAsia="zh-C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14:paraId="6020FF2F" w14:textId="77777777" w:rsidR="00821560" w:rsidRDefault="00821560" w:rsidP="00821560">
      <w:pPr>
        <w:autoSpaceDE w:val="0"/>
        <w:autoSpaceDN w:val="0"/>
        <w:adjustRightInd w:val="0"/>
        <w:ind w:firstLineChars="177" w:firstLine="425"/>
        <w:jc w:val="left"/>
      </w:pPr>
      <w:r w:rsidRPr="00821560">
        <w:t>Python</w:t>
      </w:r>
      <w:r w:rsidRPr="00821560">
        <w:t>的设计哲学是</w:t>
      </w:r>
      <w:r w:rsidR="00A659E2">
        <w:rPr>
          <w:rFonts w:hint="eastAsia"/>
        </w:rPr>
        <w:t>“</w:t>
      </w:r>
      <w:r w:rsidRPr="00821560">
        <w:t>优雅</w:t>
      </w:r>
      <w:r w:rsidR="00A659E2">
        <w:rPr>
          <w:rFonts w:hint="eastAsia"/>
        </w:rPr>
        <w:t>”</w:t>
      </w:r>
      <w:r w:rsidRPr="00821560">
        <w:t>、</w:t>
      </w:r>
      <w:r w:rsidR="00A659E2">
        <w:rPr>
          <w:rFonts w:hint="eastAsia"/>
        </w:rPr>
        <w:t>“</w:t>
      </w:r>
      <w:r w:rsidRPr="00821560">
        <w:t>明确</w:t>
      </w:r>
      <w:r w:rsidR="00A659E2">
        <w:rPr>
          <w:rFonts w:hint="eastAsia"/>
        </w:rPr>
        <w:t>”</w:t>
      </w:r>
      <w:r w:rsidRPr="00821560">
        <w:t>、</w:t>
      </w:r>
      <w:r w:rsidR="00A659E2">
        <w:rPr>
          <w:rFonts w:hint="eastAsia"/>
        </w:rPr>
        <w:t>“</w:t>
      </w:r>
      <w:r w:rsidRPr="00821560">
        <w:t>简单</w:t>
      </w:r>
      <w:r w:rsidR="00A659E2">
        <w:rPr>
          <w:rFonts w:hint="eastAsia"/>
        </w:rPr>
        <w:t>”</w:t>
      </w:r>
      <w:r w:rsidRPr="00821560">
        <w:t>。</w:t>
      </w:r>
      <w:r w:rsidR="00A659E2">
        <w:rPr>
          <w:rFonts w:hint="eastAsia"/>
        </w:rPr>
        <w:t>“</w:t>
      </w:r>
      <w:r w:rsidRPr="00821560">
        <w:t>总是有多种方法来做同一件事</w:t>
      </w:r>
      <w:r w:rsidR="00A659E2">
        <w:rPr>
          <w:rFonts w:hint="eastAsia"/>
        </w:rPr>
        <w:t>”</w:t>
      </w:r>
      <w:r w:rsidRPr="00821560">
        <w:t>的理念在</w:t>
      </w:r>
      <w:r w:rsidRPr="00821560">
        <w:t>Python</w:t>
      </w:r>
      <w:r w:rsidRPr="00821560">
        <w:t>开发者中通常是难以忍受的。</w:t>
      </w:r>
      <w:r w:rsidRPr="00821560">
        <w:t>Python</w:t>
      </w:r>
      <w:r w:rsidRPr="00821560">
        <w:t>开发者的哲学是</w:t>
      </w:r>
      <w:r w:rsidR="00A659E2">
        <w:rPr>
          <w:rFonts w:hint="eastAsia"/>
        </w:rPr>
        <w:t>“</w:t>
      </w:r>
      <w:r w:rsidRPr="00821560">
        <w:t>用一种方法，最好是只有一种方法来做一件事</w:t>
      </w:r>
      <w:r w:rsidR="00A659E2">
        <w:rPr>
          <w:rFonts w:hint="eastAsia"/>
        </w:rPr>
        <w:t>”</w:t>
      </w:r>
      <w:r w:rsidRPr="00821560">
        <w:t>。在设计</w:t>
      </w:r>
      <w:r w:rsidRPr="00821560">
        <w:t>Python</w:t>
      </w:r>
      <w:r w:rsidRPr="00821560">
        <w:t>语言时，如果面临多种选择，</w:t>
      </w:r>
      <w:r w:rsidRPr="00821560">
        <w:t>Python</w:t>
      </w:r>
      <w:r w:rsidRPr="00821560">
        <w:t>开发者一般会拒绝花俏的语法，而选择明确的没有或者很少有歧义的语法。由于这种设计观念的差异，</w:t>
      </w:r>
      <w:r w:rsidRPr="00821560">
        <w:t>Python</w:t>
      </w:r>
      <w:r w:rsidRPr="00821560">
        <w:t>源代码通常被认为具备更好的可读性，并且能够支撑大规模的软件开发。这些准则被称为</w:t>
      </w:r>
      <w:hyperlink r:id="rId18" w:tooltip="Zen of Python（页面不存在）" w:history="1">
        <w:r w:rsidRPr="00821560">
          <w:t>Python</w:t>
        </w:r>
        <w:r w:rsidRPr="00821560">
          <w:t>格言</w:t>
        </w:r>
      </w:hyperlink>
      <w:r w:rsidR="00A659E2">
        <w:t>。</w:t>
      </w:r>
    </w:p>
    <w:p w14:paraId="6CEA9E50" w14:textId="77777777" w:rsidR="00A659E2" w:rsidRPr="00A659E2" w:rsidRDefault="00A659E2" w:rsidP="00A659E2">
      <w:pPr>
        <w:autoSpaceDE w:val="0"/>
        <w:autoSpaceDN w:val="0"/>
        <w:adjustRightInd w:val="0"/>
        <w:ind w:firstLineChars="177" w:firstLine="425"/>
        <w:jc w:val="left"/>
      </w:pPr>
      <w:r>
        <w:rPr>
          <w:rFonts w:hint="eastAsia"/>
        </w:rPr>
        <w:t>Python</w:t>
      </w:r>
      <w:r>
        <w:rPr>
          <w:rFonts w:hint="eastAsia"/>
        </w:rPr>
        <w:t>的应用范围十分广泛，无论是</w:t>
      </w:r>
      <w:r>
        <w:rPr>
          <w:rFonts w:hint="eastAsia"/>
        </w:rPr>
        <w:t>web</w:t>
      </w:r>
      <w:r>
        <w:rPr>
          <w:rFonts w:hint="eastAsia"/>
        </w:rPr>
        <w:t>开发、操作系统的开发甚至是</w:t>
      </w:r>
      <w:r>
        <w:rPr>
          <w:rFonts w:hint="eastAsia"/>
        </w:rPr>
        <w:t>GUI</w:t>
      </w:r>
      <w:r>
        <w:rPr>
          <w:rFonts w:hint="eastAsia"/>
        </w:rPr>
        <w:t>的美化等方面，都有</w:t>
      </w:r>
      <w:r>
        <w:rPr>
          <w:rFonts w:hint="eastAsia"/>
        </w:rPr>
        <w:t>Python</w:t>
      </w:r>
      <w:r>
        <w:rPr>
          <w:rFonts w:hint="eastAsia"/>
        </w:rPr>
        <w:t>的影子。</w:t>
      </w:r>
      <w:r w:rsidRPr="00A659E2">
        <w:t>Python</w:t>
      </w:r>
      <w:r w:rsidRPr="00A659E2">
        <w:t>经常被用于</w:t>
      </w:r>
      <w:r w:rsidRPr="00A659E2">
        <w:t>Web</w:t>
      </w:r>
      <w:r w:rsidRPr="00A659E2">
        <w:t>开发。</w:t>
      </w:r>
      <w:r w:rsidRPr="00A659E2">
        <w:rPr>
          <w:rFonts w:hint="eastAsia"/>
        </w:rPr>
        <w:t>P</w:t>
      </w:r>
      <w:r w:rsidRPr="00A659E2">
        <w:t>ython</w:t>
      </w:r>
      <w:r w:rsidRPr="00A659E2">
        <w:t>定义了</w:t>
      </w:r>
      <w:r w:rsidRPr="00A659E2">
        <w:t>WSGI</w:t>
      </w:r>
      <w:r w:rsidRPr="00A659E2">
        <w:t>标准应用接口来协调</w:t>
      </w:r>
      <w:r w:rsidRPr="00A659E2">
        <w:t>Http</w:t>
      </w:r>
      <w:r w:rsidRPr="00A659E2">
        <w:t>服务器与基于</w:t>
      </w:r>
      <w:r w:rsidRPr="00A659E2">
        <w:t>Python</w:t>
      </w:r>
      <w:r w:rsidRPr="00A659E2">
        <w:t>的</w:t>
      </w:r>
      <w:r w:rsidRPr="00A659E2">
        <w:t>Web</w:t>
      </w:r>
      <w:r w:rsidRPr="00A659E2">
        <w:t>程序之间的沟通。一些</w:t>
      </w:r>
      <w:r w:rsidRPr="00A659E2">
        <w:t>Web</w:t>
      </w:r>
      <w:r w:rsidRPr="00A659E2">
        <w:t>框架，如</w:t>
      </w:r>
      <w:hyperlink r:id="rId19" w:tooltip="Django" w:history="1">
        <w:r w:rsidRPr="00A659E2">
          <w:t>Django</w:t>
        </w:r>
      </w:hyperlink>
      <w:r w:rsidRPr="00A659E2">
        <w:t>等，可以让程序员轻松地开发和管理复杂的</w:t>
      </w:r>
      <w:r w:rsidRPr="00A659E2">
        <w:t>Web</w:t>
      </w:r>
      <w:r w:rsidRPr="00A659E2">
        <w:t>程序。</w:t>
      </w:r>
    </w:p>
    <w:p w14:paraId="7FC86702" w14:textId="77777777" w:rsidR="00401F93" w:rsidRPr="00401F93" w:rsidRDefault="00975F44" w:rsidP="00975F44">
      <w:pPr>
        <w:pStyle w:val="3"/>
      </w:pPr>
      <w:bookmarkStart w:id="121" w:name="_Toc356850529"/>
      <w:r>
        <w:rPr>
          <w:rFonts w:hint="eastAsia"/>
        </w:rPr>
        <w:t>2.2.2</w:t>
      </w:r>
      <w:r w:rsidR="001A71A6">
        <w:rPr>
          <w:rFonts w:hint="eastAsia"/>
        </w:rPr>
        <w:t xml:space="preserve"> </w:t>
      </w:r>
      <w:r w:rsidR="00401F93" w:rsidRPr="00975F44">
        <w:rPr>
          <w:rFonts w:ascii="Arial" w:hAnsi="Arial" w:cs="Arial"/>
        </w:rPr>
        <w:t>Django</w:t>
      </w:r>
      <w:r w:rsidR="00401F93">
        <w:rPr>
          <w:rFonts w:hint="eastAsia"/>
        </w:rPr>
        <w:t>技术综述</w:t>
      </w:r>
      <w:bookmarkEnd w:id="121"/>
    </w:p>
    <w:p w14:paraId="4624B2FC" w14:textId="77777777" w:rsidR="00677B28" w:rsidRDefault="00950B89" w:rsidP="00950B89">
      <w:pPr>
        <w:autoSpaceDE w:val="0"/>
        <w:autoSpaceDN w:val="0"/>
        <w:adjustRightInd w:val="0"/>
        <w:ind w:firstLine="420"/>
        <w:jc w:val="left"/>
      </w:pPr>
      <w:r w:rsidRPr="00950B89">
        <w:t>Django</w:t>
      </w:r>
      <w:r w:rsidRPr="00950B89">
        <w:t>是一个</w:t>
      </w:r>
      <w:hyperlink r:id="rId20"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14:paraId="08F33FBF" w14:textId="77777777" w:rsidR="00950B89" w:rsidRDefault="00950B89" w:rsidP="00950B89">
      <w:pPr>
        <w:autoSpaceDE w:val="0"/>
        <w:autoSpaceDN w:val="0"/>
        <w:adjustRightInd w:val="0"/>
        <w:ind w:firstLine="420"/>
        <w:jc w:val="left"/>
      </w:pPr>
      <w:r w:rsidRPr="00950B89">
        <w:lastRenderedPageBreak/>
        <w:t>Django</w:t>
      </w:r>
      <w:r w:rsidRPr="00950B89">
        <w:t>的主要目标是</w:t>
      </w:r>
      <w:bookmarkStart w:id="122" w:name="OLE_LINK17"/>
      <w:bookmarkStart w:id="123" w:name="OLE_LINK18"/>
      <w:r w:rsidRPr="00950B89">
        <w:t>使得开发复杂的、数据库驱动的网站变得简单</w:t>
      </w:r>
      <w:bookmarkEnd w:id="122"/>
      <w:bookmarkEnd w:id="123"/>
      <w:r w:rsidRPr="00950B89">
        <w:t>。</w:t>
      </w:r>
      <w:r w:rsidRPr="00950B89">
        <w:t>Django</w:t>
      </w:r>
      <w:r w:rsidRPr="00950B89">
        <w:t>注重组件的重用性和</w:t>
      </w:r>
      <w:r w:rsidRPr="00950B89">
        <w:t>“</w:t>
      </w:r>
      <w:r w:rsidRPr="00950B89">
        <w:t>可插拔性</w:t>
      </w:r>
      <w:r w:rsidRPr="00950B89">
        <w:t>”</w:t>
      </w:r>
      <w:r w:rsidRPr="00950B89">
        <w:t>，</w:t>
      </w:r>
      <w:hyperlink r:id="rId21" w:tooltip="敏捷开发" w:history="1">
        <w:r w:rsidRPr="00950B89">
          <w:t>敏捷开发</w:t>
        </w:r>
      </w:hyperlink>
      <w:r w:rsidRPr="00950B89">
        <w:t>和</w:t>
      </w:r>
      <w:hyperlink r:id="rId22"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3"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14:paraId="76E13FD3" w14:textId="77777777" w:rsidR="003F0AE2" w:rsidRDefault="003F0AE2" w:rsidP="003F0AE2">
      <w:pPr>
        <w:autoSpaceDE w:val="0"/>
        <w:autoSpaceDN w:val="0"/>
        <w:adjustRightInd w:val="0"/>
        <w:ind w:firstLine="420"/>
        <w:jc w:val="left"/>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14:paraId="3A5A7FC2" w14:textId="77777777" w:rsidR="003169B1" w:rsidRDefault="003169B1" w:rsidP="003169B1">
      <w:pPr>
        <w:autoSpaceDE w:val="0"/>
        <w:autoSpaceDN w:val="0"/>
        <w:adjustRightInd w:val="0"/>
        <w:ind w:firstLine="420"/>
        <w:jc w:val="center"/>
      </w:pPr>
      <w:r w:rsidRPr="003169B1">
        <w:rPr>
          <w:noProof/>
        </w:rPr>
        <w:drawing>
          <wp:inline distT="0" distB="0" distL="0" distR="0" wp14:anchorId="5E721EC7" wp14:editId="5B138E89">
            <wp:extent cx="4929468" cy="5649098"/>
            <wp:effectExtent l="19050" t="0" r="4482" b="0"/>
            <wp:docPr id="5" name="图片 3" descr="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png"/>
                    <pic:cNvPicPr/>
                  </pic:nvPicPr>
                  <pic:blipFill>
                    <a:blip r:embed="rId24"/>
                    <a:stretch>
                      <a:fillRect/>
                    </a:stretch>
                  </pic:blipFill>
                  <pic:spPr>
                    <a:xfrm>
                      <a:off x="0" y="0"/>
                      <a:ext cx="4934650" cy="5655036"/>
                    </a:xfrm>
                    <a:prstGeom prst="rect">
                      <a:avLst/>
                    </a:prstGeom>
                  </pic:spPr>
                </pic:pic>
              </a:graphicData>
            </a:graphic>
          </wp:inline>
        </w:drawing>
      </w:r>
    </w:p>
    <w:p w14:paraId="3CE403ED" w14:textId="77777777" w:rsidR="003169B1" w:rsidRDefault="003169B1" w:rsidP="003169B1">
      <w:pPr>
        <w:pStyle w:val="4"/>
      </w:pPr>
      <w:bookmarkStart w:id="124" w:name="_Toc356859846"/>
      <w:commentRangeStart w:id="125"/>
      <w:r>
        <w:rPr>
          <w:rFonts w:hint="eastAsia"/>
        </w:rPr>
        <w:t>图</w:t>
      </w:r>
      <w:r>
        <w:rPr>
          <w:rFonts w:hint="eastAsia"/>
        </w:rPr>
        <w:t>2.1</w:t>
      </w:r>
      <w:r>
        <w:rPr>
          <w:rFonts w:hint="eastAsia"/>
        </w:rPr>
        <w:t>：</w:t>
      </w:r>
      <w:r>
        <w:rPr>
          <w:rFonts w:hint="eastAsia"/>
        </w:rPr>
        <w:t>django</w:t>
      </w:r>
      <w:r>
        <w:rPr>
          <w:rFonts w:hint="eastAsia"/>
        </w:rPr>
        <w:t>框架整体架构</w:t>
      </w:r>
      <w:bookmarkEnd w:id="124"/>
      <w:commentRangeEnd w:id="125"/>
      <w:r w:rsidR="006E65CC">
        <w:rPr>
          <w:rStyle w:val="ab"/>
          <w:rFonts w:cs="Times New Roman"/>
        </w:rPr>
        <w:commentReference w:id="125"/>
      </w:r>
    </w:p>
    <w:p w14:paraId="12777BC2" w14:textId="77777777" w:rsidR="003169B1" w:rsidRDefault="00E90373" w:rsidP="003F0AE2">
      <w:pPr>
        <w:autoSpaceDE w:val="0"/>
        <w:autoSpaceDN w:val="0"/>
        <w:adjustRightInd w:val="0"/>
        <w:ind w:firstLine="420"/>
        <w:jc w:val="left"/>
      </w:pPr>
      <w:r>
        <w:rPr>
          <w:rFonts w:hint="eastAsia"/>
        </w:rPr>
        <w:lastRenderedPageBreak/>
        <w:t>Django</w:t>
      </w:r>
      <w:r>
        <w:rPr>
          <w:rFonts w:hint="eastAsia"/>
        </w:rPr>
        <w:t>的具体框架结构图如图</w:t>
      </w:r>
      <w:r>
        <w:rPr>
          <w:rFonts w:hint="eastAsia"/>
        </w:rPr>
        <w:t>2.1</w:t>
      </w:r>
      <w:r>
        <w:rPr>
          <w:rFonts w:hint="eastAsia"/>
        </w:rPr>
        <w:t>所示。</w:t>
      </w:r>
      <w:r>
        <w:rPr>
          <w:rFonts w:hint="eastAsia"/>
        </w:rPr>
        <w:t>Http</w:t>
      </w:r>
      <w:r>
        <w:rPr>
          <w:rFonts w:hint="eastAsia"/>
        </w:rPr>
        <w:t>请求处理</w:t>
      </w:r>
      <w:r>
        <w:rPr>
          <w:rFonts w:hint="eastAsia"/>
        </w:rPr>
        <w:t>/</w:t>
      </w:r>
      <w:r>
        <w:rPr>
          <w:rFonts w:hint="eastAsia"/>
        </w:rPr>
        <w:t>响应</w:t>
      </w:r>
      <w:r w:rsidR="0018638D">
        <w:rPr>
          <w:rFonts w:hint="eastAsia"/>
        </w:rPr>
        <w:t>模块</w:t>
      </w:r>
      <w:r>
        <w:rPr>
          <w:rFonts w:hint="eastAsia"/>
        </w:rPr>
        <w:t>用于处理接收到的</w:t>
      </w:r>
      <w:r>
        <w:rPr>
          <w:rFonts w:hint="eastAsia"/>
        </w:rPr>
        <w:t>request</w:t>
      </w:r>
      <w:r>
        <w:rPr>
          <w:rFonts w:hint="eastAsia"/>
        </w:rPr>
        <w:t>请求和返回</w:t>
      </w:r>
      <w:r>
        <w:rPr>
          <w:rFonts w:hint="eastAsia"/>
        </w:rPr>
        <w:t>response</w:t>
      </w:r>
      <w:r>
        <w:rPr>
          <w:rFonts w:hint="eastAsia"/>
        </w:rPr>
        <w:t>；</w:t>
      </w:r>
      <w:r>
        <w:rPr>
          <w:rFonts w:hint="eastAsia"/>
        </w:rPr>
        <w:t>URL</w:t>
      </w:r>
      <w:r>
        <w:rPr>
          <w:rFonts w:hint="eastAsia"/>
        </w:rPr>
        <w:t>映射</w:t>
      </w:r>
      <w:r w:rsidR="0018638D">
        <w:rPr>
          <w:rFonts w:hint="eastAsia"/>
        </w:rPr>
        <w:t>用于将整个网站的</w:t>
      </w:r>
      <w:r w:rsidR="0018638D">
        <w:rPr>
          <w:rFonts w:hint="eastAsia"/>
        </w:rPr>
        <w:t>URL</w:t>
      </w:r>
      <w:r w:rsidR="0018638D">
        <w:rPr>
          <w:rFonts w:hint="eastAsia"/>
        </w:rPr>
        <w:t>进行映射，选择正确的处理函数；中间的应用层包含模块、视图和模板三个部分，模块部分对应数据的存储，视图部分是处理</w:t>
      </w:r>
      <w:r w:rsidR="0018638D">
        <w:rPr>
          <w:rFonts w:hint="eastAsia"/>
        </w:rPr>
        <w:t>request</w:t>
      </w:r>
      <w:r w:rsidR="0018638D">
        <w:rPr>
          <w:rFonts w:hint="eastAsia"/>
        </w:rPr>
        <w:t>的具体函数，模板用于生成返回的内容；对象关系引擎和数据库用于处理数据的存储；模板引擎和文件系统用于处理返回的</w:t>
      </w:r>
      <w:r w:rsidR="0018638D">
        <w:rPr>
          <w:rFonts w:hint="eastAsia"/>
        </w:rPr>
        <w:t>response</w:t>
      </w:r>
      <w:r w:rsidR="0018638D">
        <w:rPr>
          <w:rFonts w:hint="eastAsia"/>
        </w:rPr>
        <w:t>。</w:t>
      </w:r>
    </w:p>
    <w:p w14:paraId="0CD38118" w14:textId="77777777" w:rsidR="00E90373" w:rsidRDefault="0018638D" w:rsidP="003F0AE2">
      <w:pPr>
        <w:autoSpaceDE w:val="0"/>
        <w:autoSpaceDN w:val="0"/>
        <w:adjustRightInd w:val="0"/>
        <w:ind w:firstLine="420"/>
        <w:jc w:val="left"/>
      </w:pPr>
      <w:r>
        <w:rPr>
          <w:rFonts w:hint="eastAsia"/>
        </w:rPr>
        <w:t>系统整个的处理</w:t>
      </w:r>
      <w:r>
        <w:rPr>
          <w:rFonts w:hint="eastAsia"/>
        </w:rPr>
        <w:t>request</w:t>
      </w:r>
      <w:r>
        <w:rPr>
          <w:rFonts w:hint="eastAsia"/>
        </w:rPr>
        <w:t>的请求流程，参见图</w:t>
      </w:r>
      <w:r>
        <w:rPr>
          <w:rFonts w:hint="eastAsia"/>
        </w:rPr>
        <w:t>2.2</w:t>
      </w:r>
      <w:r>
        <w:rPr>
          <w:rFonts w:hint="eastAsia"/>
        </w:rPr>
        <w:t>。</w:t>
      </w:r>
      <w:r w:rsidR="003169B1">
        <w:rPr>
          <w:rFonts w:hint="eastAsia"/>
        </w:rPr>
        <w:t>系统接收到</w:t>
      </w:r>
      <w:r w:rsidR="003169B1">
        <w:rPr>
          <w:rFonts w:hint="eastAsia"/>
        </w:rPr>
        <w:t>HTTP</w:t>
      </w:r>
      <w:r w:rsidR="003169B1">
        <w:rPr>
          <w:rFonts w:hint="eastAsia"/>
        </w:rPr>
        <w:t>请求后，将</w:t>
      </w:r>
      <w:r w:rsidR="003169B1">
        <w:rPr>
          <w:rFonts w:hint="eastAsia"/>
        </w:rPr>
        <w:t>HTTP</w:t>
      </w:r>
      <w:r w:rsidR="003169B1">
        <w:rPr>
          <w:rFonts w:hint="eastAsia"/>
        </w:rPr>
        <w:t>请求打包成需要的格式，有</w:t>
      </w:r>
      <w:r w:rsidR="003169B1">
        <w:rPr>
          <w:rFonts w:hint="eastAsia"/>
        </w:rPr>
        <w:t>request</w:t>
      </w:r>
      <w:r w:rsidR="003169B1">
        <w:rPr>
          <w:rFonts w:hint="eastAsia"/>
        </w:rPr>
        <w:t>中间件进行处理。如果</w:t>
      </w:r>
      <w:r w:rsidR="003169B1">
        <w:rPr>
          <w:rFonts w:hint="eastAsia"/>
        </w:rPr>
        <w:t>request</w:t>
      </w:r>
      <w:r w:rsidR="003169B1">
        <w:rPr>
          <w:rFonts w:hint="eastAsia"/>
        </w:rPr>
        <w:t>请求需要使用</w:t>
      </w:r>
      <w:r w:rsidR="003169B1">
        <w:rPr>
          <w:rFonts w:hint="eastAsia"/>
        </w:rPr>
        <w:t>view</w:t>
      </w:r>
      <w:r w:rsidR="003169B1">
        <w:rPr>
          <w:rFonts w:hint="eastAsia"/>
        </w:rPr>
        <w:t>中间件，则由</w:t>
      </w:r>
      <w:r w:rsidR="003169B1">
        <w:rPr>
          <w:rFonts w:hint="eastAsia"/>
        </w:rPr>
        <w:t>view</w:t>
      </w:r>
      <w:r w:rsidR="003169B1">
        <w:rPr>
          <w:rFonts w:hint="eastAsia"/>
        </w:rPr>
        <w:t>中间件对</w:t>
      </w:r>
      <w:r w:rsidR="003169B1">
        <w:rPr>
          <w:rFonts w:hint="eastAsia"/>
        </w:rPr>
        <w:t>request</w:t>
      </w:r>
      <w:r w:rsidR="003169B1">
        <w:rPr>
          <w:rFonts w:hint="eastAsia"/>
        </w:rPr>
        <w:t>进行处理，而后调用视图函数。中途出现任何</w:t>
      </w:r>
      <w:r w:rsidR="003169B1">
        <w:rPr>
          <w:rFonts w:hint="eastAsia"/>
        </w:rPr>
        <w:t>exception</w:t>
      </w:r>
      <w:r w:rsidR="003169B1">
        <w:rPr>
          <w:rFonts w:hint="eastAsia"/>
        </w:rPr>
        <w:t>，则有</w:t>
      </w:r>
      <w:r w:rsidR="003169B1">
        <w:rPr>
          <w:rFonts w:hint="eastAsia"/>
        </w:rPr>
        <w:t>exception</w:t>
      </w:r>
      <w:r w:rsidR="003169B1">
        <w:rPr>
          <w:rFonts w:hint="eastAsia"/>
        </w:rPr>
        <w:t>中间件</w:t>
      </w:r>
      <w:r w:rsidR="00903A60">
        <w:rPr>
          <w:rFonts w:hint="eastAsia"/>
        </w:rPr>
        <w:t>进行处理</w:t>
      </w:r>
      <w:r w:rsidR="003169B1">
        <w:rPr>
          <w:rFonts w:hint="eastAsia"/>
        </w:rPr>
        <w:t>。</w:t>
      </w:r>
      <w:r w:rsidR="00903A60">
        <w:rPr>
          <w:rFonts w:hint="eastAsia"/>
        </w:rPr>
        <w:t>最后由</w:t>
      </w:r>
      <w:r w:rsidR="00903A60">
        <w:rPr>
          <w:rFonts w:hint="eastAsia"/>
        </w:rPr>
        <w:t>response</w:t>
      </w:r>
      <w:r w:rsidR="00903A60">
        <w:rPr>
          <w:rFonts w:hint="eastAsia"/>
        </w:rPr>
        <w:t>中间件生成返回的</w:t>
      </w:r>
      <w:r w:rsidR="00903A60">
        <w:rPr>
          <w:rFonts w:hint="eastAsia"/>
        </w:rPr>
        <w:t>HTTP Response</w:t>
      </w:r>
      <w:r w:rsidR="00903A60">
        <w:rPr>
          <w:rFonts w:hint="eastAsia"/>
        </w:rPr>
        <w:t>。</w:t>
      </w:r>
    </w:p>
    <w:p w14:paraId="290C315D" w14:textId="77777777" w:rsidR="003169B1" w:rsidRPr="003F0AE2" w:rsidRDefault="003169B1" w:rsidP="003169B1">
      <w:pPr>
        <w:pStyle w:val="4"/>
      </w:pPr>
      <w:bookmarkStart w:id="126" w:name="_Toc356859847"/>
      <w:r>
        <w:rPr>
          <w:noProof/>
        </w:rPr>
        <w:drawing>
          <wp:anchor distT="0" distB="0" distL="114300" distR="114300" simplePos="0" relativeHeight="251658240" behindDoc="0" locked="0" layoutInCell="1" allowOverlap="1" wp14:anchorId="184FFA3C" wp14:editId="4F3F88D1">
            <wp:simplePos x="0" y="0"/>
            <wp:positionH relativeFrom="column">
              <wp:posOffset>287991</wp:posOffset>
            </wp:positionH>
            <wp:positionV relativeFrom="paragraph">
              <wp:posOffset>61072</wp:posOffset>
            </wp:positionV>
            <wp:extent cx="5256381" cy="5056094"/>
            <wp:effectExtent l="19050" t="0" r="1419" b="0"/>
            <wp:wrapTopAndBottom/>
            <wp:docPr id="6" name="图片 5" descr="django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Activity.png"/>
                    <pic:cNvPicPr/>
                  </pic:nvPicPr>
                  <pic:blipFill>
                    <a:blip r:embed="rId25"/>
                    <a:stretch>
                      <a:fillRect/>
                    </a:stretch>
                  </pic:blipFill>
                  <pic:spPr>
                    <a:xfrm>
                      <a:off x="0" y="0"/>
                      <a:ext cx="5256381" cy="5056094"/>
                    </a:xfrm>
                    <a:prstGeom prst="rect">
                      <a:avLst/>
                    </a:prstGeom>
                  </pic:spPr>
                </pic:pic>
              </a:graphicData>
            </a:graphic>
          </wp:anchor>
        </w:drawing>
      </w:r>
      <w:r>
        <w:rPr>
          <w:rFonts w:hint="eastAsia"/>
        </w:rPr>
        <w:t>图</w:t>
      </w:r>
      <w:r>
        <w:rPr>
          <w:rFonts w:hint="eastAsia"/>
        </w:rPr>
        <w:t>2.2</w:t>
      </w:r>
      <w:r>
        <w:rPr>
          <w:rFonts w:hint="eastAsia"/>
        </w:rPr>
        <w:t>：</w:t>
      </w:r>
      <w:r>
        <w:rPr>
          <w:rFonts w:hint="eastAsia"/>
        </w:rPr>
        <w:t>django</w:t>
      </w:r>
      <w:r>
        <w:rPr>
          <w:rFonts w:hint="eastAsia"/>
        </w:rPr>
        <w:t>框架处理</w:t>
      </w:r>
      <w:r>
        <w:rPr>
          <w:rFonts w:hint="eastAsia"/>
        </w:rPr>
        <w:t>request</w:t>
      </w:r>
      <w:r>
        <w:rPr>
          <w:rFonts w:hint="eastAsia"/>
        </w:rPr>
        <w:t>流程图</w:t>
      </w:r>
      <w:bookmarkEnd w:id="126"/>
    </w:p>
    <w:p w14:paraId="53CE86BD" w14:textId="77777777" w:rsidR="00B22E2E" w:rsidRDefault="00914C71" w:rsidP="00B22E2E">
      <w:pPr>
        <w:pStyle w:val="2"/>
      </w:pPr>
      <w:bookmarkStart w:id="127" w:name="_Toc356850530"/>
      <w:r>
        <w:rPr>
          <w:rFonts w:hint="eastAsia"/>
        </w:rPr>
        <w:lastRenderedPageBreak/>
        <w:t>2.3</w:t>
      </w:r>
      <w:r w:rsidR="001A71A6">
        <w:rPr>
          <w:rFonts w:hint="eastAsia"/>
        </w:rPr>
        <w:t xml:space="preserve"> </w:t>
      </w:r>
      <w:r w:rsidR="00B22E2E">
        <w:rPr>
          <w:rFonts w:hint="eastAsia"/>
        </w:rPr>
        <w:t>本章小结</w:t>
      </w:r>
      <w:bookmarkEnd w:id="127"/>
    </w:p>
    <w:p w14:paraId="3513E537" w14:textId="77777777" w:rsidR="006D594A" w:rsidRDefault="00603407" w:rsidP="00AC3B1A">
      <w:pPr>
        <w:spacing w:line="400" w:lineRule="exact"/>
        <w:ind w:firstLineChars="200" w:firstLine="480"/>
      </w:pPr>
      <w:r>
        <w:rPr>
          <w:rFonts w:hint="eastAsia"/>
        </w:rPr>
        <w:t>本章简单介绍了</w:t>
      </w:r>
      <w:r w:rsidR="0081419F">
        <w:rPr>
          <w:rFonts w:hint="eastAsia"/>
        </w:rPr>
        <w:t>eBay Friends</w:t>
      </w:r>
      <w:r w:rsidR="00496B7C">
        <w:rPr>
          <w:rFonts w:hint="eastAsia"/>
        </w:rPr>
        <w:t>项目服务端</w:t>
      </w:r>
      <w:r>
        <w:rPr>
          <w:rFonts w:hint="eastAsia"/>
        </w:rPr>
        <w:t>模块设计的所有的技术，其中包括</w:t>
      </w:r>
      <w:r w:rsidR="00A31771">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r w:rsidR="006D732F">
        <w:rPr>
          <w:rFonts w:hint="eastAsia"/>
        </w:rPr>
        <w:t xml:space="preserve"> </w:t>
      </w:r>
    </w:p>
    <w:p w14:paraId="574D3FAD" w14:textId="77777777" w:rsidR="006D594A" w:rsidRDefault="006D594A">
      <w:pPr>
        <w:widowControl/>
        <w:spacing w:line="240" w:lineRule="auto"/>
        <w:jc w:val="left"/>
      </w:pPr>
      <w:r>
        <w:br w:type="page"/>
      </w:r>
    </w:p>
    <w:p w14:paraId="4990C1BD" w14:textId="77777777" w:rsidR="008338D2" w:rsidRDefault="008338D2" w:rsidP="00496B7C">
      <w:pPr>
        <w:pStyle w:val="1"/>
      </w:pPr>
      <w:bookmarkStart w:id="128" w:name="_Toc356850531"/>
      <w:r w:rsidRPr="00275DA8">
        <w:rPr>
          <w:rFonts w:hint="eastAsia"/>
        </w:rPr>
        <w:lastRenderedPageBreak/>
        <w:t>第三章</w:t>
      </w:r>
      <w:r w:rsidR="00603407">
        <w:rPr>
          <w:rFonts w:hint="eastAsia"/>
        </w:rPr>
        <w:t xml:space="preserve"> </w:t>
      </w:r>
      <w:r w:rsidR="00496B7C">
        <w:rPr>
          <w:rFonts w:hint="eastAsia"/>
        </w:rPr>
        <w:t>eBay Friends项目</w:t>
      </w:r>
      <w:r w:rsidR="00957297">
        <w:rPr>
          <w:rFonts w:hint="eastAsia"/>
        </w:rPr>
        <w:t>服务端</w:t>
      </w:r>
      <w:ins w:id="129" w:author="rentw" w:date="2013-05-22T15:22:00Z">
        <w:r w:rsidR="00FE3961">
          <w:rPr>
            <w:rFonts w:hint="eastAsia"/>
          </w:rPr>
          <w:t>的</w:t>
        </w:r>
        <w:r w:rsidR="00FE3961">
          <w:br/>
        </w:r>
      </w:ins>
      <w:r w:rsidR="00C622BD" w:rsidRPr="00275DA8">
        <w:rPr>
          <w:rFonts w:hint="eastAsia"/>
        </w:rPr>
        <w:t>需求分析</w:t>
      </w:r>
      <w:bookmarkEnd w:id="128"/>
    </w:p>
    <w:p w14:paraId="51654D18" w14:textId="77777777" w:rsidR="00C622BD" w:rsidRPr="009563B4" w:rsidRDefault="00603407" w:rsidP="00C622BD">
      <w:pPr>
        <w:pStyle w:val="2"/>
      </w:pPr>
      <w:bookmarkStart w:id="130" w:name="_Toc356850532"/>
      <w:r>
        <w:rPr>
          <w:rFonts w:hint="eastAsia"/>
        </w:rPr>
        <w:t xml:space="preserve">3.1 </w:t>
      </w:r>
      <w:r w:rsidR="0081419F">
        <w:rPr>
          <w:rFonts w:hint="eastAsia"/>
        </w:rPr>
        <w:t>eBay Friends</w:t>
      </w:r>
      <w:r w:rsidR="00C622BD">
        <w:rPr>
          <w:rFonts w:hint="eastAsia"/>
        </w:rPr>
        <w:t>项目整体概述</w:t>
      </w:r>
      <w:bookmarkEnd w:id="130"/>
    </w:p>
    <w:p w14:paraId="364B7EF7" w14:textId="77777777"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496B7C">
        <w:rPr>
          <w:rFonts w:hint="eastAsia"/>
        </w:rPr>
        <w:t>eBay Friends</w:t>
      </w:r>
      <w:r w:rsidR="00496B7C">
        <w:rPr>
          <w:rFonts w:hint="eastAsia"/>
        </w:rPr>
        <w:t>项目</w:t>
      </w:r>
      <w:r>
        <w:rPr>
          <w:rFonts w:hint="eastAsia"/>
        </w:rPr>
        <w:t>前台采用</w:t>
      </w:r>
      <w:r>
        <w:rPr>
          <w:rFonts w:hint="eastAsia"/>
        </w:rPr>
        <w:t>Android</w:t>
      </w:r>
      <w:r>
        <w:rPr>
          <w:rFonts w:hint="eastAsia"/>
        </w:rPr>
        <w:t>开发技术。</w:t>
      </w:r>
    </w:p>
    <w:p w14:paraId="09529D21" w14:textId="77777777" w:rsidR="0081419F" w:rsidRDefault="007A5CA7" w:rsidP="00C622BD">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p>
    <w:p w14:paraId="4162B4D5" w14:textId="77777777" w:rsidR="00473D2E" w:rsidRDefault="00473D2E" w:rsidP="00473D2E">
      <w:pPr>
        <w:jc w:val="center"/>
      </w:pPr>
      <w:r>
        <w:rPr>
          <w:noProof/>
        </w:rPr>
        <w:drawing>
          <wp:inline distT="0" distB="0" distL="0" distR="0" wp14:anchorId="53709C88" wp14:editId="2231E8BF">
            <wp:extent cx="2845173" cy="4924337"/>
            <wp:effectExtent l="19050" t="0" r="0" b="0"/>
            <wp:docPr id="7" name="图片 6" descr="eBay 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ay Friends.png"/>
                    <pic:cNvPicPr/>
                  </pic:nvPicPr>
                  <pic:blipFill>
                    <a:blip r:embed="rId26"/>
                    <a:stretch>
                      <a:fillRect/>
                    </a:stretch>
                  </pic:blipFill>
                  <pic:spPr>
                    <a:xfrm>
                      <a:off x="0" y="0"/>
                      <a:ext cx="2844315" cy="4922853"/>
                    </a:xfrm>
                    <a:prstGeom prst="rect">
                      <a:avLst/>
                    </a:prstGeom>
                  </pic:spPr>
                </pic:pic>
              </a:graphicData>
            </a:graphic>
          </wp:inline>
        </w:drawing>
      </w:r>
    </w:p>
    <w:p w14:paraId="02C031EA" w14:textId="77777777" w:rsidR="00473D2E" w:rsidRDefault="00473D2E" w:rsidP="00227E18">
      <w:pPr>
        <w:pStyle w:val="4"/>
      </w:pPr>
      <w:bookmarkStart w:id="131" w:name="_Toc356859848"/>
      <w:commentRangeStart w:id="132"/>
      <w:r>
        <w:rPr>
          <w:rFonts w:hint="eastAsia"/>
        </w:rPr>
        <w:t>图</w:t>
      </w:r>
      <w:r>
        <w:rPr>
          <w:rFonts w:hint="eastAsia"/>
        </w:rPr>
        <w:t>3.1</w:t>
      </w:r>
      <w:r>
        <w:rPr>
          <w:rFonts w:hint="eastAsia"/>
        </w:rPr>
        <w:t>：</w:t>
      </w:r>
      <w:r>
        <w:rPr>
          <w:rFonts w:hint="eastAsia"/>
        </w:rPr>
        <w:t>eBay Friends</w:t>
      </w:r>
      <w:r>
        <w:rPr>
          <w:rFonts w:hint="eastAsia"/>
        </w:rPr>
        <w:t>项目整体设计图</w:t>
      </w:r>
      <w:bookmarkEnd w:id="131"/>
      <w:commentRangeEnd w:id="132"/>
      <w:r w:rsidR="00FE3961">
        <w:rPr>
          <w:rStyle w:val="ab"/>
          <w:rFonts w:cs="Times New Roman"/>
        </w:rPr>
        <w:commentReference w:id="132"/>
      </w:r>
    </w:p>
    <w:p w14:paraId="22478C04" w14:textId="77777777" w:rsidR="00473D2E" w:rsidRPr="00C622BD" w:rsidRDefault="00473D2E" w:rsidP="00473D2E">
      <w:r>
        <w:rPr>
          <w:rFonts w:hint="eastAsia"/>
        </w:rPr>
        <w:lastRenderedPageBreak/>
        <w:tab/>
      </w:r>
      <w:r>
        <w:rPr>
          <w:rFonts w:hint="eastAsia"/>
        </w:rPr>
        <w:t>整个项目的运行过程是：客户端发送</w:t>
      </w:r>
      <w:r>
        <w:rPr>
          <w:rFonts w:hint="eastAsia"/>
        </w:rPr>
        <w:t>request</w:t>
      </w:r>
      <w:r>
        <w:rPr>
          <w:rFonts w:hint="eastAsia"/>
        </w:rPr>
        <w:t>请求至服务端，服务端中</w:t>
      </w:r>
      <w:r>
        <w:rPr>
          <w:rFonts w:hint="eastAsia"/>
        </w:rPr>
        <w:t>Django</w:t>
      </w:r>
      <w:r>
        <w:rPr>
          <w:rFonts w:hint="eastAsia"/>
        </w:rPr>
        <w:t>框架接收</w:t>
      </w:r>
      <w:r>
        <w:rPr>
          <w:rFonts w:hint="eastAsia"/>
        </w:rPr>
        <w:t>request</w:t>
      </w:r>
      <w:r>
        <w:rPr>
          <w:rFonts w:hint="eastAsia"/>
        </w:rPr>
        <w:t>并处理，其中通过</w:t>
      </w:r>
      <w:r>
        <w:rPr>
          <w:rFonts w:hint="eastAsia"/>
        </w:rPr>
        <w:t>Mongoengine</w:t>
      </w:r>
      <w:r w:rsidR="00754768">
        <w:rPr>
          <w:rFonts w:hint="eastAsia"/>
        </w:rPr>
        <w:t>对数据库</w:t>
      </w:r>
      <w:r w:rsidR="00754768">
        <w:rPr>
          <w:rFonts w:hint="eastAsia"/>
        </w:rPr>
        <w:t>MongoDB</w:t>
      </w:r>
      <w:r w:rsidR="00754768">
        <w:rPr>
          <w:rFonts w:hint="eastAsia"/>
        </w:rPr>
        <w:t>进行操作，而后由</w:t>
      </w:r>
      <w:r w:rsidR="00754768">
        <w:rPr>
          <w:rFonts w:hint="eastAsia"/>
        </w:rPr>
        <w:t>Django</w:t>
      </w:r>
      <w:r w:rsidR="00754768">
        <w:rPr>
          <w:rFonts w:hint="eastAsia"/>
        </w:rPr>
        <w:t>框架返回</w:t>
      </w:r>
      <w:r w:rsidR="00754768">
        <w:rPr>
          <w:rFonts w:hint="eastAsia"/>
        </w:rPr>
        <w:t>response</w:t>
      </w:r>
      <w:r w:rsidR="00754768">
        <w:rPr>
          <w:rFonts w:hint="eastAsia"/>
        </w:rPr>
        <w:t>相应。</w:t>
      </w:r>
    </w:p>
    <w:p w14:paraId="2DD33D2A" w14:textId="77777777" w:rsidR="00C622BD" w:rsidRDefault="00C622BD" w:rsidP="00C622BD">
      <w:pPr>
        <w:pStyle w:val="2"/>
      </w:pPr>
      <w:bookmarkStart w:id="133" w:name="_Toc356850533"/>
      <w:r>
        <w:rPr>
          <w:rFonts w:hint="eastAsia"/>
        </w:rPr>
        <w:t xml:space="preserve">3.2 </w:t>
      </w:r>
      <w:r w:rsidR="00496B7C">
        <w:rPr>
          <w:rFonts w:hint="eastAsia"/>
        </w:rPr>
        <w:t>eBay Friends</w:t>
      </w:r>
      <w:r w:rsidR="00496B7C">
        <w:rPr>
          <w:rFonts w:hint="eastAsia"/>
        </w:rPr>
        <w:t>项目</w:t>
      </w:r>
      <w:r w:rsidR="00957297">
        <w:rPr>
          <w:rFonts w:hint="eastAsia"/>
        </w:rPr>
        <w:t>服务端</w:t>
      </w:r>
      <w:r>
        <w:rPr>
          <w:rFonts w:hint="eastAsia"/>
        </w:rPr>
        <w:t>需求分析</w:t>
      </w:r>
      <w:bookmarkEnd w:id="133"/>
    </w:p>
    <w:p w14:paraId="1BDE3838" w14:textId="77777777" w:rsidR="00227CB6" w:rsidRPr="00227CB6" w:rsidRDefault="00E676BD" w:rsidP="00227CB6">
      <w:pPr>
        <w:pStyle w:val="3"/>
        <w:rPr>
          <w:rFonts w:hAnsi="宋体" w:cs="Arial"/>
        </w:rPr>
      </w:pPr>
      <w:bookmarkStart w:id="134" w:name="_Toc356850534"/>
      <w:r>
        <w:rPr>
          <w:rFonts w:hAnsi="宋体" w:cs="Arial" w:hint="eastAsia"/>
        </w:rPr>
        <w:t>3.2.1</w:t>
      </w:r>
      <w:r w:rsidR="00A6482C">
        <w:rPr>
          <w:rFonts w:hAnsi="宋体" w:cs="Arial" w:hint="eastAsia"/>
        </w:rPr>
        <w:t xml:space="preserve"> </w:t>
      </w:r>
      <w:r w:rsidR="00496B7C">
        <w:rPr>
          <w:rFonts w:hAnsi="宋体" w:cs="Arial" w:hint="eastAsia"/>
        </w:rPr>
        <w:t>eBay Friends</w:t>
      </w:r>
      <w:r w:rsidR="00496B7C">
        <w:rPr>
          <w:rFonts w:hAnsi="宋体" w:cs="Arial" w:hint="eastAsia"/>
        </w:rPr>
        <w:t>项目</w:t>
      </w:r>
      <w:r w:rsidR="00227CB6" w:rsidRPr="00227CB6">
        <w:rPr>
          <w:rFonts w:hAnsi="宋体" w:cs="Arial" w:hint="eastAsia"/>
        </w:rPr>
        <w:t>需求概述</w:t>
      </w:r>
      <w:bookmarkEnd w:id="134"/>
    </w:p>
    <w:p w14:paraId="371F8C85" w14:textId="77777777" w:rsidR="0081419F" w:rsidRDefault="0081419F" w:rsidP="0081419F">
      <w:r>
        <w:rPr>
          <w:rFonts w:hint="eastAsia"/>
        </w:rPr>
        <w:tab/>
        <w:t>eBay Friends</w:t>
      </w:r>
      <w:r>
        <w:rPr>
          <w:rFonts w:hint="eastAsia"/>
        </w:rPr>
        <w:t>项目主要有功能性需求和非功能性需求。</w:t>
      </w:r>
    </w:p>
    <w:p w14:paraId="505E8B6E" w14:textId="77777777" w:rsidR="0081419F" w:rsidRDefault="0081419F" w:rsidP="0081419F">
      <w:r>
        <w:rPr>
          <w:rFonts w:hint="eastAsia"/>
        </w:rPr>
        <w:tab/>
      </w:r>
      <w:r>
        <w:rPr>
          <w:rFonts w:hint="eastAsia"/>
        </w:rPr>
        <w:t>功能性需求中，系统要实现以下用例：</w:t>
      </w:r>
    </w:p>
    <w:p w14:paraId="5617CEE1" w14:textId="77777777" w:rsidR="00BA5326" w:rsidRDefault="0081419F" w:rsidP="00BA5326">
      <w:pPr>
        <w:pStyle w:val="af"/>
        <w:numPr>
          <w:ilvl w:val="0"/>
          <w:numId w:val="31"/>
        </w:numPr>
        <w:rPr>
          <w:lang w:eastAsia="zh-CN"/>
        </w:rPr>
      </w:pPr>
      <w:bookmarkStart w:id="135" w:name="OLE_LINK15"/>
      <w:bookmarkStart w:id="136" w:name="OLE_LINK16"/>
      <w:commentRangeStart w:id="137"/>
      <w:r>
        <w:rPr>
          <w:rFonts w:hint="eastAsia"/>
          <w:lang w:eastAsia="zh-CN"/>
        </w:rPr>
        <w:t>登录</w:t>
      </w:r>
      <w:r w:rsidR="00227CB6">
        <w:rPr>
          <w:rFonts w:hint="eastAsia"/>
          <w:lang w:eastAsia="zh-CN"/>
        </w:rPr>
        <w:t>：用户使用用户名和密码登录系统</w:t>
      </w:r>
    </w:p>
    <w:p w14:paraId="6A68785C" w14:textId="77777777" w:rsidR="00BA5326" w:rsidRDefault="0081419F" w:rsidP="00BA5326">
      <w:pPr>
        <w:pStyle w:val="af"/>
        <w:numPr>
          <w:ilvl w:val="0"/>
          <w:numId w:val="31"/>
        </w:numPr>
        <w:rPr>
          <w:lang w:eastAsia="zh-CN"/>
        </w:rPr>
      </w:pPr>
      <w:r>
        <w:rPr>
          <w:rFonts w:hint="eastAsia"/>
          <w:lang w:eastAsia="zh-CN"/>
        </w:rPr>
        <w:t>获取新鲜事</w:t>
      </w:r>
      <w:r w:rsidR="00227CB6">
        <w:rPr>
          <w:rFonts w:hint="eastAsia"/>
          <w:lang w:eastAsia="zh-CN"/>
        </w:rPr>
        <w:t>：用户获取最新的新鲜事信息</w:t>
      </w:r>
    </w:p>
    <w:p w14:paraId="44DE4D78" w14:textId="77777777" w:rsidR="00BA5326" w:rsidRDefault="0081419F" w:rsidP="00BA5326">
      <w:pPr>
        <w:pStyle w:val="af"/>
        <w:numPr>
          <w:ilvl w:val="0"/>
          <w:numId w:val="31"/>
        </w:numPr>
        <w:rPr>
          <w:lang w:eastAsia="zh-CN"/>
        </w:rPr>
      </w:pPr>
      <w:r>
        <w:rPr>
          <w:rFonts w:hint="eastAsia"/>
          <w:lang w:eastAsia="zh-CN"/>
        </w:rPr>
        <w:t>播放新鲜事声音</w:t>
      </w:r>
      <w:r w:rsidR="00227CB6">
        <w:rPr>
          <w:rFonts w:hint="eastAsia"/>
          <w:lang w:eastAsia="zh-CN"/>
        </w:rPr>
        <w:t>：用户播放某一条新鲜事的声音</w:t>
      </w:r>
    </w:p>
    <w:p w14:paraId="1F4ECB96" w14:textId="77777777" w:rsidR="00BA5326" w:rsidRDefault="0081419F" w:rsidP="00BA5326">
      <w:pPr>
        <w:pStyle w:val="af"/>
        <w:numPr>
          <w:ilvl w:val="0"/>
          <w:numId w:val="31"/>
        </w:numPr>
        <w:rPr>
          <w:lang w:eastAsia="zh-CN"/>
        </w:rPr>
      </w:pPr>
      <w:r>
        <w:rPr>
          <w:rFonts w:hint="eastAsia"/>
          <w:lang w:eastAsia="zh-CN"/>
        </w:rPr>
        <w:t>查看评论</w:t>
      </w:r>
      <w:r w:rsidR="00227CB6">
        <w:rPr>
          <w:rFonts w:hint="eastAsia"/>
          <w:lang w:eastAsia="zh-CN"/>
        </w:rPr>
        <w:t>：用户查看新鲜事的评论信息</w:t>
      </w:r>
    </w:p>
    <w:p w14:paraId="2CE50EE9" w14:textId="77777777" w:rsidR="00BA5326" w:rsidRDefault="0081419F" w:rsidP="00BA5326">
      <w:pPr>
        <w:pStyle w:val="af"/>
        <w:numPr>
          <w:ilvl w:val="0"/>
          <w:numId w:val="31"/>
        </w:numPr>
        <w:rPr>
          <w:lang w:eastAsia="zh-CN"/>
        </w:rPr>
      </w:pPr>
      <w:r>
        <w:rPr>
          <w:rFonts w:hint="eastAsia"/>
          <w:lang w:eastAsia="zh-CN"/>
        </w:rPr>
        <w:t>播放评论</w:t>
      </w:r>
      <w:r w:rsidR="00227CB6">
        <w:rPr>
          <w:rFonts w:hint="eastAsia"/>
          <w:lang w:eastAsia="zh-CN"/>
        </w:rPr>
        <w:t>：用户播放新鲜事评论的声音</w:t>
      </w:r>
    </w:p>
    <w:p w14:paraId="6A79DD2E" w14:textId="77777777" w:rsidR="00BA5326" w:rsidRDefault="0081419F" w:rsidP="00BA5326">
      <w:pPr>
        <w:pStyle w:val="af"/>
        <w:numPr>
          <w:ilvl w:val="0"/>
          <w:numId w:val="31"/>
        </w:numPr>
        <w:rPr>
          <w:lang w:eastAsia="zh-CN"/>
        </w:rPr>
      </w:pPr>
      <w:r>
        <w:rPr>
          <w:rFonts w:hint="eastAsia"/>
          <w:lang w:eastAsia="zh-CN"/>
        </w:rPr>
        <w:t>发表语音评论</w:t>
      </w:r>
      <w:r w:rsidR="00227CB6">
        <w:rPr>
          <w:rFonts w:hint="eastAsia"/>
          <w:lang w:eastAsia="zh-CN"/>
        </w:rPr>
        <w:t>：用户对新鲜事进行评论（评论内容为语音）</w:t>
      </w:r>
    </w:p>
    <w:p w14:paraId="60271410" w14:textId="77777777" w:rsidR="00BA5326" w:rsidRDefault="0081419F" w:rsidP="00BA5326">
      <w:pPr>
        <w:pStyle w:val="af"/>
        <w:numPr>
          <w:ilvl w:val="0"/>
          <w:numId w:val="31"/>
        </w:numPr>
        <w:rPr>
          <w:lang w:eastAsia="zh-CN"/>
        </w:rPr>
      </w:pPr>
      <w:r>
        <w:rPr>
          <w:rFonts w:hint="eastAsia"/>
          <w:lang w:eastAsia="zh-CN"/>
        </w:rPr>
        <w:t>发表文字评论</w:t>
      </w:r>
      <w:r w:rsidR="00227CB6">
        <w:rPr>
          <w:rFonts w:hint="eastAsia"/>
          <w:lang w:eastAsia="zh-CN"/>
        </w:rPr>
        <w:t>：用户对新鲜事进行评论（评论内容为文字）</w:t>
      </w:r>
    </w:p>
    <w:p w14:paraId="5639884C" w14:textId="77777777" w:rsidR="00BA5326" w:rsidRDefault="0081419F" w:rsidP="00BA5326">
      <w:pPr>
        <w:pStyle w:val="af"/>
        <w:numPr>
          <w:ilvl w:val="0"/>
          <w:numId w:val="31"/>
        </w:numPr>
        <w:rPr>
          <w:lang w:eastAsia="zh-CN"/>
        </w:rPr>
      </w:pPr>
      <w:r>
        <w:rPr>
          <w:rFonts w:hint="eastAsia"/>
          <w:lang w:eastAsia="zh-CN"/>
        </w:rPr>
        <w:t>获取购物历史</w:t>
      </w:r>
      <w:r w:rsidR="00227CB6">
        <w:rPr>
          <w:rFonts w:hint="eastAsia"/>
          <w:lang w:eastAsia="zh-CN"/>
        </w:rPr>
        <w:t>：用户获取自己购买过的商品</w:t>
      </w:r>
    </w:p>
    <w:p w14:paraId="782EA752" w14:textId="77777777" w:rsidR="00BA5326" w:rsidRDefault="0081419F" w:rsidP="00BA5326">
      <w:pPr>
        <w:pStyle w:val="af"/>
        <w:numPr>
          <w:ilvl w:val="0"/>
          <w:numId w:val="31"/>
        </w:numPr>
        <w:rPr>
          <w:lang w:eastAsia="zh-CN"/>
        </w:rPr>
      </w:pPr>
      <w:r>
        <w:rPr>
          <w:rFonts w:hint="eastAsia"/>
          <w:lang w:eastAsia="zh-CN"/>
        </w:rPr>
        <w:t>选择物品</w:t>
      </w:r>
      <w:r w:rsidR="00227CB6">
        <w:rPr>
          <w:rFonts w:hint="eastAsia"/>
          <w:lang w:eastAsia="zh-CN"/>
        </w:rPr>
        <w:t>：用户选择需要发送的新鲜事的对应商品</w:t>
      </w:r>
    </w:p>
    <w:p w14:paraId="30D5DB38" w14:textId="77777777" w:rsidR="00BA5326" w:rsidRDefault="0081419F" w:rsidP="00BA5326">
      <w:pPr>
        <w:pStyle w:val="af"/>
        <w:numPr>
          <w:ilvl w:val="0"/>
          <w:numId w:val="31"/>
        </w:numPr>
        <w:rPr>
          <w:lang w:eastAsia="zh-CN"/>
        </w:rPr>
      </w:pPr>
      <w:r>
        <w:rPr>
          <w:rFonts w:hint="eastAsia"/>
          <w:lang w:eastAsia="zh-CN"/>
        </w:rPr>
        <w:t>选择图片</w:t>
      </w:r>
      <w:r w:rsidR="00227CB6">
        <w:rPr>
          <w:rFonts w:hint="eastAsia"/>
          <w:lang w:eastAsia="zh-CN"/>
        </w:rPr>
        <w:t>：用户选择需要发送的图片</w:t>
      </w:r>
    </w:p>
    <w:p w14:paraId="1747B283" w14:textId="77777777" w:rsidR="00BA5326" w:rsidRDefault="0081419F" w:rsidP="00BA5326">
      <w:pPr>
        <w:pStyle w:val="af"/>
        <w:numPr>
          <w:ilvl w:val="0"/>
          <w:numId w:val="31"/>
        </w:numPr>
        <w:rPr>
          <w:lang w:eastAsia="zh-CN"/>
        </w:rPr>
      </w:pPr>
      <w:r>
        <w:rPr>
          <w:rFonts w:hint="eastAsia"/>
          <w:lang w:eastAsia="zh-CN"/>
        </w:rPr>
        <w:t>美化图片</w:t>
      </w:r>
      <w:r w:rsidR="00227CB6">
        <w:rPr>
          <w:rFonts w:hint="eastAsia"/>
          <w:lang w:eastAsia="zh-CN"/>
        </w:rPr>
        <w:t>：用户美化需要发送的图片</w:t>
      </w:r>
    </w:p>
    <w:p w14:paraId="349803C9" w14:textId="77777777" w:rsidR="00BA5326" w:rsidRDefault="0081419F" w:rsidP="00BA5326">
      <w:pPr>
        <w:pStyle w:val="af"/>
        <w:numPr>
          <w:ilvl w:val="0"/>
          <w:numId w:val="31"/>
        </w:numPr>
        <w:rPr>
          <w:lang w:eastAsia="zh-CN"/>
        </w:rPr>
      </w:pPr>
      <w:r>
        <w:rPr>
          <w:rFonts w:hint="eastAsia"/>
          <w:lang w:eastAsia="zh-CN"/>
        </w:rPr>
        <w:t>录制语音</w:t>
      </w:r>
      <w:r w:rsidR="00227CB6">
        <w:rPr>
          <w:rFonts w:hint="eastAsia"/>
          <w:lang w:eastAsia="zh-CN"/>
        </w:rPr>
        <w:t>：用户录制发送的语音内容</w:t>
      </w:r>
    </w:p>
    <w:p w14:paraId="46D618B3" w14:textId="77777777" w:rsidR="00BA5326" w:rsidRDefault="0081419F" w:rsidP="00BA5326">
      <w:pPr>
        <w:pStyle w:val="af"/>
        <w:numPr>
          <w:ilvl w:val="0"/>
          <w:numId w:val="31"/>
        </w:numPr>
        <w:rPr>
          <w:lang w:eastAsia="zh-CN"/>
        </w:rPr>
      </w:pPr>
      <w:r>
        <w:rPr>
          <w:rFonts w:hint="eastAsia"/>
          <w:lang w:eastAsia="zh-CN"/>
        </w:rPr>
        <w:t>美化语音</w:t>
      </w:r>
      <w:r w:rsidR="00227CB6">
        <w:rPr>
          <w:rFonts w:hint="eastAsia"/>
          <w:lang w:eastAsia="zh-CN"/>
        </w:rPr>
        <w:t>：用户美化发送的语音内容</w:t>
      </w:r>
    </w:p>
    <w:p w14:paraId="1E7E6D56" w14:textId="77777777" w:rsidR="00BA5326" w:rsidRDefault="0081419F" w:rsidP="00BA5326">
      <w:pPr>
        <w:pStyle w:val="af"/>
        <w:numPr>
          <w:ilvl w:val="0"/>
          <w:numId w:val="31"/>
        </w:numPr>
        <w:rPr>
          <w:lang w:eastAsia="zh-CN"/>
        </w:rPr>
      </w:pPr>
      <w:r>
        <w:rPr>
          <w:rFonts w:hint="eastAsia"/>
          <w:lang w:eastAsia="zh-CN"/>
        </w:rPr>
        <w:t>发布新鲜事</w:t>
      </w:r>
      <w:r w:rsidR="00227CB6">
        <w:rPr>
          <w:rFonts w:hint="eastAsia"/>
          <w:lang w:eastAsia="zh-CN"/>
        </w:rPr>
        <w:t>：用户发送新鲜事</w:t>
      </w:r>
    </w:p>
    <w:p w14:paraId="73353BB4" w14:textId="77777777" w:rsidR="00BA5326" w:rsidRDefault="0081419F" w:rsidP="00BA5326">
      <w:pPr>
        <w:pStyle w:val="af"/>
        <w:numPr>
          <w:ilvl w:val="0"/>
          <w:numId w:val="31"/>
        </w:numPr>
        <w:rPr>
          <w:lang w:eastAsia="zh-CN"/>
        </w:rPr>
      </w:pPr>
      <w:r>
        <w:rPr>
          <w:rFonts w:hint="eastAsia"/>
          <w:lang w:eastAsia="zh-CN"/>
        </w:rPr>
        <w:t>推送</w:t>
      </w:r>
      <w:r w:rsidR="00227CB6">
        <w:rPr>
          <w:rFonts w:hint="eastAsia"/>
          <w:lang w:eastAsia="zh-CN"/>
        </w:rPr>
        <w:t>：评论用户推送评论给新鲜事发布者</w:t>
      </w:r>
    </w:p>
    <w:p w14:paraId="5C4062D2" w14:textId="77777777" w:rsidR="00BA5326" w:rsidRDefault="0081419F" w:rsidP="00BA5326">
      <w:pPr>
        <w:pStyle w:val="af"/>
        <w:numPr>
          <w:ilvl w:val="0"/>
          <w:numId w:val="31"/>
        </w:numPr>
        <w:rPr>
          <w:lang w:eastAsia="zh-CN"/>
        </w:rPr>
      </w:pPr>
      <w:r>
        <w:rPr>
          <w:rFonts w:hint="eastAsia"/>
          <w:lang w:eastAsia="zh-CN"/>
        </w:rPr>
        <w:t>获取相关评论</w:t>
      </w:r>
      <w:r w:rsidR="00227CB6">
        <w:rPr>
          <w:rFonts w:hint="eastAsia"/>
          <w:lang w:eastAsia="zh-CN"/>
        </w:rPr>
        <w:t>：用户获取所有的与自己相关的评论</w:t>
      </w:r>
    </w:p>
    <w:p w14:paraId="2D1C0B00" w14:textId="77777777" w:rsidR="0081419F" w:rsidRDefault="0081419F" w:rsidP="00BA5326">
      <w:pPr>
        <w:pStyle w:val="af"/>
        <w:numPr>
          <w:ilvl w:val="0"/>
          <w:numId w:val="31"/>
        </w:numPr>
        <w:rPr>
          <w:lang w:eastAsia="zh-CN"/>
        </w:rPr>
      </w:pPr>
      <w:r>
        <w:rPr>
          <w:rFonts w:hint="eastAsia"/>
          <w:lang w:eastAsia="zh-CN"/>
        </w:rPr>
        <w:t>聊天</w:t>
      </w:r>
      <w:r w:rsidR="00227CB6">
        <w:rPr>
          <w:rFonts w:hint="eastAsia"/>
          <w:lang w:eastAsia="zh-CN"/>
        </w:rPr>
        <w:t>：用户与其他用户实现聊天</w:t>
      </w:r>
    </w:p>
    <w:p w14:paraId="27DECA61" w14:textId="77777777" w:rsidR="00BA5326" w:rsidRDefault="00BA5326" w:rsidP="00BA5326">
      <w:pPr>
        <w:pStyle w:val="af"/>
        <w:numPr>
          <w:ilvl w:val="0"/>
          <w:numId w:val="31"/>
        </w:numPr>
        <w:rPr>
          <w:lang w:eastAsia="zh-CN"/>
        </w:rPr>
      </w:pPr>
      <w:r>
        <w:rPr>
          <w:rFonts w:hint="eastAsia"/>
          <w:lang w:eastAsia="zh-CN"/>
        </w:rPr>
        <w:t>获取个人信息：用户获得自己的个人信息</w:t>
      </w:r>
    </w:p>
    <w:p w14:paraId="2906BABD" w14:textId="77777777" w:rsidR="00BA5326" w:rsidRDefault="00BA5326" w:rsidP="00BA5326">
      <w:pPr>
        <w:pStyle w:val="af"/>
        <w:numPr>
          <w:ilvl w:val="0"/>
          <w:numId w:val="31"/>
        </w:numPr>
        <w:rPr>
          <w:lang w:eastAsia="zh-CN"/>
        </w:rPr>
      </w:pPr>
      <w:r>
        <w:rPr>
          <w:rFonts w:hint="eastAsia"/>
          <w:lang w:eastAsia="zh-CN"/>
        </w:rPr>
        <w:t>添加删除好友关系：用户可以自由添加或者删除与某人的好友关系</w:t>
      </w:r>
    </w:p>
    <w:p w14:paraId="0236B3CA" w14:textId="77777777" w:rsidR="00490475" w:rsidRDefault="00490475" w:rsidP="00490475">
      <w:pPr>
        <w:pStyle w:val="af"/>
        <w:numPr>
          <w:ilvl w:val="0"/>
          <w:numId w:val="31"/>
        </w:numPr>
        <w:rPr>
          <w:lang w:eastAsia="zh-CN"/>
        </w:rPr>
      </w:pPr>
      <w:r>
        <w:rPr>
          <w:rFonts w:hint="eastAsia"/>
          <w:lang w:eastAsia="zh-CN"/>
        </w:rPr>
        <w:t>获取商品信息：用户可以根据新鲜事后附上的链接获取商品详细信息</w:t>
      </w:r>
    </w:p>
    <w:p w14:paraId="079BF8AB" w14:textId="77777777" w:rsidR="00BA5326" w:rsidRDefault="00490475" w:rsidP="00490475">
      <w:pPr>
        <w:pStyle w:val="af"/>
        <w:numPr>
          <w:ilvl w:val="0"/>
          <w:numId w:val="31"/>
        </w:numPr>
        <w:rPr>
          <w:lang w:eastAsia="zh-CN"/>
        </w:rPr>
      </w:pPr>
      <w:r>
        <w:rPr>
          <w:rFonts w:hint="eastAsia"/>
          <w:lang w:eastAsia="zh-CN"/>
        </w:rPr>
        <w:t>购买商品：用户可以购买商品</w:t>
      </w:r>
      <w:commentRangeEnd w:id="137"/>
      <w:r w:rsidR="00FE3961">
        <w:rPr>
          <w:rStyle w:val="ab"/>
          <w:kern w:val="2"/>
          <w:lang w:eastAsia="zh-CN" w:bidi="ar-SA"/>
        </w:rPr>
        <w:commentReference w:id="137"/>
      </w:r>
    </w:p>
    <w:bookmarkEnd w:id="135"/>
    <w:bookmarkEnd w:id="136"/>
    <w:p w14:paraId="059F7904" w14:textId="77777777"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14:paraId="51F23E19" w14:textId="77777777" w:rsidR="00A10177" w:rsidRPr="00A10177" w:rsidRDefault="00905CBD" w:rsidP="00A10177">
      <w:pPr>
        <w:pStyle w:val="af"/>
        <w:numPr>
          <w:ilvl w:val="0"/>
          <w:numId w:val="32"/>
        </w:numPr>
        <w:rPr>
          <w:rFonts w:ascii="宋体" w:hAnsi="宋体" w:cs="宋体"/>
          <w:lang w:eastAsia="zh-CN"/>
        </w:rPr>
      </w:pPr>
      <w:r w:rsidRPr="00A10177">
        <w:rPr>
          <w:rFonts w:ascii="宋体" w:hAnsi="宋体" w:cs="宋体"/>
          <w:lang w:eastAsia="zh-CN"/>
        </w:rPr>
        <w:t>在用户登录系统时，用户信息加密处理，避免出现用户隐私泄露的危险</w:t>
      </w:r>
    </w:p>
    <w:p w14:paraId="554523BE" w14:textId="77777777" w:rsidR="003118BE" w:rsidRPr="00A10177" w:rsidRDefault="00905CBD" w:rsidP="00A10177">
      <w:pPr>
        <w:pStyle w:val="af"/>
        <w:numPr>
          <w:ilvl w:val="0"/>
          <w:numId w:val="32"/>
        </w:numPr>
        <w:rPr>
          <w:rFonts w:ascii="宋体" w:hAnsi="宋体" w:cs="宋体"/>
          <w:lang w:eastAsia="zh-CN"/>
        </w:rPr>
      </w:pPr>
      <w:r w:rsidRPr="00A10177">
        <w:rPr>
          <w:rFonts w:ascii="宋体" w:hAnsi="宋体" w:cs="宋体"/>
          <w:lang w:eastAsia="zh-CN"/>
        </w:rPr>
        <w:lastRenderedPageBreak/>
        <w:t>用户进行任何操作后，系统能及时进行相应。在网络顺畅时，系统响应时间应小于1秒钟；在网络不顺畅时，系统响应时间应小于3秒钟。</w:t>
      </w:r>
    </w:p>
    <w:p w14:paraId="58792117" w14:textId="77777777" w:rsidR="00E676BD" w:rsidRDefault="00E676BD" w:rsidP="00E676BD">
      <w:pPr>
        <w:pStyle w:val="3"/>
        <w:rPr>
          <w:rFonts w:hAnsi="宋体" w:cs="Arial"/>
        </w:rPr>
      </w:pPr>
      <w:bookmarkStart w:id="138" w:name="_Toc356850535"/>
      <w:r w:rsidRPr="001A7546">
        <w:rPr>
          <w:rFonts w:hAnsi="宋体" w:cs="Arial"/>
        </w:rPr>
        <w:t>3.</w:t>
      </w:r>
      <w:r w:rsidRPr="001A7546">
        <w:rPr>
          <w:rFonts w:hAnsi="宋体" w:cs="Arial" w:hint="eastAsia"/>
        </w:rPr>
        <w:t>2</w:t>
      </w:r>
      <w:r w:rsidRPr="001A7546">
        <w:rPr>
          <w:rFonts w:hAnsi="宋体" w:cs="Arial"/>
        </w:rPr>
        <w:t>.</w:t>
      </w:r>
      <w:r w:rsidRPr="001A7546">
        <w:rPr>
          <w:rFonts w:hAnsi="宋体" w:cs="Arial" w:hint="eastAsia"/>
        </w:rPr>
        <w:t>2</w:t>
      </w:r>
      <w:r w:rsidRPr="001A7546">
        <w:rPr>
          <w:rFonts w:hAnsi="宋体" w:cs="Arial"/>
        </w:rPr>
        <w:t xml:space="preserve"> </w:t>
      </w:r>
      <w:r w:rsidR="00496B7C">
        <w:rPr>
          <w:rFonts w:hAnsi="宋体" w:cs="Arial" w:hint="eastAsia"/>
        </w:rPr>
        <w:t>eBay Friends</w:t>
      </w:r>
      <w:r w:rsidR="00496B7C">
        <w:rPr>
          <w:rFonts w:hAnsi="宋体" w:cs="Arial" w:hint="eastAsia"/>
        </w:rPr>
        <w:t>项目</w:t>
      </w:r>
      <w:r w:rsidR="00957297">
        <w:rPr>
          <w:rFonts w:hAnsi="宋体" w:cs="Arial" w:hint="eastAsia"/>
        </w:rPr>
        <w:t>服务</w:t>
      </w:r>
      <w:proofErr w:type="gramStart"/>
      <w:r w:rsidR="00957297">
        <w:rPr>
          <w:rFonts w:hAnsi="宋体" w:cs="Arial" w:hint="eastAsia"/>
        </w:rPr>
        <w:t>端需求</w:t>
      </w:r>
      <w:proofErr w:type="gramEnd"/>
      <w:r>
        <w:rPr>
          <w:rFonts w:hAnsi="宋体" w:cs="Arial" w:hint="eastAsia"/>
        </w:rPr>
        <w:t>用例图</w:t>
      </w:r>
      <w:bookmarkEnd w:id="138"/>
    </w:p>
    <w:p w14:paraId="39F74CDE" w14:textId="77777777" w:rsidR="00E676BD" w:rsidRPr="003D12C5" w:rsidRDefault="00E676BD" w:rsidP="00E676BD">
      <w:r>
        <w:rPr>
          <w:rFonts w:hint="eastAsia"/>
        </w:rPr>
        <w:tab/>
      </w:r>
      <w:r w:rsidR="00496B7C">
        <w:rPr>
          <w:rFonts w:hint="eastAsia"/>
        </w:rPr>
        <w:t>eBay Friends</w:t>
      </w:r>
      <w:r w:rsidR="00496B7C">
        <w:rPr>
          <w:rFonts w:hint="eastAsia"/>
        </w:rPr>
        <w:t>项目</w:t>
      </w:r>
      <w:r w:rsidR="00957297">
        <w:rPr>
          <w:rFonts w:hint="eastAsia"/>
        </w:rPr>
        <w:t>服务</w:t>
      </w:r>
      <w:proofErr w:type="gramStart"/>
      <w:r w:rsidR="00957297">
        <w:rPr>
          <w:rFonts w:hint="eastAsia"/>
        </w:rPr>
        <w:t>端需求</w:t>
      </w:r>
      <w:proofErr w:type="gramEnd"/>
      <w:r>
        <w:rPr>
          <w:rFonts w:hint="eastAsia"/>
        </w:rPr>
        <w:t>用例图参见图</w:t>
      </w:r>
      <w:r w:rsidR="00A10177">
        <w:rPr>
          <w:rFonts w:hint="eastAsia"/>
        </w:rPr>
        <w:t>3.2</w:t>
      </w:r>
      <w:r>
        <w:rPr>
          <w:rFonts w:hint="eastAsia"/>
        </w:rPr>
        <w:t>。</w:t>
      </w:r>
    </w:p>
    <w:p w14:paraId="5F4CAE7F" w14:textId="77777777" w:rsidR="00E676BD" w:rsidRPr="00244B2B" w:rsidRDefault="008B442F" w:rsidP="00E676BD">
      <w:r>
        <w:rPr>
          <w:noProof/>
        </w:rPr>
        <w:drawing>
          <wp:inline distT="0" distB="0" distL="0" distR="0" wp14:anchorId="6FBAAAF8" wp14:editId="673DE626">
            <wp:extent cx="5274310" cy="5881370"/>
            <wp:effectExtent l="19050" t="0" r="2540" b="0"/>
            <wp:docPr id="9" name="图片 8"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7"/>
                    <a:stretch>
                      <a:fillRect/>
                    </a:stretch>
                  </pic:blipFill>
                  <pic:spPr>
                    <a:xfrm>
                      <a:off x="0" y="0"/>
                      <a:ext cx="5274310" cy="5881370"/>
                    </a:xfrm>
                    <a:prstGeom prst="rect">
                      <a:avLst/>
                    </a:prstGeom>
                  </pic:spPr>
                </pic:pic>
              </a:graphicData>
            </a:graphic>
          </wp:inline>
        </w:drawing>
      </w:r>
    </w:p>
    <w:p w14:paraId="1BCF33C7" w14:textId="77777777" w:rsidR="00E676BD" w:rsidRDefault="00E676BD" w:rsidP="00E676BD">
      <w:pPr>
        <w:pStyle w:val="4"/>
      </w:pPr>
      <w:bookmarkStart w:id="139" w:name="_Toc356859849"/>
      <w:r>
        <w:rPr>
          <w:rFonts w:hint="eastAsia"/>
        </w:rPr>
        <w:t>图</w:t>
      </w:r>
      <w:r w:rsidR="00A10177">
        <w:rPr>
          <w:rFonts w:hint="eastAsia"/>
        </w:rPr>
        <w:t>3.2</w:t>
      </w:r>
      <w:r>
        <w:rPr>
          <w:rFonts w:hint="eastAsia"/>
        </w:rPr>
        <w:t>：</w:t>
      </w:r>
      <w:r w:rsidR="00496B7C">
        <w:rPr>
          <w:rFonts w:hint="eastAsia"/>
        </w:rPr>
        <w:t>eBay Friends</w:t>
      </w:r>
      <w:r w:rsidR="00496B7C">
        <w:rPr>
          <w:rFonts w:hint="eastAsia"/>
        </w:rPr>
        <w:t>项目</w:t>
      </w:r>
      <w:r>
        <w:rPr>
          <w:rFonts w:hint="eastAsia"/>
        </w:rPr>
        <w:t>用例图</w:t>
      </w:r>
      <w:bookmarkEnd w:id="139"/>
    </w:p>
    <w:p w14:paraId="77021382" w14:textId="77777777" w:rsidR="003118BE" w:rsidRDefault="00227CB6" w:rsidP="003118BE">
      <w:pPr>
        <w:pStyle w:val="3"/>
        <w:rPr>
          <w:rFonts w:hAnsi="宋体" w:cs="Arial"/>
        </w:rPr>
      </w:pPr>
      <w:bookmarkStart w:id="140" w:name="_Toc356850536"/>
      <w:r>
        <w:rPr>
          <w:rFonts w:hAnsi="宋体" w:cs="Arial"/>
        </w:rPr>
        <w:t>3.2.</w:t>
      </w:r>
      <w:r w:rsidR="00E676BD">
        <w:rPr>
          <w:rFonts w:hAnsi="宋体" w:cs="Arial" w:hint="eastAsia"/>
        </w:rPr>
        <w:t>3</w:t>
      </w:r>
      <w:r w:rsidR="00E23287" w:rsidRPr="001A7546">
        <w:rPr>
          <w:rFonts w:hAnsi="宋体" w:cs="Arial"/>
        </w:rPr>
        <w:t xml:space="preserve"> </w:t>
      </w:r>
      <w:r w:rsidR="00496B7C">
        <w:rPr>
          <w:rFonts w:hAnsi="宋体" w:cs="Arial" w:hint="eastAsia"/>
        </w:rPr>
        <w:t>eBay Friends</w:t>
      </w:r>
      <w:r w:rsidR="00496B7C">
        <w:rPr>
          <w:rFonts w:hAnsi="宋体" w:cs="Arial" w:hint="eastAsia"/>
        </w:rPr>
        <w:t>项目</w:t>
      </w:r>
      <w:r>
        <w:rPr>
          <w:rFonts w:hAnsi="宋体" w:cs="Arial" w:hint="eastAsia"/>
        </w:rPr>
        <w:t>服务端</w:t>
      </w:r>
      <w:r w:rsidR="00957297">
        <w:rPr>
          <w:rFonts w:hAnsi="宋体" w:cs="Arial" w:hint="eastAsia"/>
        </w:rPr>
        <w:t>用例</w:t>
      </w:r>
      <w:r w:rsidR="003118BE">
        <w:rPr>
          <w:rFonts w:hAnsi="宋体" w:cs="Arial" w:hint="eastAsia"/>
        </w:rPr>
        <w:t>分析</w:t>
      </w:r>
      <w:bookmarkEnd w:id="140"/>
    </w:p>
    <w:p w14:paraId="25B3679A" w14:textId="77777777"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14:paraId="6E9A3EB5" w14:textId="77777777" w:rsidR="00075A15" w:rsidRDefault="00A10177" w:rsidP="003118BE">
      <w:pPr>
        <w:ind w:firstLine="420"/>
      </w:pPr>
      <w:r>
        <w:rPr>
          <w:rFonts w:hint="eastAsia"/>
        </w:rPr>
        <w:lastRenderedPageBreak/>
        <w:t>1.</w:t>
      </w:r>
      <w:r w:rsidR="00075A15">
        <w:rPr>
          <w:rFonts w:hint="eastAsia"/>
        </w:rPr>
        <w:t>登录</w:t>
      </w:r>
    </w:p>
    <w:p w14:paraId="2E6495B3" w14:textId="77777777" w:rsidR="000A3EB1" w:rsidRDefault="000A3EB1" w:rsidP="000A3EB1">
      <w:pPr>
        <w:ind w:firstLine="420"/>
      </w:pPr>
      <w:r>
        <w:rPr>
          <w:rFonts w:hint="eastAsia"/>
        </w:rPr>
        <w:t>用户下载</w:t>
      </w:r>
      <w:r w:rsidR="00496B7C">
        <w:rPr>
          <w:rFonts w:hint="eastAsia"/>
        </w:rPr>
        <w:t>eBay Friends</w:t>
      </w:r>
      <w:r w:rsidR="00496B7C">
        <w:rPr>
          <w:rFonts w:hint="eastAsia"/>
        </w:rPr>
        <w:t>项目</w:t>
      </w:r>
      <w:r>
        <w:rPr>
          <w:rFonts w:hint="eastAsia"/>
        </w:rPr>
        <w:t>后，需要登录，而后才可以使用系统，详细描述参见表</w:t>
      </w:r>
      <w:r w:rsidR="003879B1">
        <w:rPr>
          <w:rFonts w:hint="eastAsia"/>
        </w:rPr>
        <w:t>3.</w:t>
      </w:r>
      <w:r>
        <w:rPr>
          <w:rFonts w:hint="eastAsia"/>
        </w:rPr>
        <w:t>1</w:t>
      </w:r>
      <w:r>
        <w:rPr>
          <w:rFonts w:hint="eastAsia"/>
        </w:rPr>
        <w:t>。</w:t>
      </w:r>
    </w:p>
    <w:p w14:paraId="63CFB5E3" w14:textId="77777777" w:rsidR="000A3EB1" w:rsidRDefault="000A3EB1" w:rsidP="002C7BFB">
      <w:pPr>
        <w:pStyle w:val="21"/>
      </w:pPr>
      <w:bookmarkStart w:id="141" w:name="_Toc356859869"/>
      <w:r>
        <w:rPr>
          <w:rFonts w:hint="eastAsia"/>
        </w:rPr>
        <w:t>表</w:t>
      </w:r>
      <w:r>
        <w:rPr>
          <w:rFonts w:hint="eastAsia"/>
        </w:rPr>
        <w:t>3.</w:t>
      </w:r>
      <w:r w:rsidR="003879B1">
        <w:rPr>
          <w:rFonts w:hint="eastAsia"/>
        </w:rPr>
        <w:t>1</w:t>
      </w:r>
      <w:r>
        <w:rPr>
          <w:rFonts w:hint="eastAsia"/>
        </w:rPr>
        <w:t>：登录用例详细描述</w:t>
      </w:r>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6756"/>
      </w:tblGrid>
      <w:tr w:rsidR="003879B1" w14:paraId="18A7700E" w14:textId="77777777" w:rsidTr="00AF1923">
        <w:tc>
          <w:tcPr>
            <w:tcW w:w="1036" w:type="pct"/>
          </w:tcPr>
          <w:p w14:paraId="3281B8B5" w14:textId="77777777" w:rsidR="000A3EB1" w:rsidRDefault="000A3EB1" w:rsidP="000A3EB1">
            <w:pPr>
              <w:jc w:val="center"/>
            </w:pPr>
            <w:bookmarkStart w:id="142" w:name="OLE_LINK11"/>
            <w:bookmarkStart w:id="143" w:name="OLE_LINK12"/>
            <w:r>
              <w:rPr>
                <w:rFonts w:hint="eastAsia"/>
              </w:rPr>
              <w:t>ID</w:t>
            </w:r>
          </w:p>
        </w:tc>
        <w:tc>
          <w:tcPr>
            <w:tcW w:w="3964" w:type="pct"/>
          </w:tcPr>
          <w:p w14:paraId="3597B92B" w14:textId="77777777" w:rsidR="000A3EB1" w:rsidRDefault="003879B1" w:rsidP="000A3EB1">
            <w:pPr>
              <w:jc w:val="center"/>
            </w:pPr>
            <w:r>
              <w:rPr>
                <w:rFonts w:hint="eastAsia"/>
              </w:rPr>
              <w:t>1</w:t>
            </w:r>
          </w:p>
        </w:tc>
      </w:tr>
      <w:tr w:rsidR="003879B1" w14:paraId="44C85180" w14:textId="77777777" w:rsidTr="00AF1923">
        <w:tc>
          <w:tcPr>
            <w:tcW w:w="1036" w:type="pct"/>
          </w:tcPr>
          <w:p w14:paraId="6A827CDC" w14:textId="77777777" w:rsidR="000A3EB1" w:rsidRDefault="000A3EB1" w:rsidP="000A3EB1">
            <w:pPr>
              <w:jc w:val="center"/>
            </w:pPr>
            <w:r>
              <w:rPr>
                <w:rFonts w:hint="eastAsia"/>
              </w:rPr>
              <w:t>名称</w:t>
            </w:r>
          </w:p>
        </w:tc>
        <w:tc>
          <w:tcPr>
            <w:tcW w:w="3964" w:type="pct"/>
          </w:tcPr>
          <w:p w14:paraId="2AFCF178" w14:textId="77777777" w:rsidR="000A3EB1" w:rsidRDefault="000A3EB1" w:rsidP="000A3EB1">
            <w:pPr>
              <w:jc w:val="center"/>
            </w:pPr>
            <w:r>
              <w:rPr>
                <w:rFonts w:hint="eastAsia"/>
              </w:rPr>
              <w:t>登录</w:t>
            </w:r>
            <w:r w:rsidR="0081419F">
              <w:rPr>
                <w:rFonts w:hint="eastAsia"/>
              </w:rPr>
              <w:t>eBay Friends</w:t>
            </w:r>
          </w:p>
        </w:tc>
      </w:tr>
      <w:tr w:rsidR="003879B1" w:rsidRPr="00333A40" w14:paraId="5F5388E9" w14:textId="77777777" w:rsidTr="00AF1923">
        <w:tc>
          <w:tcPr>
            <w:tcW w:w="1036" w:type="pct"/>
          </w:tcPr>
          <w:p w14:paraId="53EB6B39" w14:textId="77777777" w:rsidR="000A3EB1" w:rsidRPr="00333A40" w:rsidRDefault="000A3EB1" w:rsidP="000A3EB1">
            <w:pPr>
              <w:jc w:val="center"/>
            </w:pPr>
            <w:r>
              <w:rPr>
                <w:rFonts w:hint="eastAsia"/>
              </w:rPr>
              <w:t>描述</w:t>
            </w:r>
          </w:p>
        </w:tc>
        <w:tc>
          <w:tcPr>
            <w:tcW w:w="3964" w:type="pct"/>
          </w:tcPr>
          <w:p w14:paraId="097D4DBD" w14:textId="77777777" w:rsidR="000A3EB1" w:rsidRDefault="000A3EB1" w:rsidP="003879B1">
            <w:pPr>
              <w:jc w:val="left"/>
            </w:pPr>
            <w:r>
              <w:rPr>
                <w:rFonts w:hint="eastAsia"/>
              </w:rPr>
              <w:t>产生原因：</w:t>
            </w:r>
            <w:r w:rsidR="00A47C80">
              <w:rPr>
                <w:rFonts w:hint="eastAsia"/>
              </w:rPr>
              <w:t>客户端发送登录请求</w:t>
            </w:r>
          </w:p>
          <w:p w14:paraId="271C11F2" w14:textId="77777777" w:rsidR="000A3EB1" w:rsidRDefault="000A3EB1" w:rsidP="003879B1">
            <w:pPr>
              <w:jc w:val="left"/>
            </w:pPr>
            <w:r>
              <w:rPr>
                <w:rFonts w:hint="eastAsia"/>
              </w:rPr>
              <w:t>大致过程：</w:t>
            </w:r>
            <w:r w:rsidR="00A47C80">
              <w:t xml:space="preserve"> </w:t>
            </w:r>
            <w:r w:rsidR="00A47C80">
              <w:rPr>
                <w:rFonts w:hint="eastAsia"/>
              </w:rPr>
              <w:t>服务端接收到发送的登录请求，进行用户名密码的匹配认证，返回结果。</w:t>
            </w:r>
          </w:p>
          <w:p w14:paraId="7AE932EC" w14:textId="77777777" w:rsidR="000A3EB1" w:rsidRDefault="000A3EB1" w:rsidP="003879B1">
            <w:pPr>
              <w:jc w:val="left"/>
            </w:pPr>
            <w:r>
              <w:rPr>
                <w:rFonts w:hint="eastAsia"/>
              </w:rPr>
              <w:t>输出结果：成功登录系统</w:t>
            </w:r>
          </w:p>
        </w:tc>
      </w:tr>
      <w:tr w:rsidR="003879B1" w14:paraId="6AB275EC" w14:textId="77777777" w:rsidTr="00AF1923">
        <w:tc>
          <w:tcPr>
            <w:tcW w:w="1036" w:type="pct"/>
          </w:tcPr>
          <w:p w14:paraId="22B8322E" w14:textId="77777777" w:rsidR="000A3EB1" w:rsidRPr="00333A40" w:rsidRDefault="000A3EB1" w:rsidP="000A3EB1">
            <w:pPr>
              <w:jc w:val="center"/>
            </w:pPr>
            <w:r>
              <w:rPr>
                <w:rFonts w:hint="eastAsia"/>
              </w:rPr>
              <w:t>优先级</w:t>
            </w:r>
          </w:p>
        </w:tc>
        <w:tc>
          <w:tcPr>
            <w:tcW w:w="3964" w:type="pct"/>
          </w:tcPr>
          <w:p w14:paraId="0F69D8E5" w14:textId="77777777" w:rsidR="000A3EB1" w:rsidRPr="00333A40" w:rsidRDefault="000A3EB1" w:rsidP="000A3EB1">
            <w:pPr>
              <w:jc w:val="center"/>
            </w:pPr>
            <w:r>
              <w:rPr>
                <w:rFonts w:hint="eastAsia"/>
              </w:rPr>
              <w:t>高</w:t>
            </w:r>
          </w:p>
        </w:tc>
      </w:tr>
      <w:tr w:rsidR="003879B1" w14:paraId="792C10B0" w14:textId="77777777" w:rsidTr="00AF1923">
        <w:tc>
          <w:tcPr>
            <w:tcW w:w="1036" w:type="pct"/>
          </w:tcPr>
          <w:p w14:paraId="5B62C96E" w14:textId="77777777" w:rsidR="000A3EB1" w:rsidRDefault="000A3EB1" w:rsidP="000A3EB1">
            <w:pPr>
              <w:jc w:val="center"/>
            </w:pPr>
            <w:r>
              <w:rPr>
                <w:rFonts w:hint="eastAsia"/>
              </w:rPr>
              <w:t>前置条件</w:t>
            </w:r>
          </w:p>
        </w:tc>
        <w:tc>
          <w:tcPr>
            <w:tcW w:w="3964" w:type="pct"/>
          </w:tcPr>
          <w:p w14:paraId="77D673F9" w14:textId="77777777" w:rsidR="000A3EB1" w:rsidRDefault="00A47C80" w:rsidP="000A3EB1">
            <w:pPr>
              <w:jc w:val="center"/>
            </w:pPr>
            <w:r>
              <w:rPr>
                <w:rFonts w:hint="eastAsia"/>
              </w:rPr>
              <w:t>客户端成功发送请求</w:t>
            </w:r>
          </w:p>
        </w:tc>
      </w:tr>
      <w:tr w:rsidR="003879B1" w14:paraId="3CA74AB2" w14:textId="77777777" w:rsidTr="00AF1923">
        <w:tc>
          <w:tcPr>
            <w:tcW w:w="1036" w:type="pct"/>
          </w:tcPr>
          <w:p w14:paraId="2A892C3F" w14:textId="77777777" w:rsidR="000A3EB1" w:rsidRDefault="000A3EB1" w:rsidP="000A3EB1">
            <w:pPr>
              <w:jc w:val="center"/>
            </w:pPr>
            <w:r>
              <w:rPr>
                <w:rFonts w:hint="eastAsia"/>
              </w:rPr>
              <w:t>后置条件</w:t>
            </w:r>
          </w:p>
        </w:tc>
        <w:tc>
          <w:tcPr>
            <w:tcW w:w="3964" w:type="pct"/>
          </w:tcPr>
          <w:p w14:paraId="6B732D8C" w14:textId="77777777" w:rsidR="000A3EB1" w:rsidRDefault="00A47C80" w:rsidP="000A3EB1">
            <w:pPr>
              <w:jc w:val="center"/>
            </w:pPr>
            <w:r>
              <w:rPr>
                <w:rFonts w:hint="eastAsia"/>
              </w:rPr>
              <w:t>系统返回登录结果</w:t>
            </w:r>
          </w:p>
        </w:tc>
      </w:tr>
      <w:tr w:rsidR="003879B1" w14:paraId="770A90B7" w14:textId="77777777" w:rsidTr="00AF1923">
        <w:tc>
          <w:tcPr>
            <w:tcW w:w="1036" w:type="pct"/>
          </w:tcPr>
          <w:p w14:paraId="78E96BCC" w14:textId="77777777" w:rsidR="000A3EB1" w:rsidRPr="00333A40" w:rsidRDefault="000A3EB1" w:rsidP="000A3EB1">
            <w:pPr>
              <w:jc w:val="center"/>
            </w:pPr>
            <w:r>
              <w:rPr>
                <w:rFonts w:hint="eastAsia"/>
              </w:rPr>
              <w:t>正常流程</w:t>
            </w:r>
          </w:p>
        </w:tc>
        <w:tc>
          <w:tcPr>
            <w:tcW w:w="3964" w:type="pct"/>
          </w:tcPr>
          <w:p w14:paraId="2DD968D9" w14:textId="77777777" w:rsidR="00A10177" w:rsidRDefault="00A47C80" w:rsidP="00A10177">
            <w:pPr>
              <w:pStyle w:val="af"/>
              <w:numPr>
                <w:ilvl w:val="0"/>
                <w:numId w:val="33"/>
              </w:numPr>
              <w:spacing w:line="240" w:lineRule="auto"/>
              <w:rPr>
                <w:lang w:eastAsia="zh-CN"/>
              </w:rPr>
            </w:pPr>
            <w:r w:rsidRPr="00A10177">
              <w:rPr>
                <w:rFonts w:hint="eastAsia"/>
                <w:kern w:val="2"/>
                <w:lang w:eastAsia="zh-CN"/>
              </w:rPr>
              <w:t>服务端接收到登录请求。</w:t>
            </w:r>
          </w:p>
          <w:p w14:paraId="08980A80" w14:textId="77777777" w:rsidR="00A10177" w:rsidRDefault="00A47C80" w:rsidP="00A10177">
            <w:pPr>
              <w:pStyle w:val="af"/>
              <w:numPr>
                <w:ilvl w:val="0"/>
                <w:numId w:val="33"/>
              </w:numPr>
              <w:spacing w:line="240" w:lineRule="auto"/>
              <w:rPr>
                <w:kern w:val="2"/>
                <w:lang w:eastAsia="zh-CN"/>
              </w:rPr>
            </w:pPr>
            <w:r w:rsidRPr="00A10177">
              <w:rPr>
                <w:rFonts w:hint="eastAsia"/>
                <w:kern w:val="2"/>
                <w:lang w:eastAsia="zh-CN"/>
              </w:rPr>
              <w:t>服务端从请求内容中获取用户名和密码</w:t>
            </w:r>
          </w:p>
          <w:p w14:paraId="4BD796C8" w14:textId="77777777" w:rsidR="00A10177" w:rsidRDefault="00A47C80" w:rsidP="00A10177">
            <w:pPr>
              <w:pStyle w:val="af"/>
              <w:numPr>
                <w:ilvl w:val="0"/>
                <w:numId w:val="33"/>
              </w:numPr>
              <w:spacing w:line="240" w:lineRule="auto"/>
              <w:rPr>
                <w:kern w:val="2"/>
                <w:lang w:eastAsia="zh-CN"/>
              </w:rPr>
            </w:pPr>
            <w:r w:rsidRPr="00A10177">
              <w:rPr>
                <w:rFonts w:hint="eastAsia"/>
                <w:kern w:val="2"/>
                <w:lang w:eastAsia="zh-CN" w:bidi="ar-SA"/>
              </w:rPr>
              <w:t>服务</w:t>
            </w:r>
            <w:proofErr w:type="gramStart"/>
            <w:r w:rsidRPr="00A10177">
              <w:rPr>
                <w:rFonts w:hint="eastAsia"/>
                <w:kern w:val="2"/>
                <w:lang w:eastAsia="zh-CN" w:bidi="ar-SA"/>
              </w:rPr>
              <w:t>端检查</w:t>
            </w:r>
            <w:proofErr w:type="gramEnd"/>
            <w:r w:rsidRPr="00A10177">
              <w:rPr>
                <w:rFonts w:hint="eastAsia"/>
                <w:kern w:val="2"/>
                <w:lang w:eastAsia="zh-CN" w:bidi="ar-SA"/>
              </w:rPr>
              <w:t>用户名和密码</w:t>
            </w:r>
          </w:p>
          <w:p w14:paraId="28C05F08" w14:textId="77777777" w:rsidR="000A3EB1" w:rsidRPr="00A10177" w:rsidRDefault="00A47C80" w:rsidP="00A10177">
            <w:pPr>
              <w:pStyle w:val="af"/>
              <w:numPr>
                <w:ilvl w:val="0"/>
                <w:numId w:val="33"/>
              </w:numPr>
              <w:spacing w:line="240" w:lineRule="auto"/>
              <w:rPr>
                <w:kern w:val="2"/>
                <w:lang w:eastAsia="zh-CN"/>
              </w:rPr>
            </w:pPr>
            <w:r w:rsidRPr="00A10177">
              <w:rPr>
                <w:rFonts w:hint="eastAsia"/>
                <w:kern w:val="2"/>
                <w:lang w:eastAsia="zh-CN" w:bidi="ar-SA"/>
              </w:rPr>
              <w:t>服务端返回登录结果</w:t>
            </w:r>
          </w:p>
        </w:tc>
      </w:tr>
      <w:tr w:rsidR="003879B1" w14:paraId="02FF34EB" w14:textId="77777777" w:rsidTr="00AF1923">
        <w:tc>
          <w:tcPr>
            <w:tcW w:w="1036" w:type="pct"/>
          </w:tcPr>
          <w:p w14:paraId="6B5EC260" w14:textId="77777777" w:rsidR="000A3EB1" w:rsidRDefault="000A3EB1" w:rsidP="000A3EB1">
            <w:pPr>
              <w:jc w:val="center"/>
            </w:pPr>
            <w:r>
              <w:rPr>
                <w:rFonts w:hint="eastAsia"/>
              </w:rPr>
              <w:t>异常流程及解决方案</w:t>
            </w:r>
          </w:p>
        </w:tc>
        <w:tc>
          <w:tcPr>
            <w:tcW w:w="3964" w:type="pct"/>
          </w:tcPr>
          <w:p w14:paraId="2D53CD7E" w14:textId="77777777"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14:paraId="0CDC427C" w14:textId="77777777" w:rsidTr="00AF1923">
        <w:tc>
          <w:tcPr>
            <w:tcW w:w="1036" w:type="pct"/>
          </w:tcPr>
          <w:p w14:paraId="139DBC31" w14:textId="77777777" w:rsidR="000A3EB1" w:rsidRPr="00327F6E" w:rsidRDefault="000A3EB1" w:rsidP="000A3EB1">
            <w:pPr>
              <w:jc w:val="center"/>
            </w:pPr>
            <w:r>
              <w:rPr>
                <w:rFonts w:hint="eastAsia"/>
              </w:rPr>
              <w:t>相关用例</w:t>
            </w:r>
          </w:p>
        </w:tc>
        <w:tc>
          <w:tcPr>
            <w:tcW w:w="3964" w:type="pct"/>
          </w:tcPr>
          <w:p w14:paraId="25496CB6" w14:textId="77777777" w:rsidR="000A3EB1" w:rsidRDefault="000A3EB1" w:rsidP="000A3EB1">
            <w:pPr>
              <w:jc w:val="center"/>
            </w:pPr>
            <w:r>
              <w:rPr>
                <w:rFonts w:hint="eastAsia"/>
              </w:rPr>
              <w:t>无</w:t>
            </w:r>
          </w:p>
        </w:tc>
      </w:tr>
      <w:bookmarkEnd w:id="142"/>
      <w:bookmarkEnd w:id="143"/>
    </w:tbl>
    <w:p w14:paraId="78EF43A5" w14:textId="77777777" w:rsidR="00FE3961" w:rsidRDefault="00FE3961" w:rsidP="00A47C80">
      <w:pPr>
        <w:ind w:firstLine="420"/>
        <w:rPr>
          <w:ins w:id="144" w:author="rentw" w:date="2013-05-22T15:25:00Z"/>
        </w:rPr>
      </w:pPr>
    </w:p>
    <w:p w14:paraId="0E02FE6A" w14:textId="77777777" w:rsidR="00075A15" w:rsidRDefault="00A10177" w:rsidP="00A47C80">
      <w:pPr>
        <w:ind w:firstLine="420"/>
      </w:pPr>
      <w:r>
        <w:rPr>
          <w:rFonts w:hint="eastAsia"/>
        </w:rPr>
        <w:t>2.</w:t>
      </w:r>
      <w:r w:rsidR="00A47C80">
        <w:rPr>
          <w:rFonts w:hint="eastAsia"/>
        </w:rPr>
        <w:t>获取</w:t>
      </w:r>
      <w:r w:rsidR="00075A15">
        <w:rPr>
          <w:rFonts w:hint="eastAsia"/>
        </w:rPr>
        <w:t>新鲜事</w:t>
      </w:r>
    </w:p>
    <w:p w14:paraId="23E6EA86" w14:textId="77777777"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14:paraId="6CBFCB21" w14:textId="77777777" w:rsidR="003879B1" w:rsidRDefault="003879B1" w:rsidP="004331A8">
      <w:pPr>
        <w:pStyle w:val="21"/>
      </w:pPr>
      <w:bookmarkStart w:id="145" w:name="_Toc356859870"/>
      <w:r>
        <w:rPr>
          <w:rFonts w:hint="eastAsia"/>
        </w:rPr>
        <w:t>表</w:t>
      </w:r>
      <w:r>
        <w:rPr>
          <w:rFonts w:hint="eastAsia"/>
        </w:rPr>
        <w:t>3.2</w:t>
      </w:r>
      <w:r w:rsidR="001C2D99">
        <w:rPr>
          <w:rFonts w:hint="eastAsia"/>
        </w:rPr>
        <w:t>：</w:t>
      </w:r>
      <w:r w:rsidR="004331A8">
        <w:rPr>
          <w:rFonts w:hint="eastAsia"/>
        </w:rPr>
        <w:t>浏览新鲜事用例详细描述</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6701"/>
      </w:tblGrid>
      <w:tr w:rsidR="003879B1" w14:paraId="75B660E3" w14:textId="77777777" w:rsidTr="004331A8">
        <w:tc>
          <w:tcPr>
            <w:tcW w:w="0" w:type="auto"/>
          </w:tcPr>
          <w:p w14:paraId="14E09086" w14:textId="77777777" w:rsidR="003879B1" w:rsidRDefault="003879B1" w:rsidP="003879B1">
            <w:pPr>
              <w:jc w:val="center"/>
            </w:pPr>
            <w:r>
              <w:rPr>
                <w:rFonts w:hint="eastAsia"/>
              </w:rPr>
              <w:t>ID</w:t>
            </w:r>
          </w:p>
        </w:tc>
        <w:tc>
          <w:tcPr>
            <w:tcW w:w="0" w:type="auto"/>
          </w:tcPr>
          <w:p w14:paraId="06152EF0" w14:textId="77777777" w:rsidR="003879B1" w:rsidRDefault="003879B1" w:rsidP="003879B1">
            <w:pPr>
              <w:jc w:val="center"/>
            </w:pPr>
            <w:r>
              <w:rPr>
                <w:rFonts w:hint="eastAsia"/>
              </w:rPr>
              <w:t>2</w:t>
            </w:r>
          </w:p>
        </w:tc>
      </w:tr>
      <w:tr w:rsidR="003879B1" w14:paraId="4C47BF79" w14:textId="77777777" w:rsidTr="004331A8">
        <w:tc>
          <w:tcPr>
            <w:tcW w:w="0" w:type="auto"/>
          </w:tcPr>
          <w:p w14:paraId="70AFCB0A" w14:textId="77777777" w:rsidR="003879B1" w:rsidRDefault="003879B1" w:rsidP="003879B1">
            <w:pPr>
              <w:jc w:val="center"/>
            </w:pPr>
            <w:r>
              <w:rPr>
                <w:rFonts w:hint="eastAsia"/>
              </w:rPr>
              <w:t>名称</w:t>
            </w:r>
          </w:p>
        </w:tc>
        <w:tc>
          <w:tcPr>
            <w:tcW w:w="0" w:type="auto"/>
          </w:tcPr>
          <w:p w14:paraId="230D3219" w14:textId="77777777" w:rsidR="003879B1" w:rsidRDefault="00EE7DFD" w:rsidP="003879B1">
            <w:pPr>
              <w:jc w:val="center"/>
            </w:pPr>
            <w:r>
              <w:rPr>
                <w:rFonts w:hint="eastAsia"/>
              </w:rPr>
              <w:t>获取</w:t>
            </w:r>
            <w:r w:rsidR="003879B1">
              <w:rPr>
                <w:rFonts w:hint="eastAsia"/>
              </w:rPr>
              <w:t>新鲜事</w:t>
            </w:r>
          </w:p>
        </w:tc>
      </w:tr>
      <w:tr w:rsidR="003879B1" w:rsidRPr="00333A40" w14:paraId="0341FD8F" w14:textId="77777777" w:rsidTr="004331A8">
        <w:tc>
          <w:tcPr>
            <w:tcW w:w="0" w:type="auto"/>
          </w:tcPr>
          <w:p w14:paraId="77896F5A" w14:textId="77777777" w:rsidR="003879B1" w:rsidRPr="00333A40" w:rsidRDefault="003879B1" w:rsidP="003879B1">
            <w:pPr>
              <w:jc w:val="center"/>
            </w:pPr>
            <w:r>
              <w:rPr>
                <w:rFonts w:hint="eastAsia"/>
              </w:rPr>
              <w:t>描述</w:t>
            </w:r>
          </w:p>
        </w:tc>
        <w:tc>
          <w:tcPr>
            <w:tcW w:w="0" w:type="auto"/>
          </w:tcPr>
          <w:p w14:paraId="6E81CD33" w14:textId="77777777" w:rsidR="003879B1" w:rsidRDefault="003879B1" w:rsidP="003879B1">
            <w:pPr>
              <w:jc w:val="left"/>
            </w:pPr>
            <w:r>
              <w:rPr>
                <w:rFonts w:hint="eastAsia"/>
              </w:rPr>
              <w:t>产生原因：用户希望能够获得好友发布的最新消息。</w:t>
            </w:r>
          </w:p>
          <w:p w14:paraId="04AA00F6" w14:textId="77777777"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14:paraId="08F39258" w14:textId="77777777" w:rsidR="003879B1" w:rsidRDefault="003879B1" w:rsidP="003879B1">
            <w:pPr>
              <w:jc w:val="left"/>
            </w:pPr>
            <w:r>
              <w:rPr>
                <w:rFonts w:hint="eastAsia"/>
              </w:rPr>
              <w:t>输出结果：成功刷新新鲜事</w:t>
            </w:r>
          </w:p>
        </w:tc>
      </w:tr>
      <w:tr w:rsidR="003879B1" w14:paraId="3A05616D" w14:textId="77777777" w:rsidTr="004331A8">
        <w:tc>
          <w:tcPr>
            <w:tcW w:w="0" w:type="auto"/>
          </w:tcPr>
          <w:p w14:paraId="15A90449" w14:textId="77777777" w:rsidR="003879B1" w:rsidRPr="00333A40" w:rsidRDefault="003879B1" w:rsidP="003879B1">
            <w:pPr>
              <w:jc w:val="center"/>
            </w:pPr>
            <w:r>
              <w:rPr>
                <w:rFonts w:hint="eastAsia"/>
              </w:rPr>
              <w:t>优先级</w:t>
            </w:r>
          </w:p>
        </w:tc>
        <w:tc>
          <w:tcPr>
            <w:tcW w:w="0" w:type="auto"/>
          </w:tcPr>
          <w:p w14:paraId="101613E1" w14:textId="77777777" w:rsidR="003879B1" w:rsidRPr="00333A40" w:rsidRDefault="003879B1" w:rsidP="003879B1">
            <w:pPr>
              <w:jc w:val="center"/>
            </w:pPr>
            <w:r>
              <w:rPr>
                <w:rFonts w:hint="eastAsia"/>
              </w:rPr>
              <w:t>高</w:t>
            </w:r>
          </w:p>
        </w:tc>
      </w:tr>
      <w:tr w:rsidR="003879B1" w14:paraId="155B67D7" w14:textId="77777777" w:rsidTr="004331A8">
        <w:tc>
          <w:tcPr>
            <w:tcW w:w="0" w:type="auto"/>
          </w:tcPr>
          <w:p w14:paraId="7B775F65" w14:textId="77777777" w:rsidR="003879B1" w:rsidRDefault="003879B1" w:rsidP="003879B1">
            <w:pPr>
              <w:jc w:val="center"/>
            </w:pPr>
            <w:r>
              <w:rPr>
                <w:rFonts w:hint="eastAsia"/>
              </w:rPr>
              <w:t>前置条件</w:t>
            </w:r>
          </w:p>
        </w:tc>
        <w:tc>
          <w:tcPr>
            <w:tcW w:w="0" w:type="auto"/>
          </w:tcPr>
          <w:p w14:paraId="2D93ACDD" w14:textId="77777777"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14:paraId="4D2C1F0C" w14:textId="77777777" w:rsidTr="004331A8">
        <w:tc>
          <w:tcPr>
            <w:tcW w:w="0" w:type="auto"/>
          </w:tcPr>
          <w:p w14:paraId="6EAB5681" w14:textId="77777777" w:rsidR="003879B1" w:rsidRDefault="003879B1" w:rsidP="003879B1">
            <w:pPr>
              <w:jc w:val="center"/>
            </w:pPr>
            <w:r>
              <w:rPr>
                <w:rFonts w:hint="eastAsia"/>
              </w:rPr>
              <w:t>后置条件</w:t>
            </w:r>
          </w:p>
        </w:tc>
        <w:tc>
          <w:tcPr>
            <w:tcW w:w="0" w:type="auto"/>
          </w:tcPr>
          <w:p w14:paraId="3E2283EE" w14:textId="77777777" w:rsidR="003879B1" w:rsidRDefault="000B0F71" w:rsidP="003879B1">
            <w:pPr>
              <w:jc w:val="center"/>
            </w:pPr>
            <w:r>
              <w:rPr>
                <w:rFonts w:hint="eastAsia"/>
              </w:rPr>
              <w:t>系统返回需要的</w:t>
            </w:r>
            <w:r w:rsidR="003879B1">
              <w:rPr>
                <w:rFonts w:hint="eastAsia"/>
              </w:rPr>
              <w:t>新鲜事</w:t>
            </w:r>
          </w:p>
        </w:tc>
      </w:tr>
      <w:tr w:rsidR="003879B1" w14:paraId="6F8AF3F3" w14:textId="77777777" w:rsidTr="004331A8">
        <w:tc>
          <w:tcPr>
            <w:tcW w:w="0" w:type="auto"/>
          </w:tcPr>
          <w:p w14:paraId="30AFE42E" w14:textId="77777777" w:rsidR="003879B1" w:rsidRPr="00333A40" w:rsidRDefault="003879B1" w:rsidP="003879B1">
            <w:pPr>
              <w:jc w:val="center"/>
            </w:pPr>
            <w:r>
              <w:rPr>
                <w:rFonts w:hint="eastAsia"/>
              </w:rPr>
              <w:t>正常流程</w:t>
            </w:r>
          </w:p>
        </w:tc>
        <w:tc>
          <w:tcPr>
            <w:tcW w:w="0" w:type="auto"/>
          </w:tcPr>
          <w:p w14:paraId="66D183DD" w14:textId="77777777" w:rsidR="00A10177" w:rsidRDefault="000B0F71" w:rsidP="00A10177">
            <w:pPr>
              <w:pStyle w:val="af"/>
              <w:numPr>
                <w:ilvl w:val="0"/>
                <w:numId w:val="34"/>
              </w:numPr>
              <w:spacing w:line="240" w:lineRule="auto"/>
              <w:rPr>
                <w:lang w:eastAsia="zh-CN"/>
              </w:rPr>
            </w:pPr>
            <w:r w:rsidRPr="00A10177">
              <w:rPr>
                <w:rFonts w:hint="eastAsia"/>
                <w:kern w:val="2"/>
                <w:lang w:eastAsia="zh-CN"/>
              </w:rPr>
              <w:t>服务端接收到新鲜事请求</w:t>
            </w:r>
          </w:p>
          <w:p w14:paraId="0EBC963F" w14:textId="77777777" w:rsidR="00A10177" w:rsidRPr="00A10177" w:rsidRDefault="000B0F71" w:rsidP="00A10177">
            <w:pPr>
              <w:pStyle w:val="af"/>
              <w:numPr>
                <w:ilvl w:val="0"/>
                <w:numId w:val="34"/>
              </w:numPr>
              <w:spacing w:line="240" w:lineRule="auto"/>
              <w:rPr>
                <w:lang w:eastAsia="zh-CN"/>
              </w:rPr>
            </w:pPr>
            <w:r w:rsidRPr="00A10177">
              <w:rPr>
                <w:rFonts w:hint="eastAsia"/>
                <w:kern w:val="2"/>
                <w:lang w:eastAsia="zh-CN"/>
              </w:rPr>
              <w:lastRenderedPageBreak/>
              <w:t>获取新鲜事的起始条目</w:t>
            </w:r>
            <w:r w:rsidR="00641D3E" w:rsidRPr="00A10177">
              <w:rPr>
                <w:rFonts w:hint="eastAsia"/>
                <w:kern w:val="2"/>
                <w:lang w:eastAsia="zh-CN"/>
              </w:rPr>
              <w:t>获取该用户的好友列表</w:t>
            </w:r>
          </w:p>
          <w:p w14:paraId="73DCA402" w14:textId="77777777" w:rsidR="00A10177" w:rsidRPr="00A10177" w:rsidRDefault="00641D3E" w:rsidP="00A10177">
            <w:pPr>
              <w:pStyle w:val="af"/>
              <w:numPr>
                <w:ilvl w:val="0"/>
                <w:numId w:val="34"/>
              </w:numPr>
              <w:spacing w:line="240" w:lineRule="auto"/>
              <w:rPr>
                <w:lang w:eastAsia="zh-CN"/>
              </w:rPr>
            </w:pPr>
            <w:r w:rsidRPr="00A10177">
              <w:rPr>
                <w:rFonts w:hint="eastAsia"/>
                <w:kern w:val="2"/>
                <w:lang w:eastAsia="zh-CN" w:bidi="ar-SA"/>
              </w:rPr>
              <w:t>获取所有好友的新鲜事</w:t>
            </w:r>
          </w:p>
          <w:p w14:paraId="728CD89C" w14:textId="77777777" w:rsidR="00A10177" w:rsidRPr="00A10177" w:rsidRDefault="00641D3E" w:rsidP="00A10177">
            <w:pPr>
              <w:pStyle w:val="af"/>
              <w:numPr>
                <w:ilvl w:val="0"/>
                <w:numId w:val="34"/>
              </w:numPr>
              <w:spacing w:line="240" w:lineRule="auto"/>
              <w:rPr>
                <w:lang w:eastAsia="zh-CN"/>
              </w:rPr>
            </w:pPr>
            <w:r w:rsidRPr="00A10177">
              <w:rPr>
                <w:rFonts w:hint="eastAsia"/>
                <w:kern w:val="2"/>
                <w:lang w:eastAsia="zh-CN" w:bidi="ar-SA"/>
              </w:rPr>
              <w:t>处理新鲜事的内容格式</w:t>
            </w:r>
          </w:p>
          <w:p w14:paraId="205ECA7D" w14:textId="77777777" w:rsidR="00641D3E" w:rsidRPr="00A10177" w:rsidRDefault="00641D3E" w:rsidP="00A10177">
            <w:pPr>
              <w:pStyle w:val="af"/>
              <w:numPr>
                <w:ilvl w:val="0"/>
                <w:numId w:val="34"/>
              </w:numPr>
              <w:spacing w:line="240" w:lineRule="auto"/>
              <w:rPr>
                <w:lang w:eastAsia="zh-CN"/>
              </w:rPr>
            </w:pPr>
            <w:r w:rsidRPr="00A10177">
              <w:rPr>
                <w:rFonts w:hint="eastAsia"/>
                <w:kern w:val="2"/>
                <w:lang w:eastAsia="zh-CN" w:bidi="ar-SA"/>
              </w:rPr>
              <w:t>返回新鲜事</w:t>
            </w:r>
          </w:p>
        </w:tc>
      </w:tr>
      <w:tr w:rsidR="003879B1" w14:paraId="4DB606AB" w14:textId="77777777" w:rsidTr="004331A8">
        <w:tc>
          <w:tcPr>
            <w:tcW w:w="0" w:type="auto"/>
          </w:tcPr>
          <w:p w14:paraId="40BDA99D" w14:textId="77777777" w:rsidR="003879B1" w:rsidRDefault="003879B1" w:rsidP="003879B1">
            <w:pPr>
              <w:jc w:val="center"/>
            </w:pPr>
            <w:r>
              <w:rPr>
                <w:rFonts w:hint="eastAsia"/>
              </w:rPr>
              <w:lastRenderedPageBreak/>
              <w:t>异常流程及解决方案</w:t>
            </w:r>
          </w:p>
        </w:tc>
        <w:tc>
          <w:tcPr>
            <w:tcW w:w="0" w:type="auto"/>
          </w:tcPr>
          <w:p w14:paraId="4720BB16" w14:textId="77777777" w:rsidR="003879B1" w:rsidRDefault="00641D3E" w:rsidP="003879B1">
            <w:pPr>
              <w:jc w:val="center"/>
            </w:pPr>
            <w:r>
              <w:rPr>
                <w:rFonts w:hint="eastAsia"/>
              </w:rPr>
              <w:t>起始条目超过新鲜事所有条目：返回空列表</w:t>
            </w:r>
          </w:p>
        </w:tc>
      </w:tr>
      <w:tr w:rsidR="003879B1" w14:paraId="5339D570" w14:textId="77777777" w:rsidTr="004331A8">
        <w:tc>
          <w:tcPr>
            <w:tcW w:w="0" w:type="auto"/>
          </w:tcPr>
          <w:p w14:paraId="5B2AB97E" w14:textId="77777777" w:rsidR="003879B1" w:rsidRPr="00327F6E" w:rsidRDefault="003879B1" w:rsidP="003879B1">
            <w:pPr>
              <w:jc w:val="center"/>
            </w:pPr>
            <w:r>
              <w:rPr>
                <w:rFonts w:hint="eastAsia"/>
              </w:rPr>
              <w:t>相关用例</w:t>
            </w:r>
          </w:p>
        </w:tc>
        <w:tc>
          <w:tcPr>
            <w:tcW w:w="0" w:type="auto"/>
          </w:tcPr>
          <w:p w14:paraId="111AFBC8" w14:textId="77777777" w:rsidR="003879B1" w:rsidRDefault="00A10177" w:rsidP="003879B1">
            <w:pPr>
              <w:jc w:val="center"/>
            </w:pPr>
            <w:r>
              <w:rPr>
                <w:rFonts w:hint="eastAsia"/>
              </w:rPr>
              <w:t>1</w:t>
            </w:r>
            <w:r>
              <w:rPr>
                <w:rFonts w:hint="eastAsia"/>
              </w:rPr>
              <w:t>、</w:t>
            </w:r>
            <w:r w:rsidR="003879B1">
              <w:rPr>
                <w:rFonts w:hint="eastAsia"/>
              </w:rPr>
              <w:t>3</w:t>
            </w:r>
          </w:p>
        </w:tc>
      </w:tr>
    </w:tbl>
    <w:p w14:paraId="6CBE02DA" w14:textId="77777777" w:rsidR="00814842" w:rsidRDefault="00A10177" w:rsidP="00A10177">
      <w:pPr>
        <w:ind w:firstLine="420"/>
      </w:pPr>
      <w:r>
        <w:rPr>
          <w:rFonts w:hint="eastAsia"/>
        </w:rPr>
        <w:t>3.</w:t>
      </w:r>
      <w:r w:rsidR="00814842">
        <w:rPr>
          <w:rFonts w:hint="eastAsia"/>
        </w:rPr>
        <w:t>播放新鲜事声音</w:t>
      </w:r>
    </w:p>
    <w:p w14:paraId="508044E1" w14:textId="77777777"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14:paraId="63DF43ED" w14:textId="77777777" w:rsidR="00814842" w:rsidRDefault="00814842" w:rsidP="00814842">
      <w:pPr>
        <w:pStyle w:val="21"/>
      </w:pPr>
      <w:bookmarkStart w:id="146" w:name="_Toc356859871"/>
      <w:r>
        <w:rPr>
          <w:rFonts w:hint="eastAsia"/>
        </w:rPr>
        <w:t>表</w:t>
      </w:r>
      <w:r w:rsidR="007B0D77">
        <w:rPr>
          <w:rFonts w:hint="eastAsia"/>
        </w:rPr>
        <w:t>3.3</w:t>
      </w:r>
      <w:r>
        <w:rPr>
          <w:rFonts w:hint="eastAsia"/>
        </w:rPr>
        <w:t>：听取新鲜事声音用例详细描述</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60"/>
      </w:tblGrid>
      <w:tr w:rsidR="00814842" w14:paraId="38525308" w14:textId="77777777" w:rsidTr="00A51761">
        <w:tc>
          <w:tcPr>
            <w:tcW w:w="0" w:type="auto"/>
          </w:tcPr>
          <w:p w14:paraId="073DD349" w14:textId="77777777" w:rsidR="00814842" w:rsidRDefault="00814842" w:rsidP="00A51761">
            <w:pPr>
              <w:jc w:val="center"/>
            </w:pPr>
            <w:r>
              <w:rPr>
                <w:rFonts w:hint="eastAsia"/>
              </w:rPr>
              <w:t>ID</w:t>
            </w:r>
          </w:p>
        </w:tc>
        <w:tc>
          <w:tcPr>
            <w:tcW w:w="0" w:type="auto"/>
          </w:tcPr>
          <w:p w14:paraId="69DF587B" w14:textId="77777777" w:rsidR="00814842" w:rsidRDefault="0023714B" w:rsidP="00A51761">
            <w:pPr>
              <w:jc w:val="center"/>
            </w:pPr>
            <w:r>
              <w:rPr>
                <w:rFonts w:hint="eastAsia"/>
              </w:rPr>
              <w:t>3</w:t>
            </w:r>
          </w:p>
        </w:tc>
      </w:tr>
      <w:tr w:rsidR="00814842" w14:paraId="5744904D" w14:textId="77777777" w:rsidTr="00A51761">
        <w:tc>
          <w:tcPr>
            <w:tcW w:w="0" w:type="auto"/>
          </w:tcPr>
          <w:p w14:paraId="49482668" w14:textId="77777777" w:rsidR="00814842" w:rsidRDefault="00814842" w:rsidP="00A51761">
            <w:pPr>
              <w:jc w:val="center"/>
            </w:pPr>
            <w:r>
              <w:rPr>
                <w:rFonts w:hint="eastAsia"/>
              </w:rPr>
              <w:t>名称</w:t>
            </w:r>
          </w:p>
        </w:tc>
        <w:tc>
          <w:tcPr>
            <w:tcW w:w="0" w:type="auto"/>
          </w:tcPr>
          <w:p w14:paraId="6FF64F13" w14:textId="77777777" w:rsidR="00814842" w:rsidRDefault="00606391" w:rsidP="00606391">
            <w:pPr>
              <w:jc w:val="center"/>
            </w:pPr>
            <w:r>
              <w:rPr>
                <w:rFonts w:hint="eastAsia"/>
              </w:rPr>
              <w:t>播放</w:t>
            </w:r>
            <w:r w:rsidR="00814842">
              <w:rPr>
                <w:rFonts w:hint="eastAsia"/>
              </w:rPr>
              <w:t>新鲜事声音</w:t>
            </w:r>
          </w:p>
        </w:tc>
      </w:tr>
      <w:tr w:rsidR="00814842" w14:paraId="4D9BCC10" w14:textId="77777777" w:rsidTr="00A51761">
        <w:tc>
          <w:tcPr>
            <w:tcW w:w="0" w:type="auto"/>
          </w:tcPr>
          <w:p w14:paraId="7C60B24F" w14:textId="77777777" w:rsidR="00814842" w:rsidRPr="00333A40" w:rsidRDefault="00814842" w:rsidP="00A51761">
            <w:pPr>
              <w:jc w:val="center"/>
            </w:pPr>
            <w:r>
              <w:rPr>
                <w:rFonts w:hint="eastAsia"/>
              </w:rPr>
              <w:t>描述</w:t>
            </w:r>
          </w:p>
        </w:tc>
        <w:tc>
          <w:tcPr>
            <w:tcW w:w="0" w:type="auto"/>
          </w:tcPr>
          <w:p w14:paraId="24A586D3" w14:textId="77777777" w:rsidR="00814842" w:rsidRDefault="00814842" w:rsidP="00A51761">
            <w:pPr>
              <w:jc w:val="left"/>
            </w:pPr>
            <w:r>
              <w:rPr>
                <w:rFonts w:hint="eastAsia"/>
              </w:rPr>
              <w:t>产生原因：用户发现某一条比较感兴趣的新鲜事，希望听取新鲜事的声音。</w:t>
            </w:r>
          </w:p>
          <w:p w14:paraId="7D320585" w14:textId="77777777" w:rsidR="00814842" w:rsidRDefault="00814842" w:rsidP="00A51761">
            <w:pPr>
              <w:jc w:val="left"/>
            </w:pPr>
            <w:r>
              <w:rPr>
                <w:rFonts w:hint="eastAsia"/>
              </w:rPr>
              <w:t>大致过程：</w:t>
            </w:r>
            <w:r w:rsidR="001E1545">
              <w:rPr>
                <w:rFonts w:hint="eastAsia"/>
              </w:rPr>
              <w:t>服务端获取新鲜事声音请求，获取需要的音频信息，返回音频。</w:t>
            </w:r>
          </w:p>
          <w:p w14:paraId="030ABA5A" w14:textId="77777777" w:rsidR="00814842" w:rsidRDefault="00814842" w:rsidP="00A51761">
            <w:pPr>
              <w:jc w:val="left"/>
            </w:pPr>
            <w:r>
              <w:rPr>
                <w:rFonts w:hint="eastAsia"/>
              </w:rPr>
              <w:t>输出结果：成功听到新鲜事的声音。</w:t>
            </w:r>
          </w:p>
        </w:tc>
      </w:tr>
      <w:tr w:rsidR="00814842" w:rsidRPr="00333A40" w14:paraId="5AFA3985" w14:textId="77777777" w:rsidTr="00A51761">
        <w:tc>
          <w:tcPr>
            <w:tcW w:w="0" w:type="auto"/>
          </w:tcPr>
          <w:p w14:paraId="6CF05296" w14:textId="77777777" w:rsidR="00814842" w:rsidRPr="00333A40" w:rsidRDefault="00814842" w:rsidP="00A51761">
            <w:pPr>
              <w:jc w:val="center"/>
            </w:pPr>
            <w:r>
              <w:rPr>
                <w:rFonts w:hint="eastAsia"/>
              </w:rPr>
              <w:t>优先级</w:t>
            </w:r>
          </w:p>
        </w:tc>
        <w:tc>
          <w:tcPr>
            <w:tcW w:w="0" w:type="auto"/>
          </w:tcPr>
          <w:p w14:paraId="5A9D2DFD" w14:textId="77777777" w:rsidR="00814842" w:rsidRPr="00333A40" w:rsidRDefault="00814842" w:rsidP="00A51761">
            <w:pPr>
              <w:jc w:val="center"/>
            </w:pPr>
            <w:r>
              <w:rPr>
                <w:rFonts w:hint="eastAsia"/>
              </w:rPr>
              <w:t>高</w:t>
            </w:r>
          </w:p>
        </w:tc>
      </w:tr>
      <w:tr w:rsidR="00814842" w14:paraId="283E1937" w14:textId="77777777" w:rsidTr="00A51761">
        <w:tc>
          <w:tcPr>
            <w:tcW w:w="0" w:type="auto"/>
          </w:tcPr>
          <w:p w14:paraId="4C7D91C3" w14:textId="77777777" w:rsidR="00814842" w:rsidRDefault="00814842" w:rsidP="00A51761">
            <w:pPr>
              <w:jc w:val="center"/>
            </w:pPr>
            <w:r>
              <w:rPr>
                <w:rFonts w:hint="eastAsia"/>
              </w:rPr>
              <w:t>前置条件</w:t>
            </w:r>
          </w:p>
        </w:tc>
        <w:tc>
          <w:tcPr>
            <w:tcW w:w="0" w:type="auto"/>
          </w:tcPr>
          <w:p w14:paraId="084DB5A4" w14:textId="77777777" w:rsidR="00814842" w:rsidRDefault="00814842" w:rsidP="00A51761">
            <w:pPr>
              <w:jc w:val="center"/>
            </w:pPr>
            <w:r>
              <w:rPr>
                <w:rFonts w:hint="eastAsia"/>
              </w:rPr>
              <w:t>用户刷新出了最新的新鲜事列表。</w:t>
            </w:r>
          </w:p>
        </w:tc>
      </w:tr>
      <w:tr w:rsidR="00814842" w14:paraId="547C1275" w14:textId="77777777" w:rsidTr="00A51761">
        <w:tc>
          <w:tcPr>
            <w:tcW w:w="0" w:type="auto"/>
          </w:tcPr>
          <w:p w14:paraId="715A1524" w14:textId="77777777" w:rsidR="00814842" w:rsidRDefault="00814842" w:rsidP="00A51761">
            <w:pPr>
              <w:jc w:val="center"/>
            </w:pPr>
            <w:r>
              <w:rPr>
                <w:rFonts w:hint="eastAsia"/>
              </w:rPr>
              <w:t>后置条件</w:t>
            </w:r>
          </w:p>
        </w:tc>
        <w:tc>
          <w:tcPr>
            <w:tcW w:w="0" w:type="auto"/>
          </w:tcPr>
          <w:p w14:paraId="27E9EED4" w14:textId="77777777" w:rsidR="00814842" w:rsidRDefault="00814842" w:rsidP="00A51761">
            <w:pPr>
              <w:jc w:val="center"/>
            </w:pPr>
            <w:r>
              <w:rPr>
                <w:rFonts w:hint="eastAsia"/>
              </w:rPr>
              <w:t>用户听到该新鲜事的声音</w:t>
            </w:r>
          </w:p>
        </w:tc>
      </w:tr>
      <w:tr w:rsidR="00814842" w:rsidRPr="000A3EB1" w14:paraId="6E9DBAD1" w14:textId="77777777" w:rsidTr="00A51761">
        <w:tc>
          <w:tcPr>
            <w:tcW w:w="0" w:type="auto"/>
          </w:tcPr>
          <w:p w14:paraId="36DCEB5F" w14:textId="77777777" w:rsidR="00814842" w:rsidRPr="00333A40" w:rsidRDefault="00814842" w:rsidP="00A51761">
            <w:pPr>
              <w:jc w:val="center"/>
            </w:pPr>
            <w:r>
              <w:rPr>
                <w:rFonts w:hint="eastAsia"/>
              </w:rPr>
              <w:t>正常流程</w:t>
            </w:r>
          </w:p>
        </w:tc>
        <w:tc>
          <w:tcPr>
            <w:tcW w:w="0" w:type="auto"/>
          </w:tcPr>
          <w:p w14:paraId="543E5F52" w14:textId="77777777" w:rsidR="00A10177" w:rsidRDefault="004A31A0" w:rsidP="00A10177">
            <w:pPr>
              <w:pStyle w:val="af"/>
              <w:numPr>
                <w:ilvl w:val="0"/>
                <w:numId w:val="35"/>
              </w:numPr>
              <w:spacing w:line="240" w:lineRule="auto"/>
              <w:rPr>
                <w:lang w:eastAsia="zh-CN"/>
              </w:rPr>
            </w:pPr>
            <w:r w:rsidRPr="00A10177">
              <w:rPr>
                <w:rFonts w:hint="eastAsia"/>
                <w:kern w:val="2"/>
                <w:lang w:eastAsia="zh-CN"/>
              </w:rPr>
              <w:t>服务端接收到播放新鲜事声音的请求</w:t>
            </w:r>
          </w:p>
          <w:p w14:paraId="77DBB563" w14:textId="77777777" w:rsidR="00A10177" w:rsidRDefault="004A31A0" w:rsidP="00A10177">
            <w:pPr>
              <w:pStyle w:val="af"/>
              <w:numPr>
                <w:ilvl w:val="0"/>
                <w:numId w:val="35"/>
              </w:numPr>
              <w:spacing w:line="240" w:lineRule="auto"/>
              <w:rPr>
                <w:kern w:val="2"/>
                <w:lang w:eastAsia="zh-CN"/>
              </w:rPr>
            </w:pPr>
            <w:r w:rsidRPr="00A10177">
              <w:rPr>
                <w:rFonts w:hint="eastAsia"/>
                <w:kern w:val="2"/>
                <w:lang w:eastAsia="zh-CN"/>
              </w:rPr>
              <w:t>根据</w:t>
            </w:r>
            <w:r w:rsidR="00521C52" w:rsidRPr="00A10177">
              <w:rPr>
                <w:rFonts w:hint="eastAsia"/>
                <w:kern w:val="2"/>
                <w:lang w:eastAsia="zh-CN"/>
              </w:rPr>
              <w:t>请求的参数取出需要的音频</w:t>
            </w:r>
          </w:p>
          <w:p w14:paraId="42CA86AF" w14:textId="77777777" w:rsidR="00521C52" w:rsidRPr="00A10177" w:rsidRDefault="00521C52" w:rsidP="00A10177">
            <w:pPr>
              <w:pStyle w:val="af"/>
              <w:numPr>
                <w:ilvl w:val="0"/>
                <w:numId w:val="35"/>
              </w:numPr>
              <w:spacing w:line="240" w:lineRule="auto"/>
              <w:rPr>
                <w:kern w:val="2"/>
                <w:lang w:eastAsia="zh-CN"/>
              </w:rPr>
            </w:pPr>
            <w:r w:rsidRPr="00A10177">
              <w:rPr>
                <w:rFonts w:hint="eastAsia"/>
                <w:kern w:val="2"/>
                <w:lang w:eastAsia="zh-CN" w:bidi="ar-SA"/>
              </w:rPr>
              <w:t>返回音频</w:t>
            </w:r>
          </w:p>
        </w:tc>
      </w:tr>
      <w:tr w:rsidR="00814842" w14:paraId="7E850091" w14:textId="77777777" w:rsidTr="00A51761">
        <w:tc>
          <w:tcPr>
            <w:tcW w:w="0" w:type="auto"/>
          </w:tcPr>
          <w:p w14:paraId="3414DC90" w14:textId="77777777" w:rsidR="00814842" w:rsidRDefault="00814842" w:rsidP="00A51761">
            <w:pPr>
              <w:jc w:val="center"/>
            </w:pPr>
            <w:r>
              <w:rPr>
                <w:rFonts w:hint="eastAsia"/>
              </w:rPr>
              <w:t>异常流程及解决方案</w:t>
            </w:r>
          </w:p>
        </w:tc>
        <w:tc>
          <w:tcPr>
            <w:tcW w:w="0" w:type="auto"/>
          </w:tcPr>
          <w:p w14:paraId="1F5E44E0" w14:textId="77777777" w:rsidR="00814842" w:rsidRDefault="00814842" w:rsidP="00521C52">
            <w:pPr>
              <w:jc w:val="center"/>
            </w:pPr>
            <w:r>
              <w:rPr>
                <w:rFonts w:hint="eastAsia"/>
              </w:rPr>
              <w:t>播放声音不成功：</w:t>
            </w:r>
            <w:r w:rsidR="00521C52">
              <w:rPr>
                <w:rFonts w:hint="eastAsia"/>
              </w:rPr>
              <w:t>返回空值</w:t>
            </w:r>
          </w:p>
        </w:tc>
      </w:tr>
      <w:tr w:rsidR="00814842" w14:paraId="58958C9D" w14:textId="77777777" w:rsidTr="00A51761">
        <w:tc>
          <w:tcPr>
            <w:tcW w:w="0" w:type="auto"/>
          </w:tcPr>
          <w:p w14:paraId="4F73A78C" w14:textId="77777777" w:rsidR="00814842" w:rsidRPr="00327F6E" w:rsidRDefault="00814842" w:rsidP="00A51761">
            <w:pPr>
              <w:jc w:val="center"/>
            </w:pPr>
            <w:r>
              <w:rPr>
                <w:rFonts w:hint="eastAsia"/>
              </w:rPr>
              <w:t>相关用例</w:t>
            </w:r>
          </w:p>
        </w:tc>
        <w:tc>
          <w:tcPr>
            <w:tcW w:w="0" w:type="auto"/>
          </w:tcPr>
          <w:p w14:paraId="22EF7CDA" w14:textId="77777777" w:rsidR="00814842" w:rsidRDefault="00814842" w:rsidP="00A51761">
            <w:pPr>
              <w:jc w:val="center"/>
            </w:pPr>
            <w:r>
              <w:rPr>
                <w:rFonts w:hint="eastAsia"/>
              </w:rPr>
              <w:t>2</w:t>
            </w:r>
            <w:r>
              <w:rPr>
                <w:rFonts w:hint="eastAsia"/>
              </w:rPr>
              <w:t>、</w:t>
            </w:r>
            <w:r>
              <w:rPr>
                <w:rFonts w:hint="eastAsia"/>
              </w:rPr>
              <w:t>4</w:t>
            </w:r>
          </w:p>
        </w:tc>
      </w:tr>
    </w:tbl>
    <w:p w14:paraId="7C403F91" w14:textId="77777777" w:rsidR="00814842" w:rsidRDefault="00A10177" w:rsidP="00521C52">
      <w:pPr>
        <w:ind w:firstLine="420"/>
      </w:pPr>
      <w:r>
        <w:rPr>
          <w:rFonts w:hint="eastAsia"/>
        </w:rPr>
        <w:t>4.</w:t>
      </w:r>
      <w:r w:rsidR="00521C52">
        <w:rPr>
          <w:rFonts w:hint="eastAsia"/>
        </w:rPr>
        <w:t>查看新鲜事评论</w:t>
      </w:r>
    </w:p>
    <w:p w14:paraId="47D3AA64" w14:textId="77777777"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14:paraId="1E3C9CF7" w14:textId="77777777" w:rsidR="00632ACA" w:rsidRDefault="00632ACA" w:rsidP="00632ACA">
      <w:pPr>
        <w:pStyle w:val="21"/>
      </w:pPr>
      <w:bookmarkStart w:id="147" w:name="_Toc356859872"/>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026"/>
      </w:tblGrid>
      <w:tr w:rsidR="00632ACA" w14:paraId="06C2D96C" w14:textId="77777777" w:rsidTr="00A51761">
        <w:tc>
          <w:tcPr>
            <w:tcW w:w="0" w:type="auto"/>
          </w:tcPr>
          <w:p w14:paraId="165E7305" w14:textId="77777777" w:rsidR="00632ACA" w:rsidRDefault="00632ACA" w:rsidP="00A51761">
            <w:pPr>
              <w:jc w:val="center"/>
            </w:pPr>
            <w:r>
              <w:rPr>
                <w:rFonts w:hint="eastAsia"/>
              </w:rPr>
              <w:t>ID</w:t>
            </w:r>
          </w:p>
        </w:tc>
        <w:tc>
          <w:tcPr>
            <w:tcW w:w="0" w:type="auto"/>
          </w:tcPr>
          <w:p w14:paraId="406F3EA3" w14:textId="77777777" w:rsidR="00632ACA" w:rsidRDefault="00632ACA" w:rsidP="00A51761">
            <w:pPr>
              <w:jc w:val="center"/>
            </w:pPr>
            <w:r>
              <w:rPr>
                <w:rFonts w:hint="eastAsia"/>
              </w:rPr>
              <w:t>4</w:t>
            </w:r>
          </w:p>
        </w:tc>
      </w:tr>
      <w:tr w:rsidR="00632ACA" w14:paraId="72E7DE7A" w14:textId="77777777" w:rsidTr="00A51761">
        <w:tc>
          <w:tcPr>
            <w:tcW w:w="0" w:type="auto"/>
          </w:tcPr>
          <w:p w14:paraId="7C1BAE6A" w14:textId="77777777" w:rsidR="00632ACA" w:rsidRDefault="00632ACA" w:rsidP="00A51761">
            <w:pPr>
              <w:jc w:val="center"/>
            </w:pPr>
            <w:r>
              <w:rPr>
                <w:rFonts w:hint="eastAsia"/>
              </w:rPr>
              <w:t>名称</w:t>
            </w:r>
          </w:p>
        </w:tc>
        <w:tc>
          <w:tcPr>
            <w:tcW w:w="0" w:type="auto"/>
          </w:tcPr>
          <w:p w14:paraId="4CFF22D3" w14:textId="77777777" w:rsidR="00632ACA" w:rsidRDefault="00271D26" w:rsidP="00A51761">
            <w:pPr>
              <w:jc w:val="center"/>
            </w:pPr>
            <w:r>
              <w:rPr>
                <w:rFonts w:hint="eastAsia"/>
              </w:rPr>
              <w:t>查看</w:t>
            </w:r>
            <w:r w:rsidR="00632ACA">
              <w:rPr>
                <w:rFonts w:hint="eastAsia"/>
              </w:rPr>
              <w:t>新鲜事</w:t>
            </w:r>
            <w:r>
              <w:rPr>
                <w:rFonts w:hint="eastAsia"/>
              </w:rPr>
              <w:t>评论</w:t>
            </w:r>
          </w:p>
        </w:tc>
      </w:tr>
      <w:tr w:rsidR="00632ACA" w14:paraId="52B4CD17" w14:textId="77777777" w:rsidTr="00A51761">
        <w:tc>
          <w:tcPr>
            <w:tcW w:w="0" w:type="auto"/>
          </w:tcPr>
          <w:p w14:paraId="444EE8C1" w14:textId="77777777" w:rsidR="00632ACA" w:rsidRPr="00333A40" w:rsidRDefault="00632ACA" w:rsidP="00A51761">
            <w:pPr>
              <w:jc w:val="center"/>
            </w:pPr>
            <w:r>
              <w:rPr>
                <w:rFonts w:hint="eastAsia"/>
              </w:rPr>
              <w:t>描述</w:t>
            </w:r>
          </w:p>
        </w:tc>
        <w:tc>
          <w:tcPr>
            <w:tcW w:w="0" w:type="auto"/>
          </w:tcPr>
          <w:p w14:paraId="22440676" w14:textId="77777777" w:rsidR="00C87E18" w:rsidRDefault="00632ACA" w:rsidP="00C87E18">
            <w:pPr>
              <w:jc w:val="left"/>
            </w:pPr>
            <w:r>
              <w:rPr>
                <w:rFonts w:hint="eastAsia"/>
              </w:rPr>
              <w:t>产生原因：</w:t>
            </w:r>
            <w:r w:rsidR="00C87E18">
              <w:rPr>
                <w:rFonts w:hint="eastAsia"/>
              </w:rPr>
              <w:t>用户希望查看新鲜事的评论</w:t>
            </w:r>
          </w:p>
          <w:p w14:paraId="26B8A83F" w14:textId="77777777" w:rsidR="00C87E18" w:rsidRPr="00C87E18" w:rsidRDefault="00C87E18" w:rsidP="00C87E18">
            <w:pPr>
              <w:jc w:val="left"/>
            </w:pPr>
            <w:r>
              <w:rPr>
                <w:rFonts w:hint="eastAsia"/>
              </w:rPr>
              <w:lastRenderedPageBreak/>
              <w:t>大致过程：服务端接收到查看新鲜事评论的请求，获取请求的参数，根据参数获取需要的新鲜事的评论并返回。</w:t>
            </w:r>
          </w:p>
          <w:p w14:paraId="151B4863" w14:textId="77777777"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14:paraId="6B7795C7" w14:textId="77777777" w:rsidTr="00A51761">
        <w:tc>
          <w:tcPr>
            <w:tcW w:w="0" w:type="auto"/>
          </w:tcPr>
          <w:p w14:paraId="7D2CBDFF" w14:textId="77777777" w:rsidR="00632ACA" w:rsidRPr="00333A40" w:rsidRDefault="00632ACA" w:rsidP="00A51761">
            <w:pPr>
              <w:jc w:val="center"/>
            </w:pPr>
            <w:r>
              <w:rPr>
                <w:rFonts w:hint="eastAsia"/>
              </w:rPr>
              <w:lastRenderedPageBreak/>
              <w:t>优先级</w:t>
            </w:r>
          </w:p>
        </w:tc>
        <w:tc>
          <w:tcPr>
            <w:tcW w:w="0" w:type="auto"/>
          </w:tcPr>
          <w:p w14:paraId="3881ED41" w14:textId="77777777" w:rsidR="00632ACA" w:rsidRPr="00333A40" w:rsidRDefault="00632ACA" w:rsidP="00A51761">
            <w:pPr>
              <w:jc w:val="center"/>
            </w:pPr>
            <w:r>
              <w:rPr>
                <w:rFonts w:hint="eastAsia"/>
              </w:rPr>
              <w:t>高</w:t>
            </w:r>
          </w:p>
        </w:tc>
      </w:tr>
      <w:tr w:rsidR="00632ACA" w14:paraId="3AE0856C" w14:textId="77777777" w:rsidTr="00A51761">
        <w:tc>
          <w:tcPr>
            <w:tcW w:w="0" w:type="auto"/>
          </w:tcPr>
          <w:p w14:paraId="65B9D1DA" w14:textId="77777777" w:rsidR="00632ACA" w:rsidRDefault="00632ACA" w:rsidP="00A51761">
            <w:pPr>
              <w:jc w:val="center"/>
            </w:pPr>
            <w:r>
              <w:rPr>
                <w:rFonts w:hint="eastAsia"/>
              </w:rPr>
              <w:t>前置条件</w:t>
            </w:r>
          </w:p>
        </w:tc>
        <w:tc>
          <w:tcPr>
            <w:tcW w:w="0" w:type="auto"/>
          </w:tcPr>
          <w:p w14:paraId="24B47B07" w14:textId="77777777" w:rsidR="00632ACA" w:rsidRDefault="00632ACA" w:rsidP="00A51761">
            <w:pPr>
              <w:jc w:val="center"/>
            </w:pPr>
            <w:r>
              <w:rPr>
                <w:rFonts w:hint="eastAsia"/>
              </w:rPr>
              <w:t>用户刷新出了最新的新鲜事列表。</w:t>
            </w:r>
          </w:p>
        </w:tc>
      </w:tr>
      <w:tr w:rsidR="00632ACA" w14:paraId="6A8BFB53" w14:textId="77777777" w:rsidTr="00A51761">
        <w:tc>
          <w:tcPr>
            <w:tcW w:w="0" w:type="auto"/>
          </w:tcPr>
          <w:p w14:paraId="526B5DD2" w14:textId="77777777" w:rsidR="00632ACA" w:rsidRDefault="00632ACA" w:rsidP="00A51761">
            <w:pPr>
              <w:jc w:val="center"/>
            </w:pPr>
            <w:r>
              <w:rPr>
                <w:rFonts w:hint="eastAsia"/>
              </w:rPr>
              <w:t>后置条件</w:t>
            </w:r>
          </w:p>
        </w:tc>
        <w:tc>
          <w:tcPr>
            <w:tcW w:w="0" w:type="auto"/>
          </w:tcPr>
          <w:p w14:paraId="7BFB161B" w14:textId="77777777" w:rsidR="00632ACA" w:rsidRDefault="00632ACA" w:rsidP="00A51761">
            <w:pPr>
              <w:jc w:val="center"/>
            </w:pPr>
            <w:r>
              <w:rPr>
                <w:rFonts w:hint="eastAsia"/>
              </w:rPr>
              <w:t>用户成功进入新鲜事的详细信息页面。</w:t>
            </w:r>
          </w:p>
        </w:tc>
      </w:tr>
      <w:tr w:rsidR="00632ACA" w:rsidRPr="000A3EB1" w14:paraId="01BDEB5D" w14:textId="77777777" w:rsidTr="00A51761">
        <w:tc>
          <w:tcPr>
            <w:tcW w:w="0" w:type="auto"/>
          </w:tcPr>
          <w:p w14:paraId="17358030" w14:textId="77777777" w:rsidR="00632ACA" w:rsidRPr="00333A40" w:rsidRDefault="00632ACA" w:rsidP="00A51761">
            <w:pPr>
              <w:jc w:val="center"/>
            </w:pPr>
            <w:r>
              <w:rPr>
                <w:rFonts w:hint="eastAsia"/>
              </w:rPr>
              <w:t>正常流程</w:t>
            </w:r>
          </w:p>
        </w:tc>
        <w:tc>
          <w:tcPr>
            <w:tcW w:w="0" w:type="auto"/>
          </w:tcPr>
          <w:p w14:paraId="7A836D87" w14:textId="77777777" w:rsidR="00632ACA" w:rsidRPr="00A10177" w:rsidRDefault="00C87E18" w:rsidP="00A10177">
            <w:pPr>
              <w:pStyle w:val="af"/>
              <w:numPr>
                <w:ilvl w:val="0"/>
                <w:numId w:val="36"/>
              </w:numPr>
              <w:spacing w:line="240" w:lineRule="auto"/>
              <w:rPr>
                <w:kern w:val="2"/>
                <w:lang w:eastAsia="zh-CN"/>
              </w:rPr>
            </w:pPr>
            <w:r w:rsidRPr="00A10177">
              <w:rPr>
                <w:rFonts w:hint="eastAsia"/>
                <w:kern w:val="2"/>
                <w:lang w:eastAsia="zh-CN"/>
              </w:rPr>
              <w:t>服务端接收到查看新鲜事评论的请求。</w:t>
            </w:r>
          </w:p>
          <w:p w14:paraId="1F0DC7CF" w14:textId="77777777" w:rsidR="00A10177" w:rsidRDefault="00041E9A" w:rsidP="00A10177">
            <w:pPr>
              <w:pStyle w:val="af"/>
              <w:numPr>
                <w:ilvl w:val="0"/>
                <w:numId w:val="36"/>
              </w:numPr>
              <w:spacing w:line="240" w:lineRule="auto"/>
              <w:rPr>
                <w:kern w:val="2"/>
                <w:lang w:eastAsia="zh-CN"/>
              </w:rPr>
            </w:pPr>
            <w:r w:rsidRPr="00A10177">
              <w:rPr>
                <w:rFonts w:hint="eastAsia"/>
                <w:kern w:val="2"/>
                <w:lang w:eastAsia="zh-CN"/>
              </w:rPr>
              <w:t>获取需要的新鲜事评论信息</w:t>
            </w:r>
          </w:p>
          <w:p w14:paraId="6EB71C19" w14:textId="77777777" w:rsidR="00632ACA" w:rsidRPr="00A10177" w:rsidRDefault="00041E9A" w:rsidP="00A10177">
            <w:pPr>
              <w:pStyle w:val="af"/>
              <w:numPr>
                <w:ilvl w:val="0"/>
                <w:numId w:val="36"/>
              </w:numPr>
              <w:spacing w:line="240" w:lineRule="auto"/>
              <w:rPr>
                <w:kern w:val="2"/>
                <w:lang w:eastAsia="zh-CN"/>
              </w:rPr>
            </w:pPr>
            <w:r w:rsidRPr="00A10177">
              <w:rPr>
                <w:rFonts w:hint="eastAsia"/>
                <w:kern w:val="2"/>
                <w:lang w:eastAsia="zh-CN" w:bidi="ar-SA"/>
              </w:rPr>
              <w:t>返回评论信息</w:t>
            </w:r>
          </w:p>
        </w:tc>
      </w:tr>
      <w:tr w:rsidR="00632ACA" w14:paraId="1B2B434F" w14:textId="77777777" w:rsidTr="00A51761">
        <w:tc>
          <w:tcPr>
            <w:tcW w:w="0" w:type="auto"/>
          </w:tcPr>
          <w:p w14:paraId="6DFB010F" w14:textId="77777777" w:rsidR="00632ACA" w:rsidRDefault="00632ACA" w:rsidP="00A51761">
            <w:pPr>
              <w:jc w:val="center"/>
            </w:pPr>
            <w:r>
              <w:rPr>
                <w:rFonts w:hint="eastAsia"/>
              </w:rPr>
              <w:t>异常流程及解决方案</w:t>
            </w:r>
          </w:p>
        </w:tc>
        <w:tc>
          <w:tcPr>
            <w:tcW w:w="0" w:type="auto"/>
          </w:tcPr>
          <w:p w14:paraId="51649815" w14:textId="77777777"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14:paraId="025C90FC" w14:textId="77777777" w:rsidTr="00A51761">
        <w:tc>
          <w:tcPr>
            <w:tcW w:w="0" w:type="auto"/>
          </w:tcPr>
          <w:p w14:paraId="65C1F3D5" w14:textId="77777777" w:rsidR="00632ACA" w:rsidRPr="00327F6E" w:rsidRDefault="00632ACA" w:rsidP="00A51761">
            <w:pPr>
              <w:jc w:val="center"/>
            </w:pPr>
            <w:r>
              <w:rPr>
                <w:rFonts w:hint="eastAsia"/>
              </w:rPr>
              <w:t>相关用例</w:t>
            </w:r>
          </w:p>
        </w:tc>
        <w:tc>
          <w:tcPr>
            <w:tcW w:w="0" w:type="auto"/>
          </w:tcPr>
          <w:p w14:paraId="5CB40CD1" w14:textId="77777777" w:rsidR="00632ACA" w:rsidRDefault="00632ACA" w:rsidP="00A51761">
            <w:pPr>
              <w:jc w:val="center"/>
            </w:pPr>
            <w:r>
              <w:rPr>
                <w:rFonts w:hint="eastAsia"/>
              </w:rPr>
              <w:t>2</w:t>
            </w:r>
          </w:p>
        </w:tc>
      </w:tr>
    </w:tbl>
    <w:p w14:paraId="3432CBF8" w14:textId="77777777" w:rsidR="00632ACA" w:rsidRDefault="00A10177" w:rsidP="00E92325">
      <w:r>
        <w:rPr>
          <w:rFonts w:hint="eastAsia"/>
        </w:rPr>
        <w:tab/>
        <w:t>5.</w:t>
      </w:r>
      <w:r w:rsidR="00E92325">
        <w:rPr>
          <w:rFonts w:hint="eastAsia"/>
        </w:rPr>
        <w:t>播放评论声音</w:t>
      </w:r>
    </w:p>
    <w:p w14:paraId="1BC7BA52" w14:textId="77777777"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14:paraId="5843A25F" w14:textId="77777777" w:rsidR="005E0C4C" w:rsidRDefault="005E0C4C" w:rsidP="005E0C4C">
      <w:pPr>
        <w:pStyle w:val="21"/>
      </w:pPr>
      <w:bookmarkStart w:id="148" w:name="_Toc356859873"/>
      <w:r>
        <w:rPr>
          <w:rFonts w:hint="eastAsia"/>
        </w:rPr>
        <w:t>表</w:t>
      </w:r>
      <w:r>
        <w:rPr>
          <w:rFonts w:hint="eastAsia"/>
        </w:rPr>
        <w:t>3.5</w:t>
      </w:r>
      <w:r>
        <w:rPr>
          <w:rFonts w:hint="eastAsia"/>
        </w:rPr>
        <w:t>：播放评论声音用例详细描述</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94"/>
      </w:tblGrid>
      <w:tr w:rsidR="00ED6EC9" w14:paraId="657C0BA2" w14:textId="77777777" w:rsidTr="00A51761">
        <w:tc>
          <w:tcPr>
            <w:tcW w:w="0" w:type="auto"/>
          </w:tcPr>
          <w:p w14:paraId="35B8F466" w14:textId="77777777" w:rsidR="005E0C4C" w:rsidRDefault="005E0C4C" w:rsidP="00A51761">
            <w:pPr>
              <w:jc w:val="center"/>
            </w:pPr>
            <w:r>
              <w:rPr>
                <w:rFonts w:hint="eastAsia"/>
              </w:rPr>
              <w:t>ID</w:t>
            </w:r>
          </w:p>
        </w:tc>
        <w:tc>
          <w:tcPr>
            <w:tcW w:w="0" w:type="auto"/>
          </w:tcPr>
          <w:p w14:paraId="1384B763" w14:textId="77777777" w:rsidR="005E0C4C" w:rsidRDefault="005E0C4C" w:rsidP="00A51761">
            <w:pPr>
              <w:jc w:val="center"/>
            </w:pPr>
            <w:r>
              <w:rPr>
                <w:rFonts w:hint="eastAsia"/>
              </w:rPr>
              <w:t>5</w:t>
            </w:r>
          </w:p>
        </w:tc>
      </w:tr>
      <w:tr w:rsidR="00ED6EC9" w14:paraId="66D2AD45" w14:textId="77777777" w:rsidTr="00A51761">
        <w:tc>
          <w:tcPr>
            <w:tcW w:w="0" w:type="auto"/>
          </w:tcPr>
          <w:p w14:paraId="62D7284E" w14:textId="77777777" w:rsidR="005E0C4C" w:rsidRDefault="005E0C4C" w:rsidP="00A51761">
            <w:pPr>
              <w:jc w:val="center"/>
            </w:pPr>
            <w:r>
              <w:rPr>
                <w:rFonts w:hint="eastAsia"/>
              </w:rPr>
              <w:t>名称</w:t>
            </w:r>
          </w:p>
        </w:tc>
        <w:tc>
          <w:tcPr>
            <w:tcW w:w="0" w:type="auto"/>
          </w:tcPr>
          <w:p w14:paraId="73322C19" w14:textId="77777777" w:rsidR="005E0C4C" w:rsidRDefault="005E0C4C" w:rsidP="00A51761">
            <w:pPr>
              <w:jc w:val="center"/>
            </w:pPr>
            <w:r>
              <w:rPr>
                <w:rFonts w:hint="eastAsia"/>
              </w:rPr>
              <w:t>播放评论声音</w:t>
            </w:r>
          </w:p>
        </w:tc>
      </w:tr>
      <w:tr w:rsidR="00ED6EC9" w14:paraId="41E81415" w14:textId="77777777" w:rsidTr="00A51761">
        <w:tc>
          <w:tcPr>
            <w:tcW w:w="0" w:type="auto"/>
          </w:tcPr>
          <w:p w14:paraId="3B4E2960" w14:textId="77777777" w:rsidR="005E0C4C" w:rsidRPr="00333A40" w:rsidRDefault="005E0C4C" w:rsidP="00A51761">
            <w:pPr>
              <w:jc w:val="center"/>
            </w:pPr>
            <w:r>
              <w:rPr>
                <w:rFonts w:hint="eastAsia"/>
              </w:rPr>
              <w:t>描述</w:t>
            </w:r>
          </w:p>
        </w:tc>
        <w:tc>
          <w:tcPr>
            <w:tcW w:w="0" w:type="auto"/>
          </w:tcPr>
          <w:p w14:paraId="409624A3" w14:textId="77777777" w:rsidR="005E0C4C" w:rsidRDefault="005E0C4C" w:rsidP="00A51761">
            <w:pPr>
              <w:jc w:val="left"/>
            </w:pPr>
            <w:r>
              <w:rPr>
                <w:rFonts w:hint="eastAsia"/>
              </w:rPr>
              <w:t>产生原因：用户希望播放某条评论的声音</w:t>
            </w:r>
          </w:p>
          <w:p w14:paraId="5B08561B" w14:textId="77777777"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14:paraId="69DC424B" w14:textId="77777777"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14:paraId="0E1D4938" w14:textId="77777777" w:rsidTr="00A51761">
        <w:tc>
          <w:tcPr>
            <w:tcW w:w="0" w:type="auto"/>
          </w:tcPr>
          <w:p w14:paraId="7F57457D" w14:textId="77777777" w:rsidR="005E0C4C" w:rsidRPr="00333A40" w:rsidRDefault="005E0C4C" w:rsidP="00A51761">
            <w:pPr>
              <w:jc w:val="center"/>
            </w:pPr>
            <w:r>
              <w:rPr>
                <w:rFonts w:hint="eastAsia"/>
              </w:rPr>
              <w:t>优先级</w:t>
            </w:r>
          </w:p>
        </w:tc>
        <w:tc>
          <w:tcPr>
            <w:tcW w:w="0" w:type="auto"/>
          </w:tcPr>
          <w:p w14:paraId="5211C0C6" w14:textId="77777777" w:rsidR="005E0C4C" w:rsidRPr="00333A40" w:rsidRDefault="005E0C4C" w:rsidP="00A51761">
            <w:pPr>
              <w:jc w:val="center"/>
            </w:pPr>
            <w:r>
              <w:rPr>
                <w:rFonts w:hint="eastAsia"/>
              </w:rPr>
              <w:t>高</w:t>
            </w:r>
          </w:p>
        </w:tc>
      </w:tr>
      <w:tr w:rsidR="00ED6EC9" w14:paraId="5056E9C6" w14:textId="77777777" w:rsidTr="00A51761">
        <w:tc>
          <w:tcPr>
            <w:tcW w:w="0" w:type="auto"/>
          </w:tcPr>
          <w:p w14:paraId="148EA24B" w14:textId="77777777" w:rsidR="005E0C4C" w:rsidRDefault="005E0C4C" w:rsidP="00A51761">
            <w:pPr>
              <w:jc w:val="center"/>
            </w:pPr>
            <w:r>
              <w:rPr>
                <w:rFonts w:hint="eastAsia"/>
              </w:rPr>
              <w:t>前置条件</w:t>
            </w:r>
          </w:p>
        </w:tc>
        <w:tc>
          <w:tcPr>
            <w:tcW w:w="0" w:type="auto"/>
          </w:tcPr>
          <w:p w14:paraId="3EF4CC85" w14:textId="77777777" w:rsidR="005E0C4C" w:rsidRDefault="005E0C4C" w:rsidP="00A51761">
            <w:pPr>
              <w:jc w:val="center"/>
            </w:pPr>
            <w:r>
              <w:rPr>
                <w:rFonts w:hint="eastAsia"/>
              </w:rPr>
              <w:t>用户刷新出了最新的新鲜事列表。</w:t>
            </w:r>
          </w:p>
        </w:tc>
      </w:tr>
      <w:tr w:rsidR="00ED6EC9" w14:paraId="2E726F97" w14:textId="77777777" w:rsidTr="00A51761">
        <w:tc>
          <w:tcPr>
            <w:tcW w:w="0" w:type="auto"/>
          </w:tcPr>
          <w:p w14:paraId="31533A81" w14:textId="77777777" w:rsidR="005E0C4C" w:rsidRDefault="005E0C4C" w:rsidP="00A51761">
            <w:pPr>
              <w:jc w:val="center"/>
            </w:pPr>
            <w:r>
              <w:rPr>
                <w:rFonts w:hint="eastAsia"/>
              </w:rPr>
              <w:t>后置条件</w:t>
            </w:r>
          </w:p>
        </w:tc>
        <w:tc>
          <w:tcPr>
            <w:tcW w:w="0" w:type="auto"/>
          </w:tcPr>
          <w:p w14:paraId="60F83E14" w14:textId="77777777" w:rsidR="005E0C4C" w:rsidRDefault="005E0C4C" w:rsidP="00A51761">
            <w:pPr>
              <w:jc w:val="center"/>
            </w:pPr>
            <w:r>
              <w:rPr>
                <w:rFonts w:hint="eastAsia"/>
              </w:rPr>
              <w:t>用户成功进入新鲜事的详细信息页面。</w:t>
            </w:r>
          </w:p>
        </w:tc>
      </w:tr>
      <w:tr w:rsidR="00ED6EC9" w:rsidRPr="000A3EB1" w14:paraId="009A9E2F" w14:textId="77777777" w:rsidTr="00A51761">
        <w:tc>
          <w:tcPr>
            <w:tcW w:w="0" w:type="auto"/>
          </w:tcPr>
          <w:p w14:paraId="772FC407" w14:textId="77777777" w:rsidR="005E0C4C" w:rsidRPr="00333A40" w:rsidRDefault="005E0C4C" w:rsidP="00A51761">
            <w:pPr>
              <w:jc w:val="center"/>
            </w:pPr>
            <w:r>
              <w:rPr>
                <w:rFonts w:hint="eastAsia"/>
              </w:rPr>
              <w:t>正常流程</w:t>
            </w:r>
          </w:p>
        </w:tc>
        <w:tc>
          <w:tcPr>
            <w:tcW w:w="0" w:type="auto"/>
          </w:tcPr>
          <w:p w14:paraId="7E802804" w14:textId="77777777" w:rsidR="00A10177" w:rsidRDefault="005E0C4C" w:rsidP="00A10177">
            <w:pPr>
              <w:pStyle w:val="af"/>
              <w:numPr>
                <w:ilvl w:val="0"/>
                <w:numId w:val="37"/>
              </w:numPr>
              <w:spacing w:line="240" w:lineRule="auto"/>
              <w:rPr>
                <w:lang w:eastAsia="zh-CN"/>
              </w:rPr>
            </w:pPr>
            <w:r w:rsidRPr="00A10177">
              <w:rPr>
                <w:rFonts w:hint="eastAsia"/>
                <w:kern w:val="2"/>
                <w:lang w:eastAsia="zh-CN"/>
              </w:rPr>
              <w:t>服务端接收到查看新鲜事评论的请求。</w:t>
            </w:r>
          </w:p>
          <w:p w14:paraId="158C1BD0" w14:textId="77777777" w:rsidR="00A10177" w:rsidRDefault="005E0C4C" w:rsidP="00A10177">
            <w:pPr>
              <w:pStyle w:val="af"/>
              <w:numPr>
                <w:ilvl w:val="0"/>
                <w:numId w:val="37"/>
              </w:numPr>
              <w:spacing w:line="240" w:lineRule="auto"/>
              <w:rPr>
                <w:kern w:val="2"/>
                <w:lang w:eastAsia="zh-CN"/>
              </w:rPr>
            </w:pPr>
            <w:r w:rsidRPr="00A10177">
              <w:rPr>
                <w:rFonts w:hint="eastAsia"/>
                <w:kern w:val="2"/>
                <w:lang w:eastAsia="zh-CN"/>
              </w:rPr>
              <w:t>获取需要的新鲜事评论信息</w:t>
            </w:r>
          </w:p>
          <w:p w14:paraId="3B13C5DE" w14:textId="77777777" w:rsidR="005E0C4C" w:rsidRPr="00A10177" w:rsidRDefault="005E0C4C" w:rsidP="00A10177">
            <w:pPr>
              <w:pStyle w:val="af"/>
              <w:numPr>
                <w:ilvl w:val="0"/>
                <w:numId w:val="37"/>
              </w:numPr>
              <w:spacing w:line="240" w:lineRule="auto"/>
              <w:rPr>
                <w:kern w:val="2"/>
                <w:lang w:eastAsia="zh-CN"/>
              </w:rPr>
            </w:pPr>
            <w:r w:rsidRPr="00A10177">
              <w:rPr>
                <w:rFonts w:hint="eastAsia"/>
                <w:kern w:val="2"/>
                <w:lang w:eastAsia="zh-CN" w:bidi="ar-SA"/>
              </w:rPr>
              <w:t>返回评论信息</w:t>
            </w:r>
          </w:p>
        </w:tc>
      </w:tr>
      <w:tr w:rsidR="00ED6EC9" w14:paraId="3876FDAB" w14:textId="77777777" w:rsidTr="00A51761">
        <w:tc>
          <w:tcPr>
            <w:tcW w:w="0" w:type="auto"/>
          </w:tcPr>
          <w:p w14:paraId="46B31DF5" w14:textId="77777777" w:rsidR="005E0C4C" w:rsidRDefault="005E0C4C" w:rsidP="00A51761">
            <w:pPr>
              <w:jc w:val="center"/>
            </w:pPr>
            <w:r>
              <w:rPr>
                <w:rFonts w:hint="eastAsia"/>
              </w:rPr>
              <w:t>异常流程及解决方案</w:t>
            </w:r>
          </w:p>
        </w:tc>
        <w:tc>
          <w:tcPr>
            <w:tcW w:w="0" w:type="auto"/>
          </w:tcPr>
          <w:p w14:paraId="60911246" w14:textId="77777777" w:rsidR="005E0C4C" w:rsidRDefault="005E0C4C" w:rsidP="00A51761">
            <w:pPr>
              <w:jc w:val="center"/>
            </w:pPr>
            <w:r>
              <w:rPr>
                <w:rFonts w:hint="eastAsia"/>
              </w:rPr>
              <w:t>获取评论不成功：返回空值</w:t>
            </w:r>
          </w:p>
        </w:tc>
      </w:tr>
      <w:tr w:rsidR="00ED6EC9" w14:paraId="1A5746CD" w14:textId="77777777" w:rsidTr="00A51761">
        <w:tc>
          <w:tcPr>
            <w:tcW w:w="0" w:type="auto"/>
          </w:tcPr>
          <w:p w14:paraId="47EE54B9" w14:textId="77777777" w:rsidR="005E0C4C" w:rsidRPr="00327F6E" w:rsidRDefault="005E0C4C" w:rsidP="00A51761">
            <w:pPr>
              <w:jc w:val="center"/>
            </w:pPr>
            <w:r>
              <w:rPr>
                <w:rFonts w:hint="eastAsia"/>
              </w:rPr>
              <w:t>相关用例</w:t>
            </w:r>
          </w:p>
        </w:tc>
        <w:tc>
          <w:tcPr>
            <w:tcW w:w="0" w:type="auto"/>
          </w:tcPr>
          <w:p w14:paraId="1D35219D" w14:textId="77777777" w:rsidR="005E0C4C" w:rsidRDefault="005E0C4C" w:rsidP="00A51761">
            <w:pPr>
              <w:jc w:val="center"/>
            </w:pPr>
            <w:r>
              <w:rPr>
                <w:rFonts w:hint="eastAsia"/>
              </w:rPr>
              <w:t>2</w:t>
            </w:r>
          </w:p>
        </w:tc>
      </w:tr>
    </w:tbl>
    <w:p w14:paraId="2143D3E2" w14:textId="77777777" w:rsidR="005769C4" w:rsidRDefault="00A10177" w:rsidP="005769C4">
      <w:pPr>
        <w:ind w:firstLine="420"/>
      </w:pPr>
      <w:r>
        <w:rPr>
          <w:rFonts w:hint="eastAsia"/>
        </w:rPr>
        <w:t>6.</w:t>
      </w:r>
      <w:r w:rsidR="005769C4">
        <w:rPr>
          <w:rFonts w:hint="eastAsia"/>
        </w:rPr>
        <w:t>评论新鲜事</w:t>
      </w:r>
    </w:p>
    <w:p w14:paraId="42243B6D" w14:textId="77777777"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14:paraId="03089287" w14:textId="77777777" w:rsidR="005769C4" w:rsidRDefault="005769C4" w:rsidP="005769C4">
      <w:pPr>
        <w:pStyle w:val="21"/>
      </w:pPr>
      <w:bookmarkStart w:id="149" w:name="_Toc356859874"/>
      <w:r>
        <w:rPr>
          <w:rFonts w:hint="eastAsia"/>
        </w:rPr>
        <w:lastRenderedPageBreak/>
        <w:t>表</w:t>
      </w:r>
      <w:r>
        <w:rPr>
          <w:rFonts w:hint="eastAsia"/>
        </w:rPr>
        <w:t>3.6</w:t>
      </w:r>
      <w:r>
        <w:rPr>
          <w:rFonts w:hint="eastAsia"/>
        </w:rPr>
        <w:t>：评论新鲜事声音用例详细描述</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6845"/>
      </w:tblGrid>
      <w:tr w:rsidR="005769C4" w14:paraId="6B0A1AA0" w14:textId="77777777" w:rsidTr="00A51761">
        <w:tc>
          <w:tcPr>
            <w:tcW w:w="0" w:type="auto"/>
          </w:tcPr>
          <w:p w14:paraId="7AE9F4EB" w14:textId="77777777" w:rsidR="005769C4" w:rsidRDefault="005769C4" w:rsidP="00A51761">
            <w:pPr>
              <w:jc w:val="center"/>
            </w:pPr>
            <w:r>
              <w:rPr>
                <w:rFonts w:hint="eastAsia"/>
              </w:rPr>
              <w:t>ID</w:t>
            </w:r>
          </w:p>
        </w:tc>
        <w:tc>
          <w:tcPr>
            <w:tcW w:w="0" w:type="auto"/>
          </w:tcPr>
          <w:p w14:paraId="7C65DE32" w14:textId="77777777" w:rsidR="005769C4" w:rsidRDefault="005769C4" w:rsidP="00A51761">
            <w:pPr>
              <w:jc w:val="center"/>
            </w:pPr>
            <w:r>
              <w:rPr>
                <w:rFonts w:hint="eastAsia"/>
              </w:rPr>
              <w:t>6</w:t>
            </w:r>
          </w:p>
        </w:tc>
      </w:tr>
      <w:tr w:rsidR="005769C4" w14:paraId="7CCBF0E9" w14:textId="77777777" w:rsidTr="00A51761">
        <w:tc>
          <w:tcPr>
            <w:tcW w:w="0" w:type="auto"/>
          </w:tcPr>
          <w:p w14:paraId="7DAC4CB4" w14:textId="77777777" w:rsidR="005769C4" w:rsidRDefault="005769C4" w:rsidP="00A51761">
            <w:pPr>
              <w:jc w:val="center"/>
            </w:pPr>
            <w:r>
              <w:rPr>
                <w:rFonts w:hint="eastAsia"/>
              </w:rPr>
              <w:t>名称</w:t>
            </w:r>
          </w:p>
        </w:tc>
        <w:tc>
          <w:tcPr>
            <w:tcW w:w="0" w:type="auto"/>
          </w:tcPr>
          <w:p w14:paraId="56079AD6" w14:textId="77777777" w:rsidR="005769C4" w:rsidRDefault="005769C4" w:rsidP="00A51761">
            <w:pPr>
              <w:jc w:val="center"/>
            </w:pPr>
            <w:r>
              <w:rPr>
                <w:rFonts w:hint="eastAsia"/>
              </w:rPr>
              <w:t>评论新鲜事</w:t>
            </w:r>
          </w:p>
        </w:tc>
      </w:tr>
      <w:tr w:rsidR="005769C4" w14:paraId="0426F1E3" w14:textId="77777777" w:rsidTr="00A51761">
        <w:tc>
          <w:tcPr>
            <w:tcW w:w="0" w:type="auto"/>
          </w:tcPr>
          <w:p w14:paraId="36E60D70" w14:textId="77777777" w:rsidR="005769C4" w:rsidRPr="00333A40" w:rsidRDefault="005769C4" w:rsidP="00A51761">
            <w:pPr>
              <w:jc w:val="center"/>
            </w:pPr>
            <w:r>
              <w:rPr>
                <w:rFonts w:hint="eastAsia"/>
              </w:rPr>
              <w:t>描述</w:t>
            </w:r>
          </w:p>
        </w:tc>
        <w:tc>
          <w:tcPr>
            <w:tcW w:w="0" w:type="auto"/>
          </w:tcPr>
          <w:p w14:paraId="329E3FA8" w14:textId="77777777" w:rsidR="005769C4" w:rsidRDefault="005769C4" w:rsidP="00A51761">
            <w:pPr>
              <w:jc w:val="left"/>
            </w:pPr>
            <w:r>
              <w:rPr>
                <w:rFonts w:hint="eastAsia"/>
              </w:rPr>
              <w:t>产生原因：用户发现某一条比较感兴趣的新鲜事，希望评论该新鲜事。</w:t>
            </w:r>
          </w:p>
          <w:p w14:paraId="7BFCCBD2" w14:textId="77777777"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14:paraId="2C24358B" w14:textId="77777777" w:rsidR="005769C4" w:rsidRDefault="005769C4" w:rsidP="00A51761">
            <w:pPr>
              <w:jc w:val="left"/>
            </w:pPr>
            <w:r>
              <w:rPr>
                <w:rFonts w:hint="eastAsia"/>
              </w:rPr>
              <w:t>输出结果：成功发送评论。</w:t>
            </w:r>
          </w:p>
        </w:tc>
      </w:tr>
      <w:tr w:rsidR="005769C4" w:rsidRPr="00333A40" w14:paraId="11EFBF2D" w14:textId="77777777" w:rsidTr="00A51761">
        <w:tc>
          <w:tcPr>
            <w:tcW w:w="0" w:type="auto"/>
          </w:tcPr>
          <w:p w14:paraId="651A4384" w14:textId="77777777" w:rsidR="005769C4" w:rsidRPr="00333A40" w:rsidRDefault="005769C4" w:rsidP="00A51761">
            <w:pPr>
              <w:jc w:val="center"/>
            </w:pPr>
            <w:r>
              <w:rPr>
                <w:rFonts w:hint="eastAsia"/>
              </w:rPr>
              <w:t>优先级</w:t>
            </w:r>
          </w:p>
        </w:tc>
        <w:tc>
          <w:tcPr>
            <w:tcW w:w="0" w:type="auto"/>
          </w:tcPr>
          <w:p w14:paraId="3B9D05AE" w14:textId="77777777" w:rsidR="005769C4" w:rsidRPr="00333A40" w:rsidRDefault="005769C4" w:rsidP="00A51761">
            <w:pPr>
              <w:jc w:val="center"/>
            </w:pPr>
            <w:r>
              <w:rPr>
                <w:rFonts w:hint="eastAsia"/>
              </w:rPr>
              <w:t>高</w:t>
            </w:r>
          </w:p>
        </w:tc>
      </w:tr>
      <w:tr w:rsidR="005769C4" w14:paraId="6E85CCE5" w14:textId="77777777" w:rsidTr="00A51761">
        <w:tc>
          <w:tcPr>
            <w:tcW w:w="0" w:type="auto"/>
          </w:tcPr>
          <w:p w14:paraId="3585E875" w14:textId="77777777" w:rsidR="005769C4" w:rsidRDefault="005769C4" w:rsidP="00A51761">
            <w:pPr>
              <w:jc w:val="center"/>
            </w:pPr>
            <w:r>
              <w:rPr>
                <w:rFonts w:hint="eastAsia"/>
              </w:rPr>
              <w:t>前置条件</w:t>
            </w:r>
          </w:p>
        </w:tc>
        <w:tc>
          <w:tcPr>
            <w:tcW w:w="0" w:type="auto"/>
          </w:tcPr>
          <w:p w14:paraId="6D339270" w14:textId="77777777" w:rsidR="005769C4" w:rsidRDefault="00437EA3" w:rsidP="00A51761">
            <w:pPr>
              <w:jc w:val="center"/>
            </w:pPr>
            <w:r>
              <w:rPr>
                <w:rFonts w:hint="eastAsia"/>
              </w:rPr>
              <w:t>客户端发送评论新鲜事请求</w:t>
            </w:r>
          </w:p>
        </w:tc>
      </w:tr>
      <w:tr w:rsidR="005769C4" w14:paraId="73E8B397" w14:textId="77777777" w:rsidTr="00A51761">
        <w:tc>
          <w:tcPr>
            <w:tcW w:w="0" w:type="auto"/>
          </w:tcPr>
          <w:p w14:paraId="1E1250EC" w14:textId="77777777" w:rsidR="005769C4" w:rsidRDefault="005769C4" w:rsidP="00A51761">
            <w:pPr>
              <w:jc w:val="center"/>
            </w:pPr>
            <w:r>
              <w:rPr>
                <w:rFonts w:hint="eastAsia"/>
              </w:rPr>
              <w:t>后置条件</w:t>
            </w:r>
          </w:p>
        </w:tc>
        <w:tc>
          <w:tcPr>
            <w:tcW w:w="0" w:type="auto"/>
          </w:tcPr>
          <w:p w14:paraId="3FB73E95" w14:textId="77777777" w:rsidR="005769C4" w:rsidRDefault="005769C4" w:rsidP="00EA5C8C">
            <w:pPr>
              <w:jc w:val="center"/>
            </w:pPr>
            <w:r>
              <w:rPr>
                <w:rFonts w:hint="eastAsia"/>
              </w:rPr>
              <w:t>用户成功评论该新鲜事</w:t>
            </w:r>
          </w:p>
        </w:tc>
      </w:tr>
      <w:tr w:rsidR="005769C4" w:rsidRPr="000A3EB1" w14:paraId="4ED7320F" w14:textId="77777777" w:rsidTr="00A51761">
        <w:tc>
          <w:tcPr>
            <w:tcW w:w="0" w:type="auto"/>
          </w:tcPr>
          <w:p w14:paraId="413EA36A" w14:textId="77777777" w:rsidR="005769C4" w:rsidRPr="00333A40" w:rsidRDefault="005769C4" w:rsidP="00A51761">
            <w:pPr>
              <w:jc w:val="center"/>
            </w:pPr>
            <w:r>
              <w:rPr>
                <w:rFonts w:hint="eastAsia"/>
              </w:rPr>
              <w:t>正常流程</w:t>
            </w:r>
          </w:p>
        </w:tc>
        <w:tc>
          <w:tcPr>
            <w:tcW w:w="0" w:type="auto"/>
          </w:tcPr>
          <w:p w14:paraId="1B0FE137" w14:textId="77777777" w:rsidR="00A10177" w:rsidRDefault="00E1661E" w:rsidP="00A10177">
            <w:pPr>
              <w:pStyle w:val="af"/>
              <w:numPr>
                <w:ilvl w:val="0"/>
                <w:numId w:val="38"/>
              </w:numPr>
              <w:spacing w:line="240" w:lineRule="auto"/>
              <w:rPr>
                <w:lang w:eastAsia="zh-CN"/>
              </w:rPr>
            </w:pPr>
            <w:r w:rsidRPr="00A10177">
              <w:rPr>
                <w:rFonts w:hint="eastAsia"/>
                <w:kern w:val="2"/>
                <w:lang w:eastAsia="zh-CN"/>
              </w:rPr>
              <w:t>服务端接收到评论新鲜事的请求</w:t>
            </w:r>
          </w:p>
          <w:p w14:paraId="4B3FCE4D" w14:textId="77777777" w:rsidR="00A10177" w:rsidRDefault="00006EDD" w:rsidP="00A10177">
            <w:pPr>
              <w:pStyle w:val="af"/>
              <w:numPr>
                <w:ilvl w:val="0"/>
                <w:numId w:val="38"/>
              </w:numPr>
              <w:spacing w:line="240" w:lineRule="auto"/>
              <w:rPr>
                <w:kern w:val="2"/>
                <w:lang w:eastAsia="zh-CN"/>
              </w:rPr>
            </w:pPr>
            <w:r w:rsidRPr="00A10177">
              <w:rPr>
                <w:rFonts w:hint="eastAsia"/>
                <w:kern w:val="2"/>
                <w:lang w:eastAsia="zh-CN"/>
              </w:rPr>
              <w:t>服务端获取评论的对象和内容</w:t>
            </w:r>
          </w:p>
          <w:p w14:paraId="69DA3936" w14:textId="77777777" w:rsidR="00A10177" w:rsidRDefault="00246478" w:rsidP="00A10177">
            <w:pPr>
              <w:pStyle w:val="af"/>
              <w:numPr>
                <w:ilvl w:val="0"/>
                <w:numId w:val="38"/>
              </w:numPr>
              <w:spacing w:line="240" w:lineRule="auto"/>
              <w:rPr>
                <w:kern w:val="2"/>
                <w:lang w:eastAsia="zh-CN"/>
              </w:rPr>
            </w:pPr>
            <w:r w:rsidRPr="00A10177">
              <w:rPr>
                <w:rFonts w:hint="eastAsia"/>
                <w:kern w:val="2"/>
                <w:lang w:eastAsia="zh-CN" w:bidi="ar-SA"/>
              </w:rPr>
              <w:t>对新鲜事添加评论</w:t>
            </w:r>
          </w:p>
          <w:p w14:paraId="73D1B344" w14:textId="77777777" w:rsidR="005769C4" w:rsidRPr="00A10177" w:rsidRDefault="00246478" w:rsidP="00A10177">
            <w:pPr>
              <w:pStyle w:val="af"/>
              <w:numPr>
                <w:ilvl w:val="0"/>
                <w:numId w:val="38"/>
              </w:numPr>
              <w:spacing w:line="240" w:lineRule="auto"/>
              <w:rPr>
                <w:kern w:val="2"/>
                <w:lang w:eastAsia="zh-CN"/>
              </w:rPr>
            </w:pPr>
            <w:r w:rsidRPr="00A10177">
              <w:rPr>
                <w:rFonts w:hint="eastAsia"/>
                <w:kern w:val="2"/>
                <w:lang w:eastAsia="zh-CN" w:bidi="ar-SA"/>
              </w:rPr>
              <w:t>返回发送结果</w:t>
            </w:r>
            <w:r w:rsidR="005769C4" w:rsidRPr="00A10177">
              <w:rPr>
                <w:rFonts w:hint="eastAsia"/>
                <w:kern w:val="2"/>
                <w:lang w:eastAsia="zh-CN" w:bidi="ar-SA"/>
              </w:rPr>
              <w:t>。</w:t>
            </w:r>
          </w:p>
        </w:tc>
      </w:tr>
      <w:tr w:rsidR="005769C4" w14:paraId="654C8D34" w14:textId="77777777" w:rsidTr="00A51761">
        <w:tc>
          <w:tcPr>
            <w:tcW w:w="0" w:type="auto"/>
          </w:tcPr>
          <w:p w14:paraId="30A85B1E" w14:textId="77777777" w:rsidR="005769C4" w:rsidRDefault="005769C4" w:rsidP="00A51761">
            <w:pPr>
              <w:jc w:val="center"/>
            </w:pPr>
            <w:r>
              <w:rPr>
                <w:rFonts w:hint="eastAsia"/>
              </w:rPr>
              <w:t>异常流程及解决方案</w:t>
            </w:r>
          </w:p>
        </w:tc>
        <w:tc>
          <w:tcPr>
            <w:tcW w:w="0" w:type="auto"/>
          </w:tcPr>
          <w:p w14:paraId="45BC566E" w14:textId="77777777"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14:paraId="6FDFB4C2" w14:textId="77777777" w:rsidTr="00A51761">
        <w:tc>
          <w:tcPr>
            <w:tcW w:w="0" w:type="auto"/>
          </w:tcPr>
          <w:p w14:paraId="44D1FC86" w14:textId="77777777" w:rsidR="005769C4" w:rsidRPr="00327F6E" w:rsidRDefault="005769C4" w:rsidP="00A51761">
            <w:pPr>
              <w:jc w:val="center"/>
            </w:pPr>
            <w:r>
              <w:rPr>
                <w:rFonts w:hint="eastAsia"/>
              </w:rPr>
              <w:t>相关用例</w:t>
            </w:r>
          </w:p>
        </w:tc>
        <w:tc>
          <w:tcPr>
            <w:tcW w:w="0" w:type="auto"/>
          </w:tcPr>
          <w:p w14:paraId="46D18B74" w14:textId="77777777" w:rsidR="005769C4" w:rsidRDefault="005769C4" w:rsidP="00A51761">
            <w:pPr>
              <w:jc w:val="center"/>
            </w:pPr>
            <w:r>
              <w:rPr>
                <w:rFonts w:hint="eastAsia"/>
              </w:rPr>
              <w:t>4,</w:t>
            </w:r>
            <w:r w:rsidR="00DC4919">
              <w:rPr>
                <w:rFonts w:hint="eastAsia"/>
              </w:rPr>
              <w:t>5</w:t>
            </w:r>
          </w:p>
        </w:tc>
      </w:tr>
    </w:tbl>
    <w:p w14:paraId="74266B96" w14:textId="77777777" w:rsidR="005769C4" w:rsidRDefault="00A10177" w:rsidP="002C577A">
      <w:pPr>
        <w:ind w:firstLine="420"/>
      </w:pPr>
      <w:r>
        <w:rPr>
          <w:rFonts w:hint="eastAsia"/>
        </w:rPr>
        <w:t>7.</w:t>
      </w:r>
      <w:r w:rsidR="00604F61">
        <w:rPr>
          <w:rFonts w:hint="eastAsia"/>
        </w:rPr>
        <w:t>获取购物历史</w:t>
      </w:r>
    </w:p>
    <w:p w14:paraId="00FA561A" w14:textId="77777777"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14:paraId="1EC5D99F" w14:textId="77777777" w:rsidR="00D16CD4" w:rsidRPr="005769C4" w:rsidRDefault="00D16CD4" w:rsidP="00D16CD4">
      <w:pPr>
        <w:pStyle w:val="21"/>
      </w:pPr>
      <w:bookmarkStart w:id="150" w:name="_Toc356859875"/>
      <w:r>
        <w:rPr>
          <w:rFonts w:hint="eastAsia"/>
        </w:rPr>
        <w:t>表</w:t>
      </w:r>
      <w:r>
        <w:rPr>
          <w:rFonts w:hint="eastAsia"/>
        </w:rPr>
        <w:t>3.7</w:t>
      </w:r>
      <w:r>
        <w:rPr>
          <w:rFonts w:hint="eastAsia"/>
        </w:rPr>
        <w:t>：获取购物历史用例详细描述</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6763"/>
      </w:tblGrid>
      <w:tr w:rsidR="00D16CD4" w14:paraId="2CEB51A9" w14:textId="77777777" w:rsidTr="00A51761">
        <w:tc>
          <w:tcPr>
            <w:tcW w:w="0" w:type="auto"/>
          </w:tcPr>
          <w:p w14:paraId="273A68C1" w14:textId="77777777" w:rsidR="00D16CD4" w:rsidRDefault="00D16CD4" w:rsidP="00A51761">
            <w:pPr>
              <w:jc w:val="center"/>
            </w:pPr>
            <w:r>
              <w:rPr>
                <w:rFonts w:hint="eastAsia"/>
              </w:rPr>
              <w:t>ID</w:t>
            </w:r>
          </w:p>
        </w:tc>
        <w:tc>
          <w:tcPr>
            <w:tcW w:w="0" w:type="auto"/>
          </w:tcPr>
          <w:p w14:paraId="06D177BD" w14:textId="77777777" w:rsidR="00D16CD4" w:rsidRDefault="00D16CD4" w:rsidP="00A51761">
            <w:pPr>
              <w:jc w:val="center"/>
            </w:pPr>
            <w:r>
              <w:rPr>
                <w:rFonts w:hint="eastAsia"/>
              </w:rPr>
              <w:t>6</w:t>
            </w:r>
          </w:p>
        </w:tc>
      </w:tr>
      <w:tr w:rsidR="00D16CD4" w14:paraId="6CBCEDF4" w14:textId="77777777" w:rsidTr="00A51761">
        <w:tc>
          <w:tcPr>
            <w:tcW w:w="0" w:type="auto"/>
          </w:tcPr>
          <w:p w14:paraId="5AA880DE" w14:textId="77777777" w:rsidR="00D16CD4" w:rsidRDefault="00D16CD4" w:rsidP="00A51761">
            <w:pPr>
              <w:jc w:val="center"/>
            </w:pPr>
            <w:r>
              <w:rPr>
                <w:rFonts w:hint="eastAsia"/>
              </w:rPr>
              <w:t>名称</w:t>
            </w:r>
          </w:p>
        </w:tc>
        <w:tc>
          <w:tcPr>
            <w:tcW w:w="0" w:type="auto"/>
          </w:tcPr>
          <w:p w14:paraId="0D64BD40" w14:textId="77777777" w:rsidR="00D16CD4" w:rsidRDefault="00D16CD4" w:rsidP="00A51761">
            <w:pPr>
              <w:jc w:val="center"/>
            </w:pPr>
            <w:r>
              <w:rPr>
                <w:rFonts w:hint="eastAsia"/>
              </w:rPr>
              <w:t>获取购物历史</w:t>
            </w:r>
          </w:p>
        </w:tc>
      </w:tr>
      <w:tr w:rsidR="00D16CD4" w14:paraId="6A3C609B" w14:textId="77777777" w:rsidTr="00A51761">
        <w:tc>
          <w:tcPr>
            <w:tcW w:w="0" w:type="auto"/>
          </w:tcPr>
          <w:p w14:paraId="2701A234" w14:textId="77777777" w:rsidR="00D16CD4" w:rsidRPr="00333A40" w:rsidRDefault="00D16CD4" w:rsidP="00A51761">
            <w:pPr>
              <w:jc w:val="center"/>
            </w:pPr>
            <w:r>
              <w:rPr>
                <w:rFonts w:hint="eastAsia"/>
              </w:rPr>
              <w:t>描述</w:t>
            </w:r>
          </w:p>
        </w:tc>
        <w:tc>
          <w:tcPr>
            <w:tcW w:w="0" w:type="auto"/>
          </w:tcPr>
          <w:p w14:paraId="04B86269" w14:textId="77777777" w:rsidR="00D16CD4" w:rsidRDefault="00D16CD4" w:rsidP="00A51761">
            <w:pPr>
              <w:jc w:val="left"/>
            </w:pPr>
            <w:r>
              <w:rPr>
                <w:rFonts w:hint="eastAsia"/>
              </w:rPr>
              <w:t>产生原因：用户</w:t>
            </w:r>
            <w:r w:rsidR="00951665">
              <w:rPr>
                <w:rFonts w:hint="eastAsia"/>
              </w:rPr>
              <w:t>需要针对某一件曾经购买过的商品，发送新鲜事</w:t>
            </w:r>
            <w:r>
              <w:rPr>
                <w:rFonts w:hint="eastAsia"/>
              </w:rPr>
              <w:t>。</w:t>
            </w:r>
          </w:p>
          <w:p w14:paraId="30A40E7E" w14:textId="77777777"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14:paraId="20CCC208" w14:textId="77777777"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14:paraId="27529E20" w14:textId="77777777" w:rsidTr="00A51761">
        <w:tc>
          <w:tcPr>
            <w:tcW w:w="0" w:type="auto"/>
          </w:tcPr>
          <w:p w14:paraId="295300E3" w14:textId="77777777" w:rsidR="00D16CD4" w:rsidRPr="00333A40" w:rsidRDefault="00D16CD4" w:rsidP="00A51761">
            <w:pPr>
              <w:jc w:val="center"/>
            </w:pPr>
            <w:r>
              <w:rPr>
                <w:rFonts w:hint="eastAsia"/>
              </w:rPr>
              <w:t>优先级</w:t>
            </w:r>
          </w:p>
        </w:tc>
        <w:tc>
          <w:tcPr>
            <w:tcW w:w="0" w:type="auto"/>
          </w:tcPr>
          <w:p w14:paraId="7055D17D" w14:textId="77777777" w:rsidR="00D16CD4" w:rsidRPr="00333A40" w:rsidRDefault="00D16CD4" w:rsidP="00A51761">
            <w:pPr>
              <w:jc w:val="center"/>
            </w:pPr>
            <w:r>
              <w:rPr>
                <w:rFonts w:hint="eastAsia"/>
              </w:rPr>
              <w:t>高</w:t>
            </w:r>
          </w:p>
        </w:tc>
      </w:tr>
      <w:tr w:rsidR="00D16CD4" w14:paraId="2476BC2C" w14:textId="77777777" w:rsidTr="00A51761">
        <w:tc>
          <w:tcPr>
            <w:tcW w:w="0" w:type="auto"/>
          </w:tcPr>
          <w:p w14:paraId="2788F2E4" w14:textId="77777777" w:rsidR="00D16CD4" w:rsidRDefault="00D16CD4" w:rsidP="00A51761">
            <w:pPr>
              <w:jc w:val="center"/>
            </w:pPr>
            <w:r>
              <w:rPr>
                <w:rFonts w:hint="eastAsia"/>
              </w:rPr>
              <w:t>前置条件</w:t>
            </w:r>
          </w:p>
        </w:tc>
        <w:tc>
          <w:tcPr>
            <w:tcW w:w="0" w:type="auto"/>
          </w:tcPr>
          <w:p w14:paraId="4BDAD052" w14:textId="77777777" w:rsidR="00D16CD4" w:rsidRDefault="0077253D" w:rsidP="00A51761">
            <w:pPr>
              <w:jc w:val="center"/>
            </w:pPr>
            <w:r>
              <w:rPr>
                <w:rFonts w:hint="eastAsia"/>
              </w:rPr>
              <w:t>客户端成功发送获取购物历史的请求。</w:t>
            </w:r>
          </w:p>
        </w:tc>
      </w:tr>
      <w:tr w:rsidR="00D16CD4" w14:paraId="5A833CEF" w14:textId="77777777" w:rsidTr="00A51761">
        <w:tc>
          <w:tcPr>
            <w:tcW w:w="0" w:type="auto"/>
          </w:tcPr>
          <w:p w14:paraId="7A1DAA6A" w14:textId="77777777" w:rsidR="00D16CD4" w:rsidRDefault="00D16CD4" w:rsidP="00A51761">
            <w:pPr>
              <w:jc w:val="center"/>
            </w:pPr>
            <w:r>
              <w:rPr>
                <w:rFonts w:hint="eastAsia"/>
              </w:rPr>
              <w:t>后置条件</w:t>
            </w:r>
          </w:p>
        </w:tc>
        <w:tc>
          <w:tcPr>
            <w:tcW w:w="0" w:type="auto"/>
          </w:tcPr>
          <w:p w14:paraId="5F1F9AD1" w14:textId="77777777" w:rsidR="00D16CD4" w:rsidRDefault="0077253D" w:rsidP="00A51761">
            <w:pPr>
              <w:jc w:val="center"/>
            </w:pPr>
            <w:r>
              <w:rPr>
                <w:rFonts w:hint="eastAsia"/>
              </w:rPr>
              <w:t>用户成功获取到购物的历史记录</w:t>
            </w:r>
            <w:r w:rsidR="00A428E8">
              <w:rPr>
                <w:rFonts w:hint="eastAsia"/>
              </w:rPr>
              <w:t>。</w:t>
            </w:r>
          </w:p>
        </w:tc>
      </w:tr>
      <w:tr w:rsidR="00D16CD4" w:rsidRPr="000A3EB1" w14:paraId="0648764D" w14:textId="77777777" w:rsidTr="00A51761">
        <w:tc>
          <w:tcPr>
            <w:tcW w:w="0" w:type="auto"/>
          </w:tcPr>
          <w:p w14:paraId="77C58413" w14:textId="77777777" w:rsidR="00D16CD4" w:rsidRPr="00333A40" w:rsidRDefault="00D16CD4" w:rsidP="00A51761">
            <w:pPr>
              <w:jc w:val="center"/>
            </w:pPr>
            <w:r>
              <w:rPr>
                <w:rFonts w:hint="eastAsia"/>
              </w:rPr>
              <w:t>正常流程</w:t>
            </w:r>
          </w:p>
        </w:tc>
        <w:tc>
          <w:tcPr>
            <w:tcW w:w="0" w:type="auto"/>
          </w:tcPr>
          <w:p w14:paraId="6F68B247" w14:textId="77777777" w:rsidR="00A10177" w:rsidRDefault="002C63EB" w:rsidP="00A10177">
            <w:pPr>
              <w:pStyle w:val="af"/>
              <w:numPr>
                <w:ilvl w:val="0"/>
                <w:numId w:val="39"/>
              </w:numPr>
              <w:spacing w:line="240" w:lineRule="auto"/>
              <w:rPr>
                <w:lang w:eastAsia="zh-CN"/>
              </w:rPr>
            </w:pPr>
            <w:r w:rsidRPr="00A10177">
              <w:rPr>
                <w:rFonts w:hint="eastAsia"/>
                <w:kern w:val="2"/>
                <w:lang w:eastAsia="zh-CN"/>
              </w:rPr>
              <w:t>服务端接收到客户端发送的获取购物历史的请求</w:t>
            </w:r>
          </w:p>
          <w:p w14:paraId="1E8C44DB" w14:textId="77777777" w:rsidR="00A10177" w:rsidRDefault="002C63EB" w:rsidP="00A10177">
            <w:pPr>
              <w:pStyle w:val="af"/>
              <w:numPr>
                <w:ilvl w:val="0"/>
                <w:numId w:val="39"/>
              </w:numPr>
              <w:spacing w:line="240" w:lineRule="auto"/>
              <w:rPr>
                <w:kern w:val="2"/>
              </w:rPr>
            </w:pPr>
            <w:r w:rsidRPr="00A10177">
              <w:rPr>
                <w:rFonts w:hint="eastAsia"/>
                <w:kern w:val="2"/>
              </w:rPr>
              <w:t>服务端获取用户信息</w:t>
            </w:r>
          </w:p>
          <w:p w14:paraId="063A512A" w14:textId="77777777" w:rsidR="002C63EB" w:rsidRPr="00A10177" w:rsidRDefault="002C63EB" w:rsidP="00A10177">
            <w:pPr>
              <w:pStyle w:val="af"/>
              <w:numPr>
                <w:ilvl w:val="0"/>
                <w:numId w:val="39"/>
              </w:numPr>
              <w:spacing w:line="240" w:lineRule="auto"/>
              <w:rPr>
                <w:kern w:val="2"/>
                <w:lang w:eastAsia="zh-CN"/>
              </w:rPr>
            </w:pPr>
            <w:r w:rsidRPr="00A10177">
              <w:rPr>
                <w:rFonts w:hint="eastAsia"/>
                <w:kern w:val="2"/>
                <w:lang w:eastAsia="zh-CN" w:bidi="ar-SA"/>
              </w:rPr>
              <w:lastRenderedPageBreak/>
              <w:t>服务端返回用户的购物历史</w:t>
            </w:r>
          </w:p>
        </w:tc>
      </w:tr>
      <w:tr w:rsidR="00D16CD4" w14:paraId="76BE62DC" w14:textId="77777777" w:rsidTr="00A51761">
        <w:tc>
          <w:tcPr>
            <w:tcW w:w="0" w:type="auto"/>
          </w:tcPr>
          <w:p w14:paraId="24EF2ABC" w14:textId="77777777" w:rsidR="00D16CD4" w:rsidRDefault="00D16CD4" w:rsidP="00A51761">
            <w:pPr>
              <w:jc w:val="center"/>
            </w:pPr>
            <w:r>
              <w:rPr>
                <w:rFonts w:hint="eastAsia"/>
              </w:rPr>
              <w:lastRenderedPageBreak/>
              <w:t>异常流程及解决方案</w:t>
            </w:r>
          </w:p>
        </w:tc>
        <w:tc>
          <w:tcPr>
            <w:tcW w:w="0" w:type="auto"/>
          </w:tcPr>
          <w:p w14:paraId="06474212" w14:textId="77777777"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14:paraId="33882363" w14:textId="77777777" w:rsidTr="00A51761">
        <w:tc>
          <w:tcPr>
            <w:tcW w:w="0" w:type="auto"/>
          </w:tcPr>
          <w:p w14:paraId="00E38637" w14:textId="77777777" w:rsidR="00D16CD4" w:rsidRPr="00327F6E" w:rsidRDefault="00D16CD4" w:rsidP="00A51761">
            <w:pPr>
              <w:jc w:val="center"/>
            </w:pPr>
            <w:r>
              <w:rPr>
                <w:rFonts w:hint="eastAsia"/>
              </w:rPr>
              <w:t>相关用例</w:t>
            </w:r>
          </w:p>
        </w:tc>
        <w:tc>
          <w:tcPr>
            <w:tcW w:w="0" w:type="auto"/>
          </w:tcPr>
          <w:p w14:paraId="33A09BDC" w14:textId="77777777" w:rsidR="00D16CD4" w:rsidRDefault="00D16CD4" w:rsidP="00A51761">
            <w:pPr>
              <w:jc w:val="center"/>
            </w:pPr>
            <w:r>
              <w:rPr>
                <w:rFonts w:hint="eastAsia"/>
              </w:rPr>
              <w:t>7</w:t>
            </w:r>
          </w:p>
        </w:tc>
      </w:tr>
    </w:tbl>
    <w:p w14:paraId="08C2517E" w14:textId="77777777" w:rsidR="00075A15" w:rsidRDefault="00A10177" w:rsidP="00A10177">
      <w:pPr>
        <w:ind w:firstLine="420"/>
      </w:pPr>
      <w:r>
        <w:rPr>
          <w:rFonts w:hint="eastAsia"/>
        </w:rPr>
        <w:t>8.</w:t>
      </w:r>
      <w:r w:rsidR="00075A15">
        <w:rPr>
          <w:rFonts w:hint="eastAsia"/>
        </w:rPr>
        <w:t>发送新鲜事</w:t>
      </w:r>
    </w:p>
    <w:p w14:paraId="21BCF34E" w14:textId="77777777"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14:paraId="68CEACB8" w14:textId="77777777" w:rsidR="004331A8" w:rsidRDefault="004331A8" w:rsidP="004331A8">
      <w:pPr>
        <w:pStyle w:val="21"/>
      </w:pPr>
      <w:bookmarkStart w:id="151" w:name="_Toc356859876"/>
      <w:r>
        <w:rPr>
          <w:rFonts w:hint="eastAsia"/>
        </w:rPr>
        <w:t>表</w:t>
      </w:r>
      <w:r w:rsidR="005C28A9">
        <w:rPr>
          <w:rFonts w:hint="eastAsia"/>
        </w:rPr>
        <w:t>3.8</w:t>
      </w:r>
      <w:r w:rsidR="001C2D99">
        <w:rPr>
          <w:rFonts w:hint="eastAsia"/>
        </w:rPr>
        <w:t>：</w:t>
      </w:r>
      <w:r>
        <w:rPr>
          <w:rFonts w:hint="eastAsia"/>
        </w:rPr>
        <w:t>发送新鲜事用例详细描述</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6701"/>
      </w:tblGrid>
      <w:tr w:rsidR="00C778B8" w14:paraId="75319EE5" w14:textId="77777777" w:rsidTr="004331A8">
        <w:tc>
          <w:tcPr>
            <w:tcW w:w="0" w:type="auto"/>
          </w:tcPr>
          <w:p w14:paraId="5BC50BEF" w14:textId="77777777" w:rsidR="003879B1" w:rsidRDefault="003879B1" w:rsidP="003879B1">
            <w:pPr>
              <w:jc w:val="center"/>
            </w:pPr>
            <w:r>
              <w:rPr>
                <w:rFonts w:hint="eastAsia"/>
              </w:rPr>
              <w:t>ID</w:t>
            </w:r>
          </w:p>
        </w:tc>
        <w:tc>
          <w:tcPr>
            <w:tcW w:w="0" w:type="auto"/>
          </w:tcPr>
          <w:p w14:paraId="3167C65D" w14:textId="77777777" w:rsidR="003879B1" w:rsidRDefault="00166439" w:rsidP="003879B1">
            <w:pPr>
              <w:jc w:val="center"/>
            </w:pPr>
            <w:r>
              <w:rPr>
                <w:rFonts w:hint="eastAsia"/>
              </w:rPr>
              <w:t>8</w:t>
            </w:r>
          </w:p>
        </w:tc>
      </w:tr>
      <w:tr w:rsidR="00C778B8" w14:paraId="101B6ED1" w14:textId="77777777" w:rsidTr="004331A8">
        <w:tc>
          <w:tcPr>
            <w:tcW w:w="0" w:type="auto"/>
          </w:tcPr>
          <w:p w14:paraId="0BA9B17A" w14:textId="77777777" w:rsidR="003879B1" w:rsidRDefault="003879B1" w:rsidP="003879B1">
            <w:pPr>
              <w:jc w:val="center"/>
            </w:pPr>
            <w:r>
              <w:rPr>
                <w:rFonts w:hint="eastAsia"/>
              </w:rPr>
              <w:t>名称</w:t>
            </w:r>
          </w:p>
        </w:tc>
        <w:tc>
          <w:tcPr>
            <w:tcW w:w="0" w:type="auto"/>
          </w:tcPr>
          <w:p w14:paraId="080A5995" w14:textId="77777777" w:rsidR="003879B1" w:rsidRDefault="003879B1" w:rsidP="003879B1">
            <w:pPr>
              <w:jc w:val="center"/>
            </w:pPr>
            <w:r>
              <w:rPr>
                <w:rFonts w:hint="eastAsia"/>
              </w:rPr>
              <w:t>发送新鲜事</w:t>
            </w:r>
          </w:p>
        </w:tc>
      </w:tr>
      <w:tr w:rsidR="00C778B8" w:rsidRPr="00333A40" w14:paraId="6420E6A2" w14:textId="77777777" w:rsidTr="004331A8">
        <w:tc>
          <w:tcPr>
            <w:tcW w:w="0" w:type="auto"/>
          </w:tcPr>
          <w:p w14:paraId="0776F88F" w14:textId="77777777" w:rsidR="003879B1" w:rsidRPr="00333A40" w:rsidRDefault="003879B1" w:rsidP="003879B1">
            <w:pPr>
              <w:jc w:val="center"/>
            </w:pPr>
            <w:r>
              <w:rPr>
                <w:rFonts w:hint="eastAsia"/>
              </w:rPr>
              <w:t>描述</w:t>
            </w:r>
          </w:p>
        </w:tc>
        <w:tc>
          <w:tcPr>
            <w:tcW w:w="0" w:type="auto"/>
          </w:tcPr>
          <w:p w14:paraId="7A2A3500" w14:textId="77777777"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14:paraId="404043E6" w14:textId="77777777"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14:paraId="7C79B4FA" w14:textId="77777777"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14:paraId="1FA195EE" w14:textId="77777777" w:rsidTr="004331A8">
        <w:tc>
          <w:tcPr>
            <w:tcW w:w="0" w:type="auto"/>
          </w:tcPr>
          <w:p w14:paraId="5D3CD2F4" w14:textId="77777777" w:rsidR="003879B1" w:rsidRPr="00333A40" w:rsidRDefault="003879B1" w:rsidP="003879B1">
            <w:pPr>
              <w:jc w:val="center"/>
            </w:pPr>
            <w:r>
              <w:rPr>
                <w:rFonts w:hint="eastAsia"/>
              </w:rPr>
              <w:t>优先级</w:t>
            </w:r>
          </w:p>
        </w:tc>
        <w:tc>
          <w:tcPr>
            <w:tcW w:w="0" w:type="auto"/>
          </w:tcPr>
          <w:p w14:paraId="0175CF62" w14:textId="77777777" w:rsidR="003879B1" w:rsidRPr="00333A40" w:rsidRDefault="003879B1" w:rsidP="003879B1">
            <w:pPr>
              <w:jc w:val="center"/>
            </w:pPr>
            <w:r>
              <w:rPr>
                <w:rFonts w:hint="eastAsia"/>
              </w:rPr>
              <w:t>高</w:t>
            </w:r>
          </w:p>
        </w:tc>
      </w:tr>
      <w:tr w:rsidR="00C778B8" w14:paraId="4F3165BC" w14:textId="77777777" w:rsidTr="004331A8">
        <w:tc>
          <w:tcPr>
            <w:tcW w:w="0" w:type="auto"/>
          </w:tcPr>
          <w:p w14:paraId="15018F33" w14:textId="77777777" w:rsidR="003879B1" w:rsidRDefault="003879B1" w:rsidP="003879B1">
            <w:pPr>
              <w:jc w:val="center"/>
            </w:pPr>
            <w:r>
              <w:rPr>
                <w:rFonts w:hint="eastAsia"/>
              </w:rPr>
              <w:t>前置条件</w:t>
            </w:r>
          </w:p>
        </w:tc>
        <w:tc>
          <w:tcPr>
            <w:tcW w:w="0" w:type="auto"/>
          </w:tcPr>
          <w:p w14:paraId="77DF5E4B" w14:textId="77777777" w:rsidR="003879B1" w:rsidRDefault="007A6039" w:rsidP="003879B1">
            <w:pPr>
              <w:jc w:val="center"/>
            </w:pPr>
            <w:r>
              <w:rPr>
                <w:rFonts w:hint="eastAsia"/>
              </w:rPr>
              <w:t>客户端成功发出发送新鲜事的请求</w:t>
            </w:r>
          </w:p>
        </w:tc>
      </w:tr>
      <w:tr w:rsidR="00C778B8" w14:paraId="2F59C7FA" w14:textId="77777777" w:rsidTr="004331A8">
        <w:tc>
          <w:tcPr>
            <w:tcW w:w="0" w:type="auto"/>
          </w:tcPr>
          <w:p w14:paraId="3518B08B" w14:textId="77777777" w:rsidR="003879B1" w:rsidRDefault="003879B1" w:rsidP="003879B1">
            <w:pPr>
              <w:jc w:val="center"/>
            </w:pPr>
            <w:r>
              <w:rPr>
                <w:rFonts w:hint="eastAsia"/>
              </w:rPr>
              <w:t>后置条件</w:t>
            </w:r>
          </w:p>
        </w:tc>
        <w:tc>
          <w:tcPr>
            <w:tcW w:w="0" w:type="auto"/>
          </w:tcPr>
          <w:p w14:paraId="0F3996C5" w14:textId="77777777" w:rsidR="003879B1" w:rsidRDefault="004331A8" w:rsidP="003879B1">
            <w:pPr>
              <w:jc w:val="center"/>
            </w:pPr>
            <w:r>
              <w:rPr>
                <w:rFonts w:hint="eastAsia"/>
              </w:rPr>
              <w:t>用户成功发送新鲜事。</w:t>
            </w:r>
          </w:p>
        </w:tc>
      </w:tr>
      <w:tr w:rsidR="00C778B8" w14:paraId="781F3EED" w14:textId="77777777" w:rsidTr="004331A8">
        <w:tc>
          <w:tcPr>
            <w:tcW w:w="0" w:type="auto"/>
          </w:tcPr>
          <w:p w14:paraId="22599571" w14:textId="77777777" w:rsidR="003879B1" w:rsidRPr="00333A40" w:rsidRDefault="003879B1" w:rsidP="003879B1">
            <w:pPr>
              <w:jc w:val="center"/>
            </w:pPr>
            <w:r>
              <w:rPr>
                <w:rFonts w:hint="eastAsia"/>
              </w:rPr>
              <w:t>正常流程</w:t>
            </w:r>
          </w:p>
        </w:tc>
        <w:tc>
          <w:tcPr>
            <w:tcW w:w="0" w:type="auto"/>
          </w:tcPr>
          <w:p w14:paraId="61C6DECC" w14:textId="77777777" w:rsidR="00A10177" w:rsidRDefault="008E621A" w:rsidP="00A10177">
            <w:pPr>
              <w:pStyle w:val="af"/>
              <w:numPr>
                <w:ilvl w:val="0"/>
                <w:numId w:val="40"/>
              </w:numPr>
              <w:spacing w:line="240" w:lineRule="auto"/>
              <w:rPr>
                <w:lang w:eastAsia="zh-CN"/>
              </w:rPr>
            </w:pPr>
            <w:r w:rsidRPr="00A10177">
              <w:rPr>
                <w:rFonts w:hint="eastAsia"/>
                <w:kern w:val="2"/>
                <w:lang w:eastAsia="zh-CN"/>
              </w:rPr>
              <w:t>客户端接收到发送新鲜事请求</w:t>
            </w:r>
          </w:p>
          <w:p w14:paraId="255E34A4" w14:textId="77777777" w:rsidR="00A10177" w:rsidRDefault="008E621A" w:rsidP="00A10177">
            <w:pPr>
              <w:pStyle w:val="af"/>
              <w:numPr>
                <w:ilvl w:val="0"/>
                <w:numId w:val="40"/>
              </w:numPr>
              <w:spacing w:line="240" w:lineRule="auto"/>
              <w:rPr>
                <w:kern w:val="2"/>
                <w:lang w:eastAsia="zh-CN"/>
              </w:rPr>
            </w:pPr>
            <w:r w:rsidRPr="00A10177">
              <w:rPr>
                <w:rFonts w:hint="eastAsia"/>
                <w:kern w:val="2"/>
                <w:lang w:eastAsia="zh-CN"/>
              </w:rPr>
              <w:t>获取新鲜事对应的商品</w:t>
            </w:r>
          </w:p>
          <w:p w14:paraId="2A164D13" w14:textId="77777777" w:rsidR="00A10177" w:rsidRDefault="008E621A" w:rsidP="00A10177">
            <w:pPr>
              <w:pStyle w:val="af"/>
              <w:numPr>
                <w:ilvl w:val="0"/>
                <w:numId w:val="40"/>
              </w:numPr>
              <w:spacing w:line="240" w:lineRule="auto"/>
              <w:rPr>
                <w:kern w:val="2"/>
                <w:lang w:eastAsia="zh-CN"/>
              </w:rPr>
            </w:pPr>
            <w:r w:rsidRPr="00A10177">
              <w:rPr>
                <w:rFonts w:hint="eastAsia"/>
                <w:kern w:val="2"/>
                <w:lang w:eastAsia="zh-CN" w:bidi="ar-SA"/>
              </w:rPr>
              <w:t>获取新鲜事的内容（图片和声音）</w:t>
            </w:r>
          </w:p>
          <w:p w14:paraId="34978F0B" w14:textId="77777777" w:rsidR="00A10177" w:rsidRDefault="004100A4" w:rsidP="00A10177">
            <w:pPr>
              <w:pStyle w:val="af"/>
              <w:numPr>
                <w:ilvl w:val="0"/>
                <w:numId w:val="40"/>
              </w:numPr>
              <w:spacing w:line="240" w:lineRule="auto"/>
              <w:rPr>
                <w:kern w:val="2"/>
                <w:lang w:eastAsia="zh-CN"/>
              </w:rPr>
            </w:pPr>
            <w:r w:rsidRPr="00A10177">
              <w:rPr>
                <w:rFonts w:hint="eastAsia"/>
                <w:kern w:val="2"/>
                <w:lang w:eastAsia="zh-CN" w:bidi="ar-SA"/>
              </w:rPr>
              <w:t>添加</w:t>
            </w:r>
            <w:r w:rsidR="00482ECA" w:rsidRPr="00A10177">
              <w:rPr>
                <w:rFonts w:hint="eastAsia"/>
                <w:kern w:val="2"/>
                <w:lang w:eastAsia="zh-CN" w:bidi="ar-SA"/>
              </w:rPr>
              <w:t>新鲜事</w:t>
            </w:r>
          </w:p>
          <w:p w14:paraId="35577B3A" w14:textId="77777777" w:rsidR="003A65BD" w:rsidRPr="00A10177" w:rsidRDefault="003A65BD" w:rsidP="00A10177">
            <w:pPr>
              <w:pStyle w:val="af"/>
              <w:numPr>
                <w:ilvl w:val="0"/>
                <w:numId w:val="40"/>
              </w:numPr>
              <w:spacing w:line="240" w:lineRule="auto"/>
              <w:rPr>
                <w:kern w:val="2"/>
                <w:lang w:eastAsia="zh-CN"/>
              </w:rPr>
            </w:pPr>
            <w:r w:rsidRPr="00A10177">
              <w:rPr>
                <w:rFonts w:hint="eastAsia"/>
                <w:kern w:val="2"/>
                <w:lang w:eastAsia="zh-CN" w:bidi="ar-SA"/>
              </w:rPr>
              <w:t>返回发送结果</w:t>
            </w:r>
          </w:p>
        </w:tc>
      </w:tr>
      <w:tr w:rsidR="00C778B8" w14:paraId="180E429C" w14:textId="77777777" w:rsidTr="004331A8">
        <w:tc>
          <w:tcPr>
            <w:tcW w:w="0" w:type="auto"/>
          </w:tcPr>
          <w:p w14:paraId="61BE08A6" w14:textId="77777777" w:rsidR="003879B1" w:rsidRDefault="003879B1" w:rsidP="003879B1">
            <w:pPr>
              <w:jc w:val="center"/>
            </w:pPr>
            <w:r>
              <w:rPr>
                <w:rFonts w:hint="eastAsia"/>
              </w:rPr>
              <w:t>异常流程及解决方案</w:t>
            </w:r>
          </w:p>
        </w:tc>
        <w:tc>
          <w:tcPr>
            <w:tcW w:w="0" w:type="auto"/>
          </w:tcPr>
          <w:p w14:paraId="525EC090" w14:textId="77777777" w:rsidR="003879B1" w:rsidRDefault="003A65BD" w:rsidP="003879B1">
            <w:pPr>
              <w:jc w:val="center"/>
            </w:pPr>
            <w:r>
              <w:rPr>
                <w:rFonts w:hint="eastAsia"/>
              </w:rPr>
              <w:t>发送失败</w:t>
            </w:r>
            <w:r w:rsidR="00202401">
              <w:rPr>
                <w:rFonts w:hint="eastAsia"/>
              </w:rPr>
              <w:t>：返回失败</w:t>
            </w:r>
          </w:p>
        </w:tc>
      </w:tr>
      <w:tr w:rsidR="00C778B8" w14:paraId="450921DE" w14:textId="77777777" w:rsidTr="004331A8">
        <w:tc>
          <w:tcPr>
            <w:tcW w:w="0" w:type="auto"/>
          </w:tcPr>
          <w:p w14:paraId="761E1C88" w14:textId="77777777" w:rsidR="003879B1" w:rsidRPr="00327F6E" w:rsidRDefault="003879B1" w:rsidP="003879B1">
            <w:pPr>
              <w:jc w:val="center"/>
            </w:pPr>
            <w:r>
              <w:rPr>
                <w:rFonts w:hint="eastAsia"/>
              </w:rPr>
              <w:t>相关用例</w:t>
            </w:r>
          </w:p>
        </w:tc>
        <w:tc>
          <w:tcPr>
            <w:tcW w:w="0" w:type="auto"/>
          </w:tcPr>
          <w:p w14:paraId="7C3980A5" w14:textId="77777777" w:rsidR="003879B1" w:rsidRDefault="008C000B" w:rsidP="003879B1">
            <w:pPr>
              <w:jc w:val="center"/>
            </w:pPr>
            <w:r>
              <w:rPr>
                <w:rFonts w:hint="eastAsia"/>
              </w:rPr>
              <w:t>7</w:t>
            </w:r>
          </w:p>
        </w:tc>
      </w:tr>
    </w:tbl>
    <w:p w14:paraId="0A651918" w14:textId="77777777" w:rsidR="00D24BB9" w:rsidRDefault="00A10177" w:rsidP="00D24BB9">
      <w:pPr>
        <w:ind w:firstLine="420"/>
      </w:pPr>
      <w:r>
        <w:rPr>
          <w:rFonts w:hint="eastAsia"/>
        </w:rPr>
        <w:t>9.</w:t>
      </w:r>
      <w:r w:rsidR="00D24BB9">
        <w:rPr>
          <w:rFonts w:hint="eastAsia"/>
        </w:rPr>
        <w:t>获取相关评论</w:t>
      </w:r>
    </w:p>
    <w:p w14:paraId="63806038" w14:textId="77777777" w:rsidR="004226A3" w:rsidRDefault="00D24BB9" w:rsidP="0018781A">
      <w:pPr>
        <w:ind w:left="420"/>
      </w:pPr>
      <w:r w:rsidRPr="00D24BB9">
        <w:rPr>
          <w:rFonts w:hint="eastAsia"/>
        </w:rPr>
        <w:t>用户获取所有的与自己相关的评论</w:t>
      </w:r>
      <w:r w:rsidR="004226A3">
        <w:rPr>
          <w:rFonts w:hint="eastAsia"/>
        </w:rPr>
        <w:t>，详细描述参见表</w:t>
      </w:r>
      <w:r w:rsidR="004226A3">
        <w:rPr>
          <w:rFonts w:hint="eastAsia"/>
        </w:rPr>
        <w:t>3.9</w:t>
      </w:r>
      <w:r w:rsidR="004226A3">
        <w:rPr>
          <w:rFonts w:hint="eastAsia"/>
        </w:rPr>
        <w:t>。</w:t>
      </w:r>
    </w:p>
    <w:p w14:paraId="4EF82E84" w14:textId="77777777" w:rsidR="004226A3" w:rsidRDefault="004226A3" w:rsidP="004226A3">
      <w:pPr>
        <w:pStyle w:val="21"/>
      </w:pPr>
      <w:bookmarkStart w:id="152" w:name="_Toc356859877"/>
      <w:r>
        <w:rPr>
          <w:rFonts w:hint="eastAsia"/>
        </w:rPr>
        <w:t>表</w:t>
      </w:r>
      <w:r>
        <w:rPr>
          <w:rFonts w:hint="eastAsia"/>
        </w:rPr>
        <w:t>3.9</w:t>
      </w:r>
      <w:r>
        <w:rPr>
          <w:rFonts w:hint="eastAsia"/>
        </w:rPr>
        <w:t>：获取相关评论用例详细描述</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6870"/>
      </w:tblGrid>
      <w:tr w:rsidR="00EB7A18" w14:paraId="1C53D6B9" w14:textId="77777777" w:rsidTr="00A51761">
        <w:tc>
          <w:tcPr>
            <w:tcW w:w="0" w:type="auto"/>
          </w:tcPr>
          <w:p w14:paraId="221D668E" w14:textId="77777777" w:rsidR="004226A3" w:rsidRDefault="004226A3" w:rsidP="00A51761">
            <w:pPr>
              <w:jc w:val="center"/>
            </w:pPr>
            <w:bookmarkStart w:id="153" w:name="OLE_LINK19"/>
            <w:bookmarkStart w:id="154" w:name="OLE_LINK20"/>
            <w:r>
              <w:rPr>
                <w:rFonts w:hint="eastAsia"/>
              </w:rPr>
              <w:t>ID</w:t>
            </w:r>
          </w:p>
        </w:tc>
        <w:tc>
          <w:tcPr>
            <w:tcW w:w="0" w:type="auto"/>
          </w:tcPr>
          <w:p w14:paraId="5CF41EF0" w14:textId="77777777" w:rsidR="004226A3" w:rsidRDefault="004226A3" w:rsidP="00A51761">
            <w:pPr>
              <w:jc w:val="center"/>
            </w:pPr>
            <w:r>
              <w:rPr>
                <w:rFonts w:hint="eastAsia"/>
              </w:rPr>
              <w:t>9</w:t>
            </w:r>
          </w:p>
        </w:tc>
      </w:tr>
      <w:tr w:rsidR="00EB7A18" w14:paraId="6CAACC81" w14:textId="77777777" w:rsidTr="00A51761">
        <w:tc>
          <w:tcPr>
            <w:tcW w:w="0" w:type="auto"/>
          </w:tcPr>
          <w:p w14:paraId="57614282" w14:textId="77777777" w:rsidR="004226A3" w:rsidRDefault="004226A3" w:rsidP="00A51761">
            <w:pPr>
              <w:jc w:val="center"/>
            </w:pPr>
            <w:r>
              <w:rPr>
                <w:rFonts w:hint="eastAsia"/>
              </w:rPr>
              <w:t>名称</w:t>
            </w:r>
          </w:p>
        </w:tc>
        <w:tc>
          <w:tcPr>
            <w:tcW w:w="0" w:type="auto"/>
          </w:tcPr>
          <w:p w14:paraId="4941641F" w14:textId="77777777" w:rsidR="004226A3" w:rsidRDefault="00AC6251" w:rsidP="00A51761">
            <w:pPr>
              <w:jc w:val="center"/>
            </w:pPr>
            <w:r>
              <w:rPr>
                <w:rFonts w:hint="eastAsia"/>
              </w:rPr>
              <w:t>获取相关评论</w:t>
            </w:r>
          </w:p>
        </w:tc>
      </w:tr>
      <w:tr w:rsidR="00EB7A18" w:rsidRPr="00333A40" w14:paraId="11EC86C2" w14:textId="77777777" w:rsidTr="00A51761">
        <w:tc>
          <w:tcPr>
            <w:tcW w:w="0" w:type="auto"/>
          </w:tcPr>
          <w:p w14:paraId="6F74697F" w14:textId="77777777" w:rsidR="004226A3" w:rsidRPr="00333A40" w:rsidRDefault="004226A3" w:rsidP="00A51761">
            <w:pPr>
              <w:jc w:val="center"/>
            </w:pPr>
            <w:r>
              <w:rPr>
                <w:rFonts w:hint="eastAsia"/>
              </w:rPr>
              <w:t>描述</w:t>
            </w:r>
          </w:p>
        </w:tc>
        <w:tc>
          <w:tcPr>
            <w:tcW w:w="0" w:type="auto"/>
          </w:tcPr>
          <w:p w14:paraId="6000180F" w14:textId="77777777" w:rsidR="004226A3" w:rsidRDefault="004226A3" w:rsidP="00A51761">
            <w:pPr>
              <w:jc w:val="left"/>
            </w:pPr>
            <w:r>
              <w:rPr>
                <w:rFonts w:hint="eastAsia"/>
              </w:rPr>
              <w:t>产生原因：</w:t>
            </w:r>
            <w:r w:rsidR="00AC6251">
              <w:rPr>
                <w:rFonts w:hint="eastAsia"/>
              </w:rPr>
              <w:t>用户进入消息系统，希望获取所有相关的评论</w:t>
            </w:r>
            <w:r w:rsidR="00AC6251">
              <w:t xml:space="preserve"> </w:t>
            </w:r>
          </w:p>
          <w:p w14:paraId="7EA7D914" w14:textId="77777777" w:rsidR="004226A3" w:rsidRDefault="004226A3" w:rsidP="00A51761">
            <w:pPr>
              <w:jc w:val="left"/>
            </w:pPr>
            <w:r>
              <w:rPr>
                <w:rFonts w:hint="eastAsia"/>
              </w:rPr>
              <w:t>大致过程：服务器接收到</w:t>
            </w:r>
            <w:r w:rsidR="0003365F">
              <w:rPr>
                <w:rFonts w:hint="eastAsia"/>
              </w:rPr>
              <w:t>获取相关评论</w:t>
            </w:r>
            <w:r>
              <w:rPr>
                <w:rFonts w:hint="eastAsia"/>
              </w:rPr>
              <w:t>的请求，获取请求中</w:t>
            </w:r>
            <w:r w:rsidR="0003365F">
              <w:rPr>
                <w:rFonts w:hint="eastAsia"/>
              </w:rPr>
              <w:t>用户信息</w:t>
            </w:r>
            <w:r>
              <w:rPr>
                <w:rFonts w:hint="eastAsia"/>
              </w:rPr>
              <w:t>，</w:t>
            </w:r>
            <w:r w:rsidR="0003365F">
              <w:rPr>
                <w:rFonts w:hint="eastAsia"/>
              </w:rPr>
              <w:t>返回与该用户相关的评论</w:t>
            </w:r>
            <w:r>
              <w:rPr>
                <w:rFonts w:hint="eastAsia"/>
              </w:rPr>
              <w:t>。</w:t>
            </w:r>
          </w:p>
          <w:p w14:paraId="083FC81C" w14:textId="77777777" w:rsidR="004226A3" w:rsidRDefault="004226A3" w:rsidP="003A78BF">
            <w:pPr>
              <w:jc w:val="left"/>
            </w:pPr>
            <w:r>
              <w:rPr>
                <w:rFonts w:hint="eastAsia"/>
              </w:rPr>
              <w:t>输出结果：成功</w:t>
            </w:r>
            <w:r w:rsidR="003A78BF">
              <w:rPr>
                <w:rFonts w:hint="eastAsia"/>
              </w:rPr>
              <w:t>获取评论</w:t>
            </w:r>
            <w:r>
              <w:rPr>
                <w:rFonts w:hint="eastAsia"/>
              </w:rPr>
              <w:t>。</w:t>
            </w:r>
          </w:p>
        </w:tc>
      </w:tr>
      <w:tr w:rsidR="00EB7A18" w14:paraId="56DADD30" w14:textId="77777777" w:rsidTr="00A51761">
        <w:tc>
          <w:tcPr>
            <w:tcW w:w="0" w:type="auto"/>
          </w:tcPr>
          <w:p w14:paraId="39FA76E0" w14:textId="77777777" w:rsidR="004226A3" w:rsidRPr="00333A40" w:rsidRDefault="004226A3" w:rsidP="00A51761">
            <w:pPr>
              <w:jc w:val="center"/>
            </w:pPr>
            <w:r>
              <w:rPr>
                <w:rFonts w:hint="eastAsia"/>
              </w:rPr>
              <w:t>优先级</w:t>
            </w:r>
          </w:p>
        </w:tc>
        <w:tc>
          <w:tcPr>
            <w:tcW w:w="0" w:type="auto"/>
          </w:tcPr>
          <w:p w14:paraId="58AF4444" w14:textId="77777777" w:rsidR="004226A3" w:rsidRPr="00333A40" w:rsidRDefault="004226A3" w:rsidP="00A51761">
            <w:pPr>
              <w:jc w:val="center"/>
            </w:pPr>
            <w:r>
              <w:rPr>
                <w:rFonts w:hint="eastAsia"/>
              </w:rPr>
              <w:t>高</w:t>
            </w:r>
          </w:p>
        </w:tc>
      </w:tr>
      <w:tr w:rsidR="00EB7A18" w14:paraId="42CCAF3F" w14:textId="77777777" w:rsidTr="00A51761">
        <w:tc>
          <w:tcPr>
            <w:tcW w:w="0" w:type="auto"/>
          </w:tcPr>
          <w:p w14:paraId="25645747" w14:textId="77777777" w:rsidR="004226A3" w:rsidRDefault="004226A3" w:rsidP="00A51761">
            <w:pPr>
              <w:jc w:val="center"/>
            </w:pPr>
            <w:r>
              <w:rPr>
                <w:rFonts w:hint="eastAsia"/>
              </w:rPr>
              <w:lastRenderedPageBreak/>
              <w:t>前置条件</w:t>
            </w:r>
          </w:p>
        </w:tc>
        <w:tc>
          <w:tcPr>
            <w:tcW w:w="0" w:type="auto"/>
          </w:tcPr>
          <w:p w14:paraId="1574F44B" w14:textId="77777777" w:rsidR="004226A3" w:rsidRDefault="004226A3" w:rsidP="00AF7D4D">
            <w:pPr>
              <w:jc w:val="center"/>
            </w:pPr>
            <w:r>
              <w:rPr>
                <w:rFonts w:hint="eastAsia"/>
              </w:rPr>
              <w:t>客户端成功发出</w:t>
            </w:r>
            <w:r w:rsidR="00AF7D4D">
              <w:rPr>
                <w:rFonts w:hint="eastAsia"/>
              </w:rPr>
              <w:t>获取评论</w:t>
            </w:r>
            <w:r>
              <w:rPr>
                <w:rFonts w:hint="eastAsia"/>
              </w:rPr>
              <w:t>的请求</w:t>
            </w:r>
          </w:p>
        </w:tc>
      </w:tr>
      <w:tr w:rsidR="00EB7A18" w14:paraId="485E92FE" w14:textId="77777777" w:rsidTr="00A51761">
        <w:tc>
          <w:tcPr>
            <w:tcW w:w="0" w:type="auto"/>
          </w:tcPr>
          <w:p w14:paraId="416BE119" w14:textId="77777777" w:rsidR="004226A3" w:rsidRDefault="004226A3" w:rsidP="00A51761">
            <w:pPr>
              <w:jc w:val="center"/>
            </w:pPr>
            <w:r>
              <w:rPr>
                <w:rFonts w:hint="eastAsia"/>
              </w:rPr>
              <w:t>后置条件</w:t>
            </w:r>
          </w:p>
        </w:tc>
        <w:tc>
          <w:tcPr>
            <w:tcW w:w="0" w:type="auto"/>
          </w:tcPr>
          <w:p w14:paraId="62A7546C" w14:textId="77777777" w:rsidR="004226A3" w:rsidRDefault="003F2377" w:rsidP="00A51761">
            <w:pPr>
              <w:jc w:val="center"/>
            </w:pPr>
            <w:r>
              <w:rPr>
                <w:rFonts w:hint="eastAsia"/>
              </w:rPr>
              <w:t>客户端成功获取所有相关评论</w:t>
            </w:r>
          </w:p>
        </w:tc>
      </w:tr>
      <w:tr w:rsidR="00EB7A18" w14:paraId="79F48B4D" w14:textId="77777777" w:rsidTr="00A51761">
        <w:tc>
          <w:tcPr>
            <w:tcW w:w="0" w:type="auto"/>
          </w:tcPr>
          <w:p w14:paraId="6F39F95B" w14:textId="77777777" w:rsidR="004226A3" w:rsidRPr="00333A40" w:rsidRDefault="004226A3" w:rsidP="00A51761">
            <w:pPr>
              <w:jc w:val="center"/>
            </w:pPr>
            <w:r>
              <w:rPr>
                <w:rFonts w:hint="eastAsia"/>
              </w:rPr>
              <w:t>正常流程</w:t>
            </w:r>
          </w:p>
        </w:tc>
        <w:tc>
          <w:tcPr>
            <w:tcW w:w="0" w:type="auto"/>
          </w:tcPr>
          <w:p w14:paraId="1E200528" w14:textId="77777777" w:rsidR="00A10177" w:rsidRDefault="004226A3" w:rsidP="00A10177">
            <w:pPr>
              <w:pStyle w:val="af"/>
              <w:numPr>
                <w:ilvl w:val="0"/>
                <w:numId w:val="41"/>
              </w:numPr>
              <w:spacing w:line="240" w:lineRule="auto"/>
              <w:rPr>
                <w:lang w:eastAsia="zh-CN"/>
              </w:rPr>
            </w:pPr>
            <w:r w:rsidRPr="00A10177">
              <w:rPr>
                <w:rFonts w:hint="eastAsia"/>
                <w:kern w:val="2"/>
                <w:lang w:eastAsia="zh-CN"/>
              </w:rPr>
              <w:t>客户端接收到发送新鲜事请求</w:t>
            </w:r>
          </w:p>
          <w:p w14:paraId="4D7294FD" w14:textId="77777777" w:rsidR="00A10177" w:rsidRDefault="00EB7A18" w:rsidP="00A10177">
            <w:pPr>
              <w:pStyle w:val="af"/>
              <w:numPr>
                <w:ilvl w:val="0"/>
                <w:numId w:val="41"/>
              </w:numPr>
              <w:spacing w:line="240" w:lineRule="auto"/>
              <w:rPr>
                <w:kern w:val="2"/>
                <w:lang w:eastAsia="zh-CN"/>
              </w:rPr>
            </w:pPr>
            <w:r w:rsidRPr="00A10177">
              <w:rPr>
                <w:rFonts w:hint="eastAsia"/>
                <w:kern w:val="2"/>
                <w:lang w:eastAsia="zh-CN"/>
              </w:rPr>
              <w:t>获取请求中的用户信息</w:t>
            </w:r>
          </w:p>
          <w:p w14:paraId="3FCA965C" w14:textId="77777777" w:rsidR="00A10177" w:rsidRDefault="00EB7A18" w:rsidP="00A10177">
            <w:pPr>
              <w:pStyle w:val="af"/>
              <w:numPr>
                <w:ilvl w:val="0"/>
                <w:numId w:val="41"/>
              </w:numPr>
              <w:spacing w:line="240" w:lineRule="auto"/>
              <w:rPr>
                <w:kern w:val="2"/>
                <w:lang w:eastAsia="zh-CN"/>
              </w:rPr>
            </w:pPr>
            <w:r w:rsidRPr="00A10177">
              <w:rPr>
                <w:rFonts w:hint="eastAsia"/>
                <w:kern w:val="2"/>
                <w:lang w:eastAsia="zh-CN" w:bidi="ar-SA"/>
              </w:rPr>
              <w:t>获取该用户相关的评论内容</w:t>
            </w:r>
          </w:p>
          <w:p w14:paraId="59F72934" w14:textId="77777777" w:rsidR="004226A3" w:rsidRPr="00A10177" w:rsidRDefault="004226A3" w:rsidP="00A10177">
            <w:pPr>
              <w:pStyle w:val="af"/>
              <w:numPr>
                <w:ilvl w:val="0"/>
                <w:numId w:val="41"/>
              </w:numPr>
              <w:spacing w:line="240" w:lineRule="auto"/>
              <w:rPr>
                <w:kern w:val="2"/>
                <w:lang w:eastAsia="zh-CN"/>
              </w:rPr>
            </w:pPr>
            <w:r w:rsidRPr="00A10177">
              <w:rPr>
                <w:rFonts w:hint="eastAsia"/>
                <w:kern w:val="2"/>
                <w:lang w:eastAsia="zh-CN" w:bidi="ar-SA"/>
              </w:rPr>
              <w:t>返回</w:t>
            </w:r>
            <w:r w:rsidR="005D3629" w:rsidRPr="00A10177">
              <w:rPr>
                <w:rFonts w:hint="eastAsia"/>
                <w:kern w:val="2"/>
                <w:lang w:eastAsia="zh-CN" w:bidi="ar-SA"/>
              </w:rPr>
              <w:t>评论内容</w:t>
            </w:r>
          </w:p>
        </w:tc>
      </w:tr>
      <w:tr w:rsidR="00EB7A18" w14:paraId="51F47861" w14:textId="77777777" w:rsidTr="00A51761">
        <w:tc>
          <w:tcPr>
            <w:tcW w:w="0" w:type="auto"/>
          </w:tcPr>
          <w:p w14:paraId="3590F9E4" w14:textId="77777777" w:rsidR="004226A3" w:rsidRDefault="004226A3" w:rsidP="00A51761">
            <w:pPr>
              <w:jc w:val="center"/>
            </w:pPr>
            <w:r>
              <w:rPr>
                <w:rFonts w:hint="eastAsia"/>
              </w:rPr>
              <w:t>异常流程及解决方案</w:t>
            </w:r>
          </w:p>
        </w:tc>
        <w:tc>
          <w:tcPr>
            <w:tcW w:w="0" w:type="auto"/>
          </w:tcPr>
          <w:p w14:paraId="15CF6F7B" w14:textId="77777777" w:rsidR="004226A3" w:rsidRDefault="006B2F6C" w:rsidP="00A978AB">
            <w:pPr>
              <w:jc w:val="center"/>
            </w:pPr>
            <w:r>
              <w:rPr>
                <w:rFonts w:hint="eastAsia"/>
              </w:rPr>
              <w:t>获取</w:t>
            </w:r>
            <w:r w:rsidR="004226A3">
              <w:rPr>
                <w:rFonts w:hint="eastAsia"/>
              </w:rPr>
              <w:t>失败：返回</w:t>
            </w:r>
            <w:r w:rsidR="00A978AB">
              <w:rPr>
                <w:rFonts w:hint="eastAsia"/>
              </w:rPr>
              <w:t>空值</w:t>
            </w:r>
          </w:p>
        </w:tc>
      </w:tr>
      <w:tr w:rsidR="00EB7A18" w14:paraId="7618061E" w14:textId="77777777" w:rsidTr="00A51761">
        <w:tc>
          <w:tcPr>
            <w:tcW w:w="0" w:type="auto"/>
          </w:tcPr>
          <w:p w14:paraId="2ABB1202" w14:textId="77777777" w:rsidR="004226A3" w:rsidRPr="00327F6E" w:rsidRDefault="004226A3" w:rsidP="00A51761">
            <w:pPr>
              <w:jc w:val="center"/>
            </w:pPr>
            <w:r>
              <w:rPr>
                <w:rFonts w:hint="eastAsia"/>
              </w:rPr>
              <w:t>相关用例</w:t>
            </w:r>
          </w:p>
        </w:tc>
        <w:tc>
          <w:tcPr>
            <w:tcW w:w="0" w:type="auto"/>
          </w:tcPr>
          <w:p w14:paraId="65AE985D" w14:textId="77777777" w:rsidR="004226A3" w:rsidRDefault="004A1061" w:rsidP="00A51761">
            <w:pPr>
              <w:jc w:val="center"/>
            </w:pPr>
            <w:r>
              <w:rPr>
                <w:rFonts w:hint="eastAsia"/>
              </w:rPr>
              <w:t>无</w:t>
            </w:r>
          </w:p>
        </w:tc>
      </w:tr>
    </w:tbl>
    <w:bookmarkEnd w:id="153"/>
    <w:bookmarkEnd w:id="154"/>
    <w:p w14:paraId="12AFA10A" w14:textId="77777777" w:rsidR="00A10177" w:rsidRDefault="00A10177" w:rsidP="00A10177">
      <w:pPr>
        <w:ind w:firstLine="420"/>
      </w:pPr>
      <w:r>
        <w:rPr>
          <w:rFonts w:hint="eastAsia"/>
        </w:rPr>
        <w:t>10.</w:t>
      </w:r>
      <w:r>
        <w:rPr>
          <w:rFonts w:hint="eastAsia"/>
        </w:rPr>
        <w:t>获取个人信息</w:t>
      </w:r>
    </w:p>
    <w:p w14:paraId="76C1C516" w14:textId="77777777" w:rsidR="00A10177" w:rsidRDefault="00A10177" w:rsidP="00A10177">
      <w:r>
        <w:rPr>
          <w:rFonts w:hint="eastAsia"/>
        </w:rPr>
        <w:tab/>
      </w:r>
      <w:r>
        <w:rPr>
          <w:rFonts w:hint="eastAsia"/>
        </w:rPr>
        <w:t>用户获取自己的个人信息，详细描述参见表</w:t>
      </w:r>
      <w:r>
        <w:rPr>
          <w:rFonts w:hint="eastAsia"/>
        </w:rPr>
        <w:t>3.10</w:t>
      </w:r>
    </w:p>
    <w:p w14:paraId="02B2CFA3" w14:textId="77777777" w:rsidR="006A0D9E" w:rsidRDefault="006A0D9E" w:rsidP="006A0D9E">
      <w:pPr>
        <w:pStyle w:val="21"/>
      </w:pPr>
      <w:bookmarkStart w:id="155" w:name="_Toc356859878"/>
      <w:r>
        <w:rPr>
          <w:rFonts w:hint="eastAsia"/>
        </w:rPr>
        <w:t>表</w:t>
      </w:r>
      <w:r>
        <w:rPr>
          <w:rFonts w:hint="eastAsia"/>
        </w:rPr>
        <w:t>3.10</w:t>
      </w:r>
      <w:r>
        <w:rPr>
          <w:rFonts w:hint="eastAsia"/>
        </w:rPr>
        <w:t>获取个人信息的详细描述</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6917"/>
      </w:tblGrid>
      <w:tr w:rsidR="00A10177" w14:paraId="5048D3A9" w14:textId="77777777" w:rsidTr="00FB6A06">
        <w:tc>
          <w:tcPr>
            <w:tcW w:w="0" w:type="auto"/>
          </w:tcPr>
          <w:p w14:paraId="20D45065" w14:textId="77777777" w:rsidR="00A10177" w:rsidRDefault="00A10177" w:rsidP="00FB6A06">
            <w:pPr>
              <w:jc w:val="center"/>
            </w:pPr>
            <w:r>
              <w:rPr>
                <w:rFonts w:hint="eastAsia"/>
              </w:rPr>
              <w:t>ID</w:t>
            </w:r>
          </w:p>
        </w:tc>
        <w:tc>
          <w:tcPr>
            <w:tcW w:w="0" w:type="auto"/>
          </w:tcPr>
          <w:p w14:paraId="0C1D04AB" w14:textId="77777777" w:rsidR="00A10177" w:rsidRDefault="00A10177" w:rsidP="00FB6A06">
            <w:pPr>
              <w:jc w:val="center"/>
            </w:pPr>
            <w:r>
              <w:rPr>
                <w:rFonts w:hint="eastAsia"/>
              </w:rPr>
              <w:t>10</w:t>
            </w:r>
          </w:p>
        </w:tc>
      </w:tr>
      <w:tr w:rsidR="00A10177" w14:paraId="05A21A3D" w14:textId="77777777" w:rsidTr="00FB6A06">
        <w:tc>
          <w:tcPr>
            <w:tcW w:w="0" w:type="auto"/>
          </w:tcPr>
          <w:p w14:paraId="14ECD56F" w14:textId="77777777" w:rsidR="00A10177" w:rsidRDefault="00A10177" w:rsidP="00FB6A06">
            <w:pPr>
              <w:jc w:val="center"/>
            </w:pPr>
            <w:r>
              <w:rPr>
                <w:rFonts w:hint="eastAsia"/>
              </w:rPr>
              <w:t>名称</w:t>
            </w:r>
          </w:p>
        </w:tc>
        <w:tc>
          <w:tcPr>
            <w:tcW w:w="0" w:type="auto"/>
          </w:tcPr>
          <w:p w14:paraId="5CC4D166" w14:textId="77777777" w:rsidR="00A10177" w:rsidRDefault="00A10177" w:rsidP="00FB6A06">
            <w:pPr>
              <w:jc w:val="center"/>
            </w:pPr>
            <w:r>
              <w:rPr>
                <w:rFonts w:hint="eastAsia"/>
              </w:rPr>
              <w:t>获取个人信息</w:t>
            </w:r>
          </w:p>
        </w:tc>
      </w:tr>
      <w:tr w:rsidR="00A10177" w:rsidRPr="00333A40" w14:paraId="11D6E91A" w14:textId="77777777" w:rsidTr="00FB6A06">
        <w:tc>
          <w:tcPr>
            <w:tcW w:w="0" w:type="auto"/>
          </w:tcPr>
          <w:p w14:paraId="36D54404" w14:textId="77777777" w:rsidR="00A10177" w:rsidRPr="00333A40" w:rsidRDefault="00A10177" w:rsidP="00FB6A06">
            <w:pPr>
              <w:jc w:val="center"/>
            </w:pPr>
            <w:r>
              <w:rPr>
                <w:rFonts w:hint="eastAsia"/>
              </w:rPr>
              <w:t>描述</w:t>
            </w:r>
          </w:p>
        </w:tc>
        <w:tc>
          <w:tcPr>
            <w:tcW w:w="0" w:type="auto"/>
          </w:tcPr>
          <w:p w14:paraId="2E9F2D96" w14:textId="77777777" w:rsidR="00A10177" w:rsidRDefault="00A10177" w:rsidP="00FB6A06">
            <w:pPr>
              <w:jc w:val="left"/>
            </w:pPr>
            <w:r>
              <w:rPr>
                <w:rFonts w:hint="eastAsia"/>
              </w:rPr>
              <w:t>产生原因：用户进入消息系统，希望获取个人的信息</w:t>
            </w:r>
            <w:r>
              <w:t xml:space="preserve"> </w:t>
            </w:r>
          </w:p>
          <w:p w14:paraId="2BA4AF0E" w14:textId="77777777" w:rsidR="00A10177" w:rsidRDefault="00A10177" w:rsidP="00FB6A06">
            <w:pPr>
              <w:jc w:val="left"/>
            </w:pPr>
            <w:r>
              <w:rPr>
                <w:rFonts w:hint="eastAsia"/>
              </w:rPr>
              <w:t>大致过程：服务器接收到获取相关评论的请求，获取请求中用户信息，返回数据库中用户的个人信息。</w:t>
            </w:r>
          </w:p>
          <w:p w14:paraId="67DC8493" w14:textId="77777777" w:rsidR="00A10177" w:rsidRDefault="00A10177" w:rsidP="00A10177">
            <w:pPr>
              <w:jc w:val="left"/>
            </w:pPr>
            <w:r>
              <w:rPr>
                <w:rFonts w:hint="eastAsia"/>
              </w:rPr>
              <w:t>输出结果：成功获取个人信息。</w:t>
            </w:r>
          </w:p>
        </w:tc>
      </w:tr>
      <w:tr w:rsidR="00A10177" w14:paraId="1A10DBB2" w14:textId="77777777" w:rsidTr="00FB6A06">
        <w:tc>
          <w:tcPr>
            <w:tcW w:w="0" w:type="auto"/>
          </w:tcPr>
          <w:p w14:paraId="7CB93AEC" w14:textId="77777777" w:rsidR="00A10177" w:rsidRPr="00333A40" w:rsidRDefault="00A10177" w:rsidP="00FB6A06">
            <w:pPr>
              <w:jc w:val="center"/>
            </w:pPr>
            <w:r>
              <w:rPr>
                <w:rFonts w:hint="eastAsia"/>
              </w:rPr>
              <w:t>优先级</w:t>
            </w:r>
          </w:p>
        </w:tc>
        <w:tc>
          <w:tcPr>
            <w:tcW w:w="0" w:type="auto"/>
          </w:tcPr>
          <w:p w14:paraId="69165D94" w14:textId="77777777" w:rsidR="00A10177" w:rsidRPr="00333A40" w:rsidRDefault="00A10177" w:rsidP="00FB6A06">
            <w:pPr>
              <w:jc w:val="center"/>
            </w:pPr>
            <w:r>
              <w:rPr>
                <w:rFonts w:hint="eastAsia"/>
              </w:rPr>
              <w:t>高</w:t>
            </w:r>
          </w:p>
        </w:tc>
      </w:tr>
      <w:tr w:rsidR="00A10177" w14:paraId="1759C4A4" w14:textId="77777777" w:rsidTr="00FB6A06">
        <w:tc>
          <w:tcPr>
            <w:tcW w:w="0" w:type="auto"/>
          </w:tcPr>
          <w:p w14:paraId="13C908D8" w14:textId="77777777" w:rsidR="00A10177" w:rsidRDefault="00A10177" w:rsidP="00FB6A06">
            <w:pPr>
              <w:jc w:val="center"/>
            </w:pPr>
            <w:r>
              <w:rPr>
                <w:rFonts w:hint="eastAsia"/>
              </w:rPr>
              <w:t>前置条件</w:t>
            </w:r>
          </w:p>
        </w:tc>
        <w:tc>
          <w:tcPr>
            <w:tcW w:w="0" w:type="auto"/>
          </w:tcPr>
          <w:p w14:paraId="2264FD65" w14:textId="77777777" w:rsidR="00A10177" w:rsidRDefault="00A10177" w:rsidP="00A10177">
            <w:pPr>
              <w:jc w:val="center"/>
            </w:pPr>
            <w:r>
              <w:rPr>
                <w:rFonts w:hint="eastAsia"/>
              </w:rPr>
              <w:t>客户端成功发出获取个人信息的请求</w:t>
            </w:r>
          </w:p>
        </w:tc>
      </w:tr>
      <w:tr w:rsidR="00A10177" w14:paraId="6D7B6E3D" w14:textId="77777777" w:rsidTr="00FB6A06">
        <w:tc>
          <w:tcPr>
            <w:tcW w:w="0" w:type="auto"/>
          </w:tcPr>
          <w:p w14:paraId="69D97CDA" w14:textId="77777777" w:rsidR="00A10177" w:rsidRDefault="00A10177" w:rsidP="00FB6A06">
            <w:pPr>
              <w:jc w:val="center"/>
            </w:pPr>
            <w:r>
              <w:rPr>
                <w:rFonts w:hint="eastAsia"/>
              </w:rPr>
              <w:t>后置条件</w:t>
            </w:r>
          </w:p>
        </w:tc>
        <w:tc>
          <w:tcPr>
            <w:tcW w:w="0" w:type="auto"/>
          </w:tcPr>
          <w:p w14:paraId="579796A7" w14:textId="77777777" w:rsidR="00A10177" w:rsidRDefault="00E23E24" w:rsidP="00FB6A06">
            <w:pPr>
              <w:jc w:val="center"/>
            </w:pPr>
            <w:r>
              <w:rPr>
                <w:rFonts w:hint="eastAsia"/>
              </w:rPr>
              <w:t>客户端成功获取个人信息</w:t>
            </w:r>
          </w:p>
        </w:tc>
      </w:tr>
      <w:tr w:rsidR="00A10177" w14:paraId="42388361" w14:textId="77777777" w:rsidTr="00FB6A06">
        <w:tc>
          <w:tcPr>
            <w:tcW w:w="0" w:type="auto"/>
          </w:tcPr>
          <w:p w14:paraId="334117BE" w14:textId="77777777" w:rsidR="00A10177" w:rsidRPr="00333A40" w:rsidRDefault="00A10177" w:rsidP="00FB6A06">
            <w:pPr>
              <w:jc w:val="center"/>
            </w:pPr>
            <w:r>
              <w:rPr>
                <w:rFonts w:hint="eastAsia"/>
              </w:rPr>
              <w:t>正常流程</w:t>
            </w:r>
          </w:p>
        </w:tc>
        <w:tc>
          <w:tcPr>
            <w:tcW w:w="0" w:type="auto"/>
          </w:tcPr>
          <w:p w14:paraId="633897FB" w14:textId="77777777" w:rsidR="00E23E24" w:rsidRDefault="00A10177" w:rsidP="00E23E24">
            <w:pPr>
              <w:pStyle w:val="af"/>
              <w:numPr>
                <w:ilvl w:val="0"/>
                <w:numId w:val="42"/>
              </w:numPr>
              <w:spacing w:line="240" w:lineRule="auto"/>
              <w:rPr>
                <w:lang w:eastAsia="zh-CN"/>
              </w:rPr>
            </w:pPr>
            <w:r w:rsidRPr="00E23E24">
              <w:rPr>
                <w:rFonts w:hint="eastAsia"/>
                <w:kern w:val="2"/>
                <w:lang w:eastAsia="zh-CN"/>
              </w:rPr>
              <w:t>客户端接收到发送新鲜事请求</w:t>
            </w:r>
          </w:p>
          <w:p w14:paraId="0D2B6EB9" w14:textId="77777777" w:rsidR="00E23E24" w:rsidRDefault="00A10177" w:rsidP="00E23E24">
            <w:pPr>
              <w:pStyle w:val="af"/>
              <w:numPr>
                <w:ilvl w:val="0"/>
                <w:numId w:val="42"/>
              </w:numPr>
              <w:spacing w:line="240" w:lineRule="auto"/>
              <w:rPr>
                <w:kern w:val="2"/>
                <w:lang w:eastAsia="zh-CN"/>
              </w:rPr>
            </w:pPr>
            <w:r w:rsidRPr="00E23E24">
              <w:rPr>
                <w:rFonts w:hint="eastAsia"/>
                <w:kern w:val="2"/>
                <w:lang w:eastAsia="zh-CN"/>
              </w:rPr>
              <w:t>获取请求中的用户信息</w:t>
            </w:r>
          </w:p>
          <w:p w14:paraId="56437052" w14:textId="77777777" w:rsidR="00E23E24" w:rsidRDefault="00A10177" w:rsidP="00E23E24">
            <w:pPr>
              <w:pStyle w:val="af"/>
              <w:numPr>
                <w:ilvl w:val="0"/>
                <w:numId w:val="42"/>
              </w:numPr>
              <w:spacing w:line="240" w:lineRule="auto"/>
              <w:rPr>
                <w:kern w:val="2"/>
                <w:lang w:eastAsia="zh-CN"/>
              </w:rPr>
            </w:pPr>
            <w:r w:rsidRPr="00E23E24">
              <w:rPr>
                <w:rFonts w:hint="eastAsia"/>
                <w:kern w:val="2"/>
                <w:lang w:eastAsia="zh-CN" w:bidi="ar-SA"/>
              </w:rPr>
              <w:t>获取该用户</w:t>
            </w:r>
            <w:r w:rsidR="006C4FEA">
              <w:rPr>
                <w:rFonts w:hint="eastAsia"/>
                <w:kern w:val="2"/>
                <w:lang w:eastAsia="zh-CN" w:bidi="ar-SA"/>
              </w:rPr>
              <w:t>个人信息</w:t>
            </w:r>
            <w:r w:rsidRPr="00E23E24">
              <w:rPr>
                <w:rFonts w:hint="eastAsia"/>
                <w:kern w:val="2"/>
                <w:lang w:eastAsia="zh-CN" w:bidi="ar-SA"/>
              </w:rPr>
              <w:t>内容</w:t>
            </w:r>
          </w:p>
          <w:p w14:paraId="7438CDB5" w14:textId="77777777" w:rsidR="00A10177" w:rsidRPr="00E23E24" w:rsidRDefault="00A10177" w:rsidP="008854F4">
            <w:pPr>
              <w:pStyle w:val="af"/>
              <w:numPr>
                <w:ilvl w:val="0"/>
                <w:numId w:val="42"/>
              </w:numPr>
              <w:spacing w:line="240" w:lineRule="auto"/>
              <w:rPr>
                <w:kern w:val="2"/>
                <w:lang w:eastAsia="zh-CN"/>
              </w:rPr>
            </w:pPr>
            <w:r w:rsidRPr="00E23E24">
              <w:rPr>
                <w:rFonts w:hint="eastAsia"/>
                <w:kern w:val="2"/>
                <w:lang w:eastAsia="zh-CN" w:bidi="ar-SA"/>
              </w:rPr>
              <w:t>返回</w:t>
            </w:r>
            <w:r w:rsidR="008854F4">
              <w:rPr>
                <w:rFonts w:hint="eastAsia"/>
                <w:kern w:val="2"/>
                <w:lang w:eastAsia="zh-CN" w:bidi="ar-SA"/>
              </w:rPr>
              <w:t>个人信息</w:t>
            </w:r>
            <w:r w:rsidRPr="00E23E24">
              <w:rPr>
                <w:rFonts w:hint="eastAsia"/>
                <w:kern w:val="2"/>
                <w:lang w:eastAsia="zh-CN" w:bidi="ar-SA"/>
              </w:rPr>
              <w:t>内容</w:t>
            </w:r>
          </w:p>
        </w:tc>
      </w:tr>
      <w:tr w:rsidR="00A10177" w14:paraId="1F22CFE2" w14:textId="77777777" w:rsidTr="00FB6A06">
        <w:tc>
          <w:tcPr>
            <w:tcW w:w="0" w:type="auto"/>
          </w:tcPr>
          <w:p w14:paraId="0D14E600" w14:textId="77777777" w:rsidR="00A10177" w:rsidRDefault="00A10177" w:rsidP="00FB6A06">
            <w:pPr>
              <w:jc w:val="center"/>
            </w:pPr>
            <w:r>
              <w:rPr>
                <w:rFonts w:hint="eastAsia"/>
              </w:rPr>
              <w:t>异常流程及解决方案</w:t>
            </w:r>
          </w:p>
        </w:tc>
        <w:tc>
          <w:tcPr>
            <w:tcW w:w="0" w:type="auto"/>
          </w:tcPr>
          <w:p w14:paraId="75C84598" w14:textId="77777777" w:rsidR="00A10177" w:rsidRDefault="00A10177" w:rsidP="00FB6A06">
            <w:pPr>
              <w:jc w:val="center"/>
            </w:pPr>
            <w:r>
              <w:rPr>
                <w:rFonts w:hint="eastAsia"/>
              </w:rPr>
              <w:t>获取失败：返回空值</w:t>
            </w:r>
          </w:p>
        </w:tc>
      </w:tr>
      <w:tr w:rsidR="00A10177" w14:paraId="123E887D" w14:textId="77777777" w:rsidTr="00FB6A06">
        <w:tc>
          <w:tcPr>
            <w:tcW w:w="0" w:type="auto"/>
          </w:tcPr>
          <w:p w14:paraId="158DC7BA" w14:textId="77777777" w:rsidR="00A10177" w:rsidRPr="00327F6E" w:rsidRDefault="00A10177" w:rsidP="00FB6A06">
            <w:pPr>
              <w:jc w:val="center"/>
            </w:pPr>
            <w:r>
              <w:rPr>
                <w:rFonts w:hint="eastAsia"/>
              </w:rPr>
              <w:t>相关用例</w:t>
            </w:r>
          </w:p>
        </w:tc>
        <w:tc>
          <w:tcPr>
            <w:tcW w:w="0" w:type="auto"/>
          </w:tcPr>
          <w:p w14:paraId="7B33EE01" w14:textId="77777777" w:rsidR="00A10177" w:rsidRDefault="00A10177" w:rsidP="00FB6A06">
            <w:pPr>
              <w:jc w:val="center"/>
            </w:pPr>
            <w:r>
              <w:rPr>
                <w:rFonts w:hint="eastAsia"/>
              </w:rPr>
              <w:t>无</w:t>
            </w:r>
          </w:p>
        </w:tc>
      </w:tr>
    </w:tbl>
    <w:p w14:paraId="0406DB16" w14:textId="77777777" w:rsidR="00E23E24" w:rsidRDefault="00E23E24" w:rsidP="00A10177">
      <w:r>
        <w:rPr>
          <w:rFonts w:hint="eastAsia"/>
        </w:rPr>
        <w:tab/>
        <w:t>11.</w:t>
      </w:r>
      <w:r>
        <w:rPr>
          <w:rFonts w:hint="eastAsia"/>
        </w:rPr>
        <w:t>添加删除好友</w:t>
      </w:r>
    </w:p>
    <w:p w14:paraId="160F8CE6" w14:textId="77777777" w:rsidR="006A0D9E" w:rsidRDefault="006A0D9E" w:rsidP="00A10177">
      <w:r>
        <w:rPr>
          <w:rFonts w:hint="eastAsia"/>
        </w:rPr>
        <w:tab/>
      </w:r>
      <w:r>
        <w:rPr>
          <w:rFonts w:hint="eastAsia"/>
        </w:rPr>
        <w:t>用户在系统中发现另一个用户，希望关注他。或者，用户希望对某个用户解除关注。详细描述参见表</w:t>
      </w:r>
      <w:r>
        <w:rPr>
          <w:rFonts w:hint="eastAsia"/>
        </w:rPr>
        <w:t>3.11</w:t>
      </w:r>
      <w:r>
        <w:rPr>
          <w:rFonts w:hint="eastAsia"/>
        </w:rPr>
        <w:t>。</w:t>
      </w:r>
    </w:p>
    <w:p w14:paraId="6D9D05FB" w14:textId="77777777" w:rsidR="006A0D9E" w:rsidRDefault="006A0D9E" w:rsidP="00795ACD">
      <w:pPr>
        <w:pStyle w:val="21"/>
      </w:pPr>
      <w:bookmarkStart w:id="156" w:name="_Toc356859879"/>
      <w:r>
        <w:rPr>
          <w:rFonts w:hint="eastAsia"/>
        </w:rPr>
        <w:t>表</w:t>
      </w:r>
      <w:r>
        <w:rPr>
          <w:rFonts w:hint="eastAsia"/>
        </w:rPr>
        <w:t>3.11</w:t>
      </w:r>
      <w:r>
        <w:rPr>
          <w:rFonts w:hint="eastAsia"/>
        </w:rPr>
        <w:t>添加删除好友</w:t>
      </w:r>
      <w:r w:rsidR="00AB495D">
        <w:rPr>
          <w:rFonts w:hint="eastAsia"/>
        </w:rPr>
        <w:t>用例的详细描述</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7021"/>
      </w:tblGrid>
      <w:tr w:rsidR="006A0D9E" w14:paraId="25283BEB" w14:textId="77777777" w:rsidTr="00FB6A06">
        <w:tc>
          <w:tcPr>
            <w:tcW w:w="0" w:type="auto"/>
          </w:tcPr>
          <w:p w14:paraId="3BFB5164" w14:textId="77777777" w:rsidR="006A0D9E" w:rsidRDefault="006A0D9E" w:rsidP="00FB6A06">
            <w:pPr>
              <w:jc w:val="center"/>
            </w:pPr>
            <w:r>
              <w:rPr>
                <w:rFonts w:hint="eastAsia"/>
              </w:rPr>
              <w:t>ID</w:t>
            </w:r>
          </w:p>
        </w:tc>
        <w:tc>
          <w:tcPr>
            <w:tcW w:w="0" w:type="auto"/>
          </w:tcPr>
          <w:p w14:paraId="336E2FB0" w14:textId="77777777" w:rsidR="006A0D9E" w:rsidRDefault="006A0D9E" w:rsidP="00FB6A06">
            <w:pPr>
              <w:jc w:val="center"/>
            </w:pPr>
            <w:r>
              <w:rPr>
                <w:rFonts w:hint="eastAsia"/>
              </w:rPr>
              <w:t>11</w:t>
            </w:r>
          </w:p>
        </w:tc>
      </w:tr>
      <w:tr w:rsidR="006A0D9E" w14:paraId="41E4B5DD" w14:textId="77777777" w:rsidTr="00FB6A06">
        <w:tc>
          <w:tcPr>
            <w:tcW w:w="0" w:type="auto"/>
          </w:tcPr>
          <w:p w14:paraId="138F7D11" w14:textId="77777777" w:rsidR="006A0D9E" w:rsidRDefault="006A0D9E" w:rsidP="00FB6A06">
            <w:pPr>
              <w:jc w:val="center"/>
            </w:pPr>
            <w:r>
              <w:rPr>
                <w:rFonts w:hint="eastAsia"/>
              </w:rPr>
              <w:t>名称</w:t>
            </w:r>
          </w:p>
        </w:tc>
        <w:tc>
          <w:tcPr>
            <w:tcW w:w="0" w:type="auto"/>
          </w:tcPr>
          <w:p w14:paraId="02BDAEBA" w14:textId="77777777" w:rsidR="006A0D9E" w:rsidRDefault="00795ACD" w:rsidP="00795ACD">
            <w:pPr>
              <w:jc w:val="center"/>
            </w:pPr>
            <w:r>
              <w:rPr>
                <w:rFonts w:hint="eastAsia"/>
              </w:rPr>
              <w:t>添加删除好友</w:t>
            </w:r>
          </w:p>
        </w:tc>
      </w:tr>
      <w:tr w:rsidR="006A0D9E" w:rsidRPr="00333A40" w14:paraId="223B0B30" w14:textId="77777777" w:rsidTr="00FB6A06">
        <w:tc>
          <w:tcPr>
            <w:tcW w:w="0" w:type="auto"/>
          </w:tcPr>
          <w:p w14:paraId="7E21C423" w14:textId="77777777" w:rsidR="006A0D9E" w:rsidRPr="00333A40" w:rsidRDefault="006A0D9E" w:rsidP="00FB6A06">
            <w:pPr>
              <w:jc w:val="center"/>
            </w:pPr>
            <w:r>
              <w:rPr>
                <w:rFonts w:hint="eastAsia"/>
              </w:rPr>
              <w:lastRenderedPageBreak/>
              <w:t>描述</w:t>
            </w:r>
          </w:p>
        </w:tc>
        <w:tc>
          <w:tcPr>
            <w:tcW w:w="0" w:type="auto"/>
          </w:tcPr>
          <w:p w14:paraId="706E7649" w14:textId="77777777" w:rsidR="006A0D9E" w:rsidRDefault="006A0D9E" w:rsidP="00FB6A06">
            <w:pPr>
              <w:jc w:val="left"/>
            </w:pPr>
            <w:r>
              <w:rPr>
                <w:rFonts w:hint="eastAsia"/>
              </w:rPr>
              <w:t>产生原因：用户进入消息系统，希望</w:t>
            </w:r>
            <w:r w:rsidR="0093326C">
              <w:rPr>
                <w:rFonts w:hint="eastAsia"/>
              </w:rPr>
              <w:t>关注某个用户或者解除关注。</w:t>
            </w:r>
            <w:r>
              <w:t xml:space="preserve"> </w:t>
            </w:r>
          </w:p>
          <w:p w14:paraId="58BCCD39" w14:textId="77777777" w:rsidR="006A0D9E" w:rsidRDefault="006A0D9E" w:rsidP="00FB6A06">
            <w:pPr>
              <w:jc w:val="left"/>
            </w:pPr>
            <w:r>
              <w:rPr>
                <w:rFonts w:hint="eastAsia"/>
              </w:rPr>
              <w:t>大致过程：服务器接收到获取相关评论的请求，获取请求中用户信息，</w:t>
            </w:r>
            <w:r w:rsidR="0093326C">
              <w:rPr>
                <w:rFonts w:hint="eastAsia"/>
              </w:rPr>
              <w:t>将关注或者解除关注的信息添加到数据库</w:t>
            </w:r>
            <w:r>
              <w:rPr>
                <w:rFonts w:hint="eastAsia"/>
              </w:rPr>
              <w:t>。</w:t>
            </w:r>
          </w:p>
          <w:p w14:paraId="5E19E38A" w14:textId="77777777" w:rsidR="006A0D9E" w:rsidRDefault="006A0D9E" w:rsidP="006C4FEA">
            <w:pPr>
              <w:jc w:val="left"/>
            </w:pPr>
            <w:r>
              <w:rPr>
                <w:rFonts w:hint="eastAsia"/>
              </w:rPr>
              <w:t>输出结果：</w:t>
            </w:r>
            <w:proofErr w:type="gramStart"/>
            <w:r>
              <w:rPr>
                <w:rFonts w:hint="eastAsia"/>
              </w:rPr>
              <w:t>成功</w:t>
            </w:r>
            <w:r w:rsidR="006C4FEA">
              <w:rPr>
                <w:rFonts w:hint="eastAsia"/>
              </w:rPr>
              <w:t>关注</w:t>
            </w:r>
            <w:proofErr w:type="gramEnd"/>
            <w:r w:rsidR="006C4FEA">
              <w:rPr>
                <w:rFonts w:hint="eastAsia"/>
              </w:rPr>
              <w:t>或者解除关注</w:t>
            </w:r>
            <w:r>
              <w:rPr>
                <w:rFonts w:hint="eastAsia"/>
              </w:rPr>
              <w:t>。</w:t>
            </w:r>
          </w:p>
        </w:tc>
      </w:tr>
      <w:tr w:rsidR="006A0D9E" w14:paraId="0558CF85" w14:textId="77777777" w:rsidTr="00FB6A06">
        <w:tc>
          <w:tcPr>
            <w:tcW w:w="0" w:type="auto"/>
          </w:tcPr>
          <w:p w14:paraId="4E28F30C" w14:textId="77777777" w:rsidR="006A0D9E" w:rsidRPr="00333A40" w:rsidRDefault="006A0D9E" w:rsidP="00FB6A06">
            <w:pPr>
              <w:jc w:val="center"/>
            </w:pPr>
            <w:r>
              <w:rPr>
                <w:rFonts w:hint="eastAsia"/>
              </w:rPr>
              <w:t>优先级</w:t>
            </w:r>
          </w:p>
        </w:tc>
        <w:tc>
          <w:tcPr>
            <w:tcW w:w="0" w:type="auto"/>
          </w:tcPr>
          <w:p w14:paraId="1400FF8F" w14:textId="77777777" w:rsidR="006A0D9E" w:rsidRPr="00333A40" w:rsidRDefault="006A0D9E" w:rsidP="00FB6A06">
            <w:pPr>
              <w:jc w:val="center"/>
            </w:pPr>
            <w:r>
              <w:rPr>
                <w:rFonts w:hint="eastAsia"/>
              </w:rPr>
              <w:t>高</w:t>
            </w:r>
          </w:p>
        </w:tc>
      </w:tr>
      <w:tr w:rsidR="006A0D9E" w14:paraId="345397BD" w14:textId="77777777" w:rsidTr="00FB6A06">
        <w:tc>
          <w:tcPr>
            <w:tcW w:w="0" w:type="auto"/>
          </w:tcPr>
          <w:p w14:paraId="3B1DC821" w14:textId="77777777" w:rsidR="006A0D9E" w:rsidRDefault="006A0D9E" w:rsidP="00FB6A06">
            <w:pPr>
              <w:jc w:val="center"/>
            </w:pPr>
            <w:r>
              <w:rPr>
                <w:rFonts w:hint="eastAsia"/>
              </w:rPr>
              <w:t>前置条件</w:t>
            </w:r>
          </w:p>
        </w:tc>
        <w:tc>
          <w:tcPr>
            <w:tcW w:w="0" w:type="auto"/>
          </w:tcPr>
          <w:p w14:paraId="00937747" w14:textId="77777777" w:rsidR="006A0D9E" w:rsidRDefault="006A0D9E" w:rsidP="006C4FEA">
            <w:pPr>
              <w:jc w:val="center"/>
            </w:pPr>
            <w:r>
              <w:rPr>
                <w:rFonts w:hint="eastAsia"/>
              </w:rPr>
              <w:t>客户端成功发出</w:t>
            </w:r>
            <w:r w:rsidR="006C4FEA">
              <w:rPr>
                <w:rFonts w:hint="eastAsia"/>
              </w:rPr>
              <w:t>关注或者解除关注</w:t>
            </w:r>
            <w:r>
              <w:rPr>
                <w:rFonts w:hint="eastAsia"/>
              </w:rPr>
              <w:t>的请求</w:t>
            </w:r>
          </w:p>
        </w:tc>
      </w:tr>
      <w:tr w:rsidR="006A0D9E" w14:paraId="637019E5" w14:textId="77777777" w:rsidTr="00FB6A06">
        <w:tc>
          <w:tcPr>
            <w:tcW w:w="0" w:type="auto"/>
          </w:tcPr>
          <w:p w14:paraId="05F1094D" w14:textId="77777777" w:rsidR="006A0D9E" w:rsidRDefault="006A0D9E" w:rsidP="00FB6A06">
            <w:pPr>
              <w:jc w:val="center"/>
            </w:pPr>
            <w:r>
              <w:rPr>
                <w:rFonts w:hint="eastAsia"/>
              </w:rPr>
              <w:t>后置条件</w:t>
            </w:r>
          </w:p>
        </w:tc>
        <w:tc>
          <w:tcPr>
            <w:tcW w:w="0" w:type="auto"/>
          </w:tcPr>
          <w:p w14:paraId="0AFE9393" w14:textId="77777777" w:rsidR="006A0D9E" w:rsidRDefault="006A0D9E" w:rsidP="00FB6A06">
            <w:pPr>
              <w:jc w:val="center"/>
            </w:pPr>
            <w:r>
              <w:rPr>
                <w:rFonts w:hint="eastAsia"/>
              </w:rPr>
              <w:t>客户端成功</w:t>
            </w:r>
            <w:r w:rsidR="006C4FEA">
              <w:rPr>
                <w:rFonts w:hint="eastAsia"/>
              </w:rPr>
              <w:t>添加关注或者解除关注</w:t>
            </w:r>
          </w:p>
        </w:tc>
      </w:tr>
      <w:tr w:rsidR="006A0D9E" w14:paraId="1A0634FA" w14:textId="77777777" w:rsidTr="00FB6A06">
        <w:tc>
          <w:tcPr>
            <w:tcW w:w="0" w:type="auto"/>
          </w:tcPr>
          <w:p w14:paraId="5E9E642F" w14:textId="77777777" w:rsidR="006A0D9E" w:rsidRPr="00333A40" w:rsidRDefault="006A0D9E" w:rsidP="00FB6A06">
            <w:pPr>
              <w:jc w:val="center"/>
            </w:pPr>
            <w:r>
              <w:rPr>
                <w:rFonts w:hint="eastAsia"/>
              </w:rPr>
              <w:t>正常流程</w:t>
            </w:r>
          </w:p>
        </w:tc>
        <w:tc>
          <w:tcPr>
            <w:tcW w:w="0" w:type="auto"/>
          </w:tcPr>
          <w:p w14:paraId="7D763623" w14:textId="77777777" w:rsidR="003D7333" w:rsidRDefault="006A0D9E" w:rsidP="003D7333">
            <w:pPr>
              <w:pStyle w:val="af"/>
              <w:numPr>
                <w:ilvl w:val="0"/>
                <w:numId w:val="43"/>
              </w:numPr>
              <w:spacing w:line="240" w:lineRule="auto"/>
              <w:rPr>
                <w:lang w:eastAsia="zh-CN"/>
              </w:rPr>
            </w:pPr>
            <w:r w:rsidRPr="006C4FEA">
              <w:rPr>
                <w:rFonts w:hint="eastAsia"/>
                <w:kern w:val="2"/>
                <w:lang w:eastAsia="zh-CN"/>
              </w:rPr>
              <w:t>客户端接收到发送新鲜事请求</w:t>
            </w:r>
          </w:p>
          <w:p w14:paraId="3B07DF77" w14:textId="77777777" w:rsidR="003D7333" w:rsidRDefault="006A0D9E" w:rsidP="003D7333">
            <w:pPr>
              <w:pStyle w:val="af"/>
              <w:numPr>
                <w:ilvl w:val="0"/>
                <w:numId w:val="43"/>
              </w:numPr>
              <w:spacing w:line="240" w:lineRule="auto"/>
              <w:rPr>
                <w:kern w:val="2"/>
                <w:lang w:eastAsia="zh-CN"/>
              </w:rPr>
            </w:pPr>
            <w:r w:rsidRPr="003D7333">
              <w:rPr>
                <w:rFonts w:hint="eastAsia"/>
                <w:kern w:val="2"/>
                <w:lang w:eastAsia="zh-CN"/>
              </w:rPr>
              <w:t>获取请求中的用户信息</w:t>
            </w:r>
          </w:p>
          <w:p w14:paraId="3814B0B9" w14:textId="77777777" w:rsidR="00795ACD" w:rsidRDefault="003D7333" w:rsidP="00795ACD">
            <w:pPr>
              <w:pStyle w:val="af"/>
              <w:numPr>
                <w:ilvl w:val="0"/>
                <w:numId w:val="43"/>
              </w:numPr>
              <w:spacing w:line="240" w:lineRule="auto"/>
              <w:rPr>
                <w:kern w:val="2"/>
                <w:lang w:eastAsia="zh-CN"/>
              </w:rPr>
            </w:pPr>
            <w:r>
              <w:rPr>
                <w:rFonts w:hint="eastAsia"/>
                <w:kern w:val="2"/>
                <w:lang w:eastAsia="zh-CN" w:bidi="ar-SA"/>
              </w:rPr>
              <w:t>添加关注或者解除关注</w:t>
            </w:r>
          </w:p>
          <w:p w14:paraId="0CCC708B" w14:textId="77777777" w:rsidR="006A0D9E" w:rsidRPr="00795ACD" w:rsidRDefault="006A0D9E" w:rsidP="00795ACD">
            <w:pPr>
              <w:pStyle w:val="af"/>
              <w:numPr>
                <w:ilvl w:val="0"/>
                <w:numId w:val="43"/>
              </w:numPr>
              <w:spacing w:line="240" w:lineRule="auto"/>
              <w:rPr>
                <w:kern w:val="2"/>
                <w:lang w:eastAsia="zh-CN"/>
              </w:rPr>
            </w:pPr>
            <w:r w:rsidRPr="00795ACD">
              <w:rPr>
                <w:rFonts w:hint="eastAsia"/>
                <w:kern w:val="2"/>
                <w:lang w:eastAsia="zh-CN" w:bidi="ar-SA"/>
              </w:rPr>
              <w:t>返回</w:t>
            </w:r>
            <w:r w:rsidR="003D7333" w:rsidRPr="00795ACD">
              <w:rPr>
                <w:rFonts w:hint="eastAsia"/>
                <w:kern w:val="2"/>
                <w:lang w:eastAsia="zh-CN" w:bidi="ar-SA"/>
              </w:rPr>
              <w:t>操作结果</w:t>
            </w:r>
          </w:p>
        </w:tc>
      </w:tr>
      <w:tr w:rsidR="006A0D9E" w14:paraId="7E55536D" w14:textId="77777777" w:rsidTr="00FB6A06">
        <w:tc>
          <w:tcPr>
            <w:tcW w:w="0" w:type="auto"/>
          </w:tcPr>
          <w:p w14:paraId="7B2B224C" w14:textId="77777777" w:rsidR="006A0D9E" w:rsidRDefault="006A0D9E" w:rsidP="00FB6A06">
            <w:pPr>
              <w:jc w:val="center"/>
            </w:pPr>
            <w:r>
              <w:rPr>
                <w:rFonts w:hint="eastAsia"/>
              </w:rPr>
              <w:t>异常流程及解决方案</w:t>
            </w:r>
          </w:p>
        </w:tc>
        <w:tc>
          <w:tcPr>
            <w:tcW w:w="0" w:type="auto"/>
          </w:tcPr>
          <w:p w14:paraId="40CFC8C0" w14:textId="77777777" w:rsidR="006A0D9E" w:rsidRDefault="00AB495D" w:rsidP="003D7333">
            <w:pPr>
              <w:jc w:val="center"/>
            </w:pPr>
            <w:r>
              <w:rPr>
                <w:rFonts w:hint="eastAsia"/>
              </w:rPr>
              <w:t>操作</w:t>
            </w:r>
            <w:r w:rsidR="006A0D9E">
              <w:rPr>
                <w:rFonts w:hint="eastAsia"/>
              </w:rPr>
              <w:t>失败：返回</w:t>
            </w:r>
            <w:r w:rsidR="003D7333">
              <w:rPr>
                <w:rFonts w:hint="eastAsia"/>
              </w:rPr>
              <w:t>操作失败</w:t>
            </w:r>
          </w:p>
        </w:tc>
      </w:tr>
      <w:tr w:rsidR="006A0D9E" w14:paraId="0C541997" w14:textId="77777777" w:rsidTr="00FB6A06">
        <w:tc>
          <w:tcPr>
            <w:tcW w:w="0" w:type="auto"/>
          </w:tcPr>
          <w:p w14:paraId="2A6E6918" w14:textId="77777777" w:rsidR="006A0D9E" w:rsidRPr="00327F6E" w:rsidRDefault="006A0D9E" w:rsidP="00FB6A06">
            <w:pPr>
              <w:jc w:val="center"/>
            </w:pPr>
            <w:r>
              <w:rPr>
                <w:rFonts w:hint="eastAsia"/>
              </w:rPr>
              <w:t>相关用例</w:t>
            </w:r>
          </w:p>
        </w:tc>
        <w:tc>
          <w:tcPr>
            <w:tcW w:w="0" w:type="auto"/>
          </w:tcPr>
          <w:p w14:paraId="68C29828" w14:textId="77777777" w:rsidR="006A0D9E" w:rsidRDefault="006A0D9E" w:rsidP="00FB6A06">
            <w:pPr>
              <w:jc w:val="center"/>
            </w:pPr>
            <w:r>
              <w:rPr>
                <w:rFonts w:hint="eastAsia"/>
              </w:rPr>
              <w:t>无</w:t>
            </w:r>
          </w:p>
        </w:tc>
      </w:tr>
    </w:tbl>
    <w:p w14:paraId="11666E48" w14:textId="77777777" w:rsidR="006A0D9E" w:rsidRDefault="00795ACD" w:rsidP="00A10177">
      <w:r>
        <w:rPr>
          <w:rFonts w:hint="eastAsia"/>
        </w:rPr>
        <w:tab/>
        <w:t>12.</w:t>
      </w:r>
      <w:r>
        <w:rPr>
          <w:rFonts w:hint="eastAsia"/>
        </w:rPr>
        <w:t>获取商品信息</w:t>
      </w:r>
    </w:p>
    <w:p w14:paraId="21A16B04" w14:textId="77777777" w:rsidR="00795ACD" w:rsidRDefault="00795ACD" w:rsidP="00A10177">
      <w:r>
        <w:rPr>
          <w:rFonts w:hint="eastAsia"/>
        </w:rPr>
        <w:tab/>
      </w:r>
      <w:r>
        <w:rPr>
          <w:rFonts w:hint="eastAsia"/>
        </w:rPr>
        <w:t>用户根据其他用户发送的新鲜事，希望查看某个商品的详细信息。详细描述参见表</w:t>
      </w:r>
      <w:r>
        <w:rPr>
          <w:rFonts w:hint="eastAsia"/>
        </w:rPr>
        <w:t>3.12</w:t>
      </w:r>
      <w:r>
        <w:rPr>
          <w:rFonts w:hint="eastAsia"/>
        </w:rPr>
        <w:t>。</w:t>
      </w:r>
    </w:p>
    <w:p w14:paraId="48934E65" w14:textId="77777777" w:rsidR="00795ACD" w:rsidRDefault="00795ACD" w:rsidP="00795ACD">
      <w:pPr>
        <w:pStyle w:val="21"/>
      </w:pPr>
      <w:bookmarkStart w:id="157" w:name="_Toc356859880"/>
      <w:r>
        <w:rPr>
          <w:rFonts w:hint="eastAsia"/>
        </w:rPr>
        <w:t>表</w:t>
      </w:r>
      <w:r>
        <w:rPr>
          <w:rFonts w:hint="eastAsia"/>
        </w:rPr>
        <w:t>3.12</w:t>
      </w:r>
      <w:r>
        <w:rPr>
          <w:rFonts w:hint="eastAsia"/>
        </w:rPr>
        <w:t>获取商品信息</w:t>
      </w:r>
      <w:r w:rsidR="00AB495D">
        <w:rPr>
          <w:rFonts w:hint="eastAsia"/>
        </w:rPr>
        <w:t>的详细描述</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6870"/>
      </w:tblGrid>
      <w:tr w:rsidR="008854F4" w14:paraId="05A92486" w14:textId="77777777" w:rsidTr="00FB6A06">
        <w:tc>
          <w:tcPr>
            <w:tcW w:w="0" w:type="auto"/>
          </w:tcPr>
          <w:p w14:paraId="56335FA4" w14:textId="77777777" w:rsidR="00795ACD" w:rsidRDefault="00795ACD" w:rsidP="00FB6A06">
            <w:pPr>
              <w:jc w:val="center"/>
            </w:pPr>
            <w:bookmarkStart w:id="158" w:name="OLE_LINK21"/>
            <w:bookmarkStart w:id="159" w:name="OLE_LINK22"/>
            <w:r>
              <w:rPr>
                <w:rFonts w:hint="eastAsia"/>
              </w:rPr>
              <w:t>ID</w:t>
            </w:r>
          </w:p>
        </w:tc>
        <w:tc>
          <w:tcPr>
            <w:tcW w:w="0" w:type="auto"/>
          </w:tcPr>
          <w:p w14:paraId="0BE90673" w14:textId="77777777" w:rsidR="00795ACD" w:rsidRDefault="00795ACD" w:rsidP="00FB6A06">
            <w:pPr>
              <w:jc w:val="center"/>
            </w:pPr>
            <w:r>
              <w:rPr>
                <w:rFonts w:hint="eastAsia"/>
              </w:rPr>
              <w:t>12</w:t>
            </w:r>
          </w:p>
        </w:tc>
      </w:tr>
      <w:tr w:rsidR="008854F4" w14:paraId="79D2F989" w14:textId="77777777" w:rsidTr="00FB6A06">
        <w:tc>
          <w:tcPr>
            <w:tcW w:w="0" w:type="auto"/>
          </w:tcPr>
          <w:p w14:paraId="44EAEBBE" w14:textId="77777777" w:rsidR="00795ACD" w:rsidRDefault="00795ACD" w:rsidP="00FB6A06">
            <w:pPr>
              <w:jc w:val="center"/>
            </w:pPr>
            <w:r>
              <w:rPr>
                <w:rFonts w:hint="eastAsia"/>
              </w:rPr>
              <w:t>名称</w:t>
            </w:r>
          </w:p>
        </w:tc>
        <w:tc>
          <w:tcPr>
            <w:tcW w:w="0" w:type="auto"/>
          </w:tcPr>
          <w:p w14:paraId="0362A14F" w14:textId="77777777" w:rsidR="00795ACD" w:rsidRDefault="00795ACD" w:rsidP="008854F4">
            <w:pPr>
              <w:jc w:val="center"/>
            </w:pPr>
            <w:r>
              <w:rPr>
                <w:rFonts w:hint="eastAsia"/>
              </w:rPr>
              <w:t>获取</w:t>
            </w:r>
            <w:r w:rsidR="008854F4">
              <w:rPr>
                <w:rFonts w:hint="eastAsia"/>
              </w:rPr>
              <w:t>商品信息</w:t>
            </w:r>
          </w:p>
        </w:tc>
      </w:tr>
      <w:tr w:rsidR="008854F4" w:rsidRPr="00333A40" w14:paraId="73E114B1" w14:textId="77777777" w:rsidTr="00FB6A06">
        <w:tc>
          <w:tcPr>
            <w:tcW w:w="0" w:type="auto"/>
          </w:tcPr>
          <w:p w14:paraId="2DBBF28F" w14:textId="77777777" w:rsidR="00795ACD" w:rsidRPr="00333A40" w:rsidRDefault="00795ACD" w:rsidP="00FB6A06">
            <w:pPr>
              <w:jc w:val="center"/>
            </w:pPr>
            <w:r>
              <w:rPr>
                <w:rFonts w:hint="eastAsia"/>
              </w:rPr>
              <w:t>描述</w:t>
            </w:r>
          </w:p>
        </w:tc>
        <w:tc>
          <w:tcPr>
            <w:tcW w:w="0" w:type="auto"/>
          </w:tcPr>
          <w:p w14:paraId="1E55201C" w14:textId="77777777" w:rsidR="00795ACD" w:rsidRDefault="00795ACD" w:rsidP="00FB6A06">
            <w:pPr>
              <w:jc w:val="left"/>
            </w:pPr>
            <w:r>
              <w:rPr>
                <w:rFonts w:hint="eastAsia"/>
              </w:rPr>
              <w:t>产生原因：用户进入消息系统，希望</w:t>
            </w:r>
            <w:r w:rsidR="008854F4">
              <w:rPr>
                <w:rFonts w:hint="eastAsia"/>
              </w:rPr>
              <w:t>获取某个商品的信息</w:t>
            </w:r>
            <w:r>
              <w:rPr>
                <w:rFonts w:hint="eastAsia"/>
              </w:rPr>
              <w:t>。</w:t>
            </w:r>
            <w:r>
              <w:t xml:space="preserve"> </w:t>
            </w:r>
          </w:p>
          <w:p w14:paraId="42BD8293" w14:textId="77777777" w:rsidR="00795ACD" w:rsidRDefault="00795ACD" w:rsidP="00FB6A06">
            <w:pPr>
              <w:jc w:val="left"/>
            </w:pPr>
            <w:r>
              <w:rPr>
                <w:rFonts w:hint="eastAsia"/>
              </w:rPr>
              <w:t>大致过程：服务器接收到获取相关评论的请求，获取请求中用户信息，</w:t>
            </w:r>
            <w:r w:rsidR="008854F4">
              <w:rPr>
                <w:rFonts w:hint="eastAsia"/>
              </w:rPr>
              <w:t>返回用户需要的商品信息</w:t>
            </w:r>
            <w:r>
              <w:rPr>
                <w:rFonts w:hint="eastAsia"/>
              </w:rPr>
              <w:t>。</w:t>
            </w:r>
          </w:p>
          <w:p w14:paraId="7B472847" w14:textId="77777777" w:rsidR="00795ACD" w:rsidRDefault="00795ACD" w:rsidP="00FB6A06">
            <w:pPr>
              <w:jc w:val="left"/>
            </w:pPr>
            <w:r>
              <w:rPr>
                <w:rFonts w:hint="eastAsia"/>
              </w:rPr>
              <w:t>输出结果：成功</w:t>
            </w:r>
            <w:r w:rsidR="008854F4">
              <w:rPr>
                <w:rFonts w:hint="eastAsia"/>
              </w:rPr>
              <w:t>返回商品信息</w:t>
            </w:r>
            <w:r>
              <w:rPr>
                <w:rFonts w:hint="eastAsia"/>
              </w:rPr>
              <w:t>。</w:t>
            </w:r>
          </w:p>
        </w:tc>
      </w:tr>
      <w:tr w:rsidR="008854F4" w14:paraId="396CC064" w14:textId="77777777" w:rsidTr="00FB6A06">
        <w:tc>
          <w:tcPr>
            <w:tcW w:w="0" w:type="auto"/>
          </w:tcPr>
          <w:p w14:paraId="1CE3AF88" w14:textId="77777777" w:rsidR="00795ACD" w:rsidRPr="00333A40" w:rsidRDefault="00795ACD" w:rsidP="00FB6A06">
            <w:pPr>
              <w:jc w:val="center"/>
            </w:pPr>
            <w:r>
              <w:rPr>
                <w:rFonts w:hint="eastAsia"/>
              </w:rPr>
              <w:t>优先级</w:t>
            </w:r>
          </w:p>
        </w:tc>
        <w:tc>
          <w:tcPr>
            <w:tcW w:w="0" w:type="auto"/>
          </w:tcPr>
          <w:p w14:paraId="65D1B72A" w14:textId="77777777" w:rsidR="00795ACD" w:rsidRPr="00333A40" w:rsidRDefault="00795ACD" w:rsidP="00FB6A06">
            <w:pPr>
              <w:jc w:val="center"/>
            </w:pPr>
            <w:r>
              <w:rPr>
                <w:rFonts w:hint="eastAsia"/>
              </w:rPr>
              <w:t>高</w:t>
            </w:r>
          </w:p>
        </w:tc>
      </w:tr>
      <w:tr w:rsidR="008854F4" w14:paraId="0075EB7C" w14:textId="77777777" w:rsidTr="00FB6A06">
        <w:tc>
          <w:tcPr>
            <w:tcW w:w="0" w:type="auto"/>
          </w:tcPr>
          <w:p w14:paraId="1C1D9904" w14:textId="77777777" w:rsidR="00795ACD" w:rsidRDefault="00795ACD" w:rsidP="00FB6A06">
            <w:pPr>
              <w:jc w:val="center"/>
            </w:pPr>
            <w:r>
              <w:rPr>
                <w:rFonts w:hint="eastAsia"/>
              </w:rPr>
              <w:t>前置条件</w:t>
            </w:r>
          </w:p>
        </w:tc>
        <w:tc>
          <w:tcPr>
            <w:tcW w:w="0" w:type="auto"/>
          </w:tcPr>
          <w:p w14:paraId="3683FC61" w14:textId="77777777" w:rsidR="00795ACD" w:rsidRDefault="00795ACD" w:rsidP="008854F4">
            <w:pPr>
              <w:jc w:val="center"/>
            </w:pPr>
            <w:r>
              <w:rPr>
                <w:rFonts w:hint="eastAsia"/>
              </w:rPr>
              <w:t>客户端成功发出</w:t>
            </w:r>
            <w:r w:rsidR="008854F4">
              <w:rPr>
                <w:rFonts w:hint="eastAsia"/>
              </w:rPr>
              <w:t>获取商品信息</w:t>
            </w:r>
            <w:r>
              <w:rPr>
                <w:rFonts w:hint="eastAsia"/>
              </w:rPr>
              <w:t>的请求</w:t>
            </w:r>
          </w:p>
        </w:tc>
      </w:tr>
      <w:tr w:rsidR="008854F4" w14:paraId="5A6F88B9" w14:textId="77777777" w:rsidTr="00FB6A06">
        <w:tc>
          <w:tcPr>
            <w:tcW w:w="0" w:type="auto"/>
          </w:tcPr>
          <w:p w14:paraId="46D7AA25" w14:textId="77777777" w:rsidR="00795ACD" w:rsidRDefault="00795ACD" w:rsidP="00FB6A06">
            <w:pPr>
              <w:jc w:val="center"/>
            </w:pPr>
            <w:r>
              <w:rPr>
                <w:rFonts w:hint="eastAsia"/>
              </w:rPr>
              <w:t>后置条件</w:t>
            </w:r>
          </w:p>
        </w:tc>
        <w:tc>
          <w:tcPr>
            <w:tcW w:w="0" w:type="auto"/>
          </w:tcPr>
          <w:p w14:paraId="5AA72CD3" w14:textId="77777777" w:rsidR="00795ACD" w:rsidRDefault="00795ACD" w:rsidP="00FB6A06">
            <w:pPr>
              <w:jc w:val="center"/>
            </w:pPr>
            <w:r>
              <w:rPr>
                <w:rFonts w:hint="eastAsia"/>
              </w:rPr>
              <w:t>客户端成功</w:t>
            </w:r>
            <w:r w:rsidR="008854F4">
              <w:rPr>
                <w:rFonts w:hint="eastAsia"/>
              </w:rPr>
              <w:t>返回商品信息</w:t>
            </w:r>
          </w:p>
        </w:tc>
      </w:tr>
      <w:tr w:rsidR="008854F4" w14:paraId="4CB47241" w14:textId="77777777" w:rsidTr="00FB6A06">
        <w:tc>
          <w:tcPr>
            <w:tcW w:w="0" w:type="auto"/>
          </w:tcPr>
          <w:p w14:paraId="03DCF488" w14:textId="77777777" w:rsidR="00795ACD" w:rsidRPr="00333A40" w:rsidRDefault="00795ACD" w:rsidP="00FB6A06">
            <w:pPr>
              <w:jc w:val="center"/>
            </w:pPr>
            <w:r>
              <w:rPr>
                <w:rFonts w:hint="eastAsia"/>
              </w:rPr>
              <w:t>正常流程</w:t>
            </w:r>
          </w:p>
        </w:tc>
        <w:tc>
          <w:tcPr>
            <w:tcW w:w="0" w:type="auto"/>
          </w:tcPr>
          <w:p w14:paraId="4E9DB848" w14:textId="77777777" w:rsidR="008854F4" w:rsidRDefault="00795ACD" w:rsidP="008854F4">
            <w:pPr>
              <w:pStyle w:val="af"/>
              <w:numPr>
                <w:ilvl w:val="0"/>
                <w:numId w:val="44"/>
              </w:numPr>
              <w:spacing w:line="240" w:lineRule="auto"/>
              <w:rPr>
                <w:lang w:eastAsia="zh-CN"/>
              </w:rPr>
            </w:pPr>
            <w:r w:rsidRPr="008854F4">
              <w:rPr>
                <w:rFonts w:hint="eastAsia"/>
                <w:kern w:val="2"/>
                <w:lang w:eastAsia="zh-CN"/>
              </w:rPr>
              <w:t>客户端接收到发送新鲜事请求</w:t>
            </w:r>
          </w:p>
          <w:p w14:paraId="13B388D0" w14:textId="77777777" w:rsidR="008854F4" w:rsidRDefault="00795ACD" w:rsidP="008854F4">
            <w:pPr>
              <w:pStyle w:val="af"/>
              <w:numPr>
                <w:ilvl w:val="0"/>
                <w:numId w:val="44"/>
              </w:numPr>
              <w:spacing w:line="240" w:lineRule="auto"/>
              <w:rPr>
                <w:kern w:val="2"/>
                <w:lang w:eastAsia="zh-CN"/>
              </w:rPr>
            </w:pPr>
            <w:r w:rsidRPr="008854F4">
              <w:rPr>
                <w:rFonts w:hint="eastAsia"/>
                <w:kern w:val="2"/>
                <w:lang w:eastAsia="zh-CN"/>
              </w:rPr>
              <w:t>获取请求中的用户信息</w:t>
            </w:r>
          </w:p>
          <w:p w14:paraId="69944131" w14:textId="77777777" w:rsidR="008854F4" w:rsidRDefault="008854F4" w:rsidP="008854F4">
            <w:pPr>
              <w:pStyle w:val="af"/>
              <w:numPr>
                <w:ilvl w:val="0"/>
                <w:numId w:val="44"/>
              </w:numPr>
              <w:spacing w:line="240" w:lineRule="auto"/>
              <w:rPr>
                <w:kern w:val="2"/>
                <w:lang w:eastAsia="zh-CN"/>
              </w:rPr>
            </w:pPr>
            <w:r>
              <w:rPr>
                <w:rFonts w:hint="eastAsia"/>
                <w:kern w:val="2"/>
                <w:lang w:eastAsia="zh-CN"/>
              </w:rPr>
              <w:t>获取需要的商品信息</w:t>
            </w:r>
          </w:p>
          <w:p w14:paraId="7795E664" w14:textId="77777777" w:rsidR="00795ACD" w:rsidRPr="008854F4" w:rsidRDefault="00795ACD" w:rsidP="008854F4">
            <w:pPr>
              <w:pStyle w:val="af"/>
              <w:numPr>
                <w:ilvl w:val="0"/>
                <w:numId w:val="44"/>
              </w:numPr>
              <w:spacing w:line="240" w:lineRule="auto"/>
              <w:rPr>
                <w:kern w:val="2"/>
                <w:lang w:eastAsia="zh-CN"/>
              </w:rPr>
            </w:pPr>
            <w:r w:rsidRPr="008854F4">
              <w:rPr>
                <w:rFonts w:hint="eastAsia"/>
                <w:kern w:val="2"/>
                <w:lang w:eastAsia="zh-CN" w:bidi="ar-SA"/>
              </w:rPr>
              <w:t>返回</w:t>
            </w:r>
            <w:r w:rsidR="008854F4">
              <w:rPr>
                <w:rFonts w:hint="eastAsia"/>
                <w:kern w:val="2"/>
                <w:lang w:eastAsia="zh-CN" w:bidi="ar-SA"/>
              </w:rPr>
              <w:t>商品信息</w:t>
            </w:r>
          </w:p>
        </w:tc>
      </w:tr>
      <w:tr w:rsidR="008854F4" w14:paraId="31B71874" w14:textId="77777777" w:rsidTr="00FB6A06">
        <w:tc>
          <w:tcPr>
            <w:tcW w:w="0" w:type="auto"/>
          </w:tcPr>
          <w:p w14:paraId="418FFF0E" w14:textId="77777777" w:rsidR="00795ACD" w:rsidRDefault="00795ACD" w:rsidP="00FB6A06">
            <w:pPr>
              <w:jc w:val="center"/>
            </w:pPr>
            <w:r>
              <w:rPr>
                <w:rFonts w:hint="eastAsia"/>
              </w:rPr>
              <w:t>异常流程及解决方案</w:t>
            </w:r>
          </w:p>
        </w:tc>
        <w:tc>
          <w:tcPr>
            <w:tcW w:w="0" w:type="auto"/>
          </w:tcPr>
          <w:p w14:paraId="4C3894F3" w14:textId="77777777" w:rsidR="00795ACD" w:rsidRDefault="00795ACD" w:rsidP="00FB6A06">
            <w:pPr>
              <w:jc w:val="center"/>
            </w:pPr>
            <w:r>
              <w:rPr>
                <w:rFonts w:hint="eastAsia"/>
              </w:rPr>
              <w:t>获取失败：返回操作失败</w:t>
            </w:r>
          </w:p>
        </w:tc>
      </w:tr>
      <w:tr w:rsidR="008854F4" w14:paraId="34CE2064" w14:textId="77777777" w:rsidTr="00FB6A06">
        <w:tc>
          <w:tcPr>
            <w:tcW w:w="0" w:type="auto"/>
          </w:tcPr>
          <w:p w14:paraId="5831DC60" w14:textId="77777777" w:rsidR="00795ACD" w:rsidRPr="00327F6E" w:rsidRDefault="00795ACD" w:rsidP="00FB6A06">
            <w:pPr>
              <w:jc w:val="center"/>
            </w:pPr>
            <w:r>
              <w:rPr>
                <w:rFonts w:hint="eastAsia"/>
              </w:rPr>
              <w:t>相关用例</w:t>
            </w:r>
          </w:p>
        </w:tc>
        <w:tc>
          <w:tcPr>
            <w:tcW w:w="0" w:type="auto"/>
          </w:tcPr>
          <w:p w14:paraId="0BE03E99" w14:textId="77777777" w:rsidR="00795ACD" w:rsidRDefault="00795ACD" w:rsidP="00FB6A06">
            <w:pPr>
              <w:jc w:val="center"/>
            </w:pPr>
            <w:r>
              <w:rPr>
                <w:rFonts w:hint="eastAsia"/>
              </w:rPr>
              <w:t>无</w:t>
            </w:r>
          </w:p>
        </w:tc>
      </w:tr>
    </w:tbl>
    <w:bookmarkEnd w:id="158"/>
    <w:bookmarkEnd w:id="159"/>
    <w:p w14:paraId="62BD67A1" w14:textId="77777777" w:rsidR="00795ACD" w:rsidRDefault="00AB495D" w:rsidP="00A10177">
      <w:r>
        <w:rPr>
          <w:rFonts w:hint="eastAsia"/>
        </w:rPr>
        <w:tab/>
        <w:t>13.</w:t>
      </w:r>
      <w:r>
        <w:rPr>
          <w:rFonts w:hint="eastAsia"/>
        </w:rPr>
        <w:t>购买商品</w:t>
      </w:r>
    </w:p>
    <w:p w14:paraId="173D7A63" w14:textId="77777777" w:rsidR="00AB495D" w:rsidRDefault="00AB495D" w:rsidP="00A10177">
      <w:r>
        <w:rPr>
          <w:rFonts w:hint="eastAsia"/>
        </w:rPr>
        <w:lastRenderedPageBreak/>
        <w:tab/>
      </w:r>
      <w:r>
        <w:rPr>
          <w:rFonts w:hint="eastAsia"/>
        </w:rPr>
        <w:t>用户查看商品信息后，希望购买这个商品。详细描述参见表</w:t>
      </w:r>
      <w:r>
        <w:rPr>
          <w:rFonts w:hint="eastAsia"/>
        </w:rPr>
        <w:t>3.13</w:t>
      </w:r>
      <w:r>
        <w:rPr>
          <w:rFonts w:hint="eastAsia"/>
        </w:rPr>
        <w:t>。</w:t>
      </w:r>
    </w:p>
    <w:p w14:paraId="2C8CD4D9" w14:textId="77777777" w:rsidR="00AB495D" w:rsidRDefault="00AB495D" w:rsidP="00AB495D">
      <w:pPr>
        <w:pStyle w:val="21"/>
      </w:pPr>
    </w:p>
    <w:p w14:paraId="31CE5B1B" w14:textId="77777777" w:rsidR="00AB495D" w:rsidRDefault="00AB495D" w:rsidP="00AB495D">
      <w:pPr>
        <w:pStyle w:val="21"/>
      </w:pPr>
      <w:bookmarkStart w:id="160" w:name="_Toc356859881"/>
      <w:r>
        <w:rPr>
          <w:rFonts w:hint="eastAsia"/>
        </w:rPr>
        <w:t>表</w:t>
      </w:r>
      <w:r>
        <w:rPr>
          <w:rFonts w:hint="eastAsia"/>
        </w:rPr>
        <w:t>3.13</w:t>
      </w:r>
      <w:r>
        <w:rPr>
          <w:rFonts w:hint="eastAsia"/>
        </w:rPr>
        <w:t>获取购买商品用例的详细描述</w:t>
      </w:r>
      <w:bookmarkEnd w:id="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6763"/>
      </w:tblGrid>
      <w:tr w:rsidR="00AB495D" w14:paraId="22F3E47B" w14:textId="77777777" w:rsidTr="00FB6A06">
        <w:tc>
          <w:tcPr>
            <w:tcW w:w="0" w:type="auto"/>
          </w:tcPr>
          <w:p w14:paraId="5489DF38" w14:textId="77777777" w:rsidR="00AB495D" w:rsidRDefault="00AB495D" w:rsidP="00FB6A06">
            <w:pPr>
              <w:jc w:val="center"/>
            </w:pPr>
            <w:r>
              <w:rPr>
                <w:rFonts w:hint="eastAsia"/>
              </w:rPr>
              <w:t>ID</w:t>
            </w:r>
          </w:p>
        </w:tc>
        <w:tc>
          <w:tcPr>
            <w:tcW w:w="0" w:type="auto"/>
          </w:tcPr>
          <w:p w14:paraId="48453AF7" w14:textId="77777777" w:rsidR="00AB495D" w:rsidRDefault="00AB495D" w:rsidP="00FB6A06">
            <w:pPr>
              <w:jc w:val="center"/>
            </w:pPr>
            <w:r>
              <w:rPr>
                <w:rFonts w:hint="eastAsia"/>
              </w:rPr>
              <w:t>13</w:t>
            </w:r>
          </w:p>
        </w:tc>
      </w:tr>
      <w:tr w:rsidR="00AB495D" w14:paraId="7D529B71" w14:textId="77777777" w:rsidTr="00FB6A06">
        <w:tc>
          <w:tcPr>
            <w:tcW w:w="0" w:type="auto"/>
          </w:tcPr>
          <w:p w14:paraId="019118DB" w14:textId="77777777" w:rsidR="00AB495D" w:rsidRDefault="00AB495D" w:rsidP="00FB6A06">
            <w:pPr>
              <w:jc w:val="center"/>
            </w:pPr>
            <w:r>
              <w:rPr>
                <w:rFonts w:hint="eastAsia"/>
              </w:rPr>
              <w:t>名称</w:t>
            </w:r>
          </w:p>
        </w:tc>
        <w:tc>
          <w:tcPr>
            <w:tcW w:w="0" w:type="auto"/>
          </w:tcPr>
          <w:p w14:paraId="367338B0" w14:textId="77777777" w:rsidR="00AB495D" w:rsidRDefault="00AB495D" w:rsidP="00FB6A06">
            <w:pPr>
              <w:jc w:val="center"/>
            </w:pPr>
            <w:r>
              <w:rPr>
                <w:rFonts w:hint="eastAsia"/>
              </w:rPr>
              <w:t>购买商品</w:t>
            </w:r>
          </w:p>
        </w:tc>
      </w:tr>
      <w:tr w:rsidR="00AB495D" w:rsidRPr="00333A40" w14:paraId="13CB3C5E" w14:textId="77777777" w:rsidTr="00FB6A06">
        <w:tc>
          <w:tcPr>
            <w:tcW w:w="0" w:type="auto"/>
          </w:tcPr>
          <w:p w14:paraId="65222BBE" w14:textId="77777777" w:rsidR="00AB495D" w:rsidRPr="00333A40" w:rsidRDefault="00AB495D" w:rsidP="00FB6A06">
            <w:pPr>
              <w:jc w:val="center"/>
            </w:pPr>
            <w:r>
              <w:rPr>
                <w:rFonts w:hint="eastAsia"/>
              </w:rPr>
              <w:t>描述</w:t>
            </w:r>
          </w:p>
        </w:tc>
        <w:tc>
          <w:tcPr>
            <w:tcW w:w="0" w:type="auto"/>
          </w:tcPr>
          <w:p w14:paraId="6AF5153A" w14:textId="77777777" w:rsidR="00AB495D" w:rsidRDefault="00AB495D" w:rsidP="00FB6A06">
            <w:pPr>
              <w:jc w:val="left"/>
            </w:pPr>
            <w:r>
              <w:rPr>
                <w:rFonts w:hint="eastAsia"/>
              </w:rPr>
              <w:t>产生原因：用户进入消息系统，获取商品信息后，希望购买商品的信息。</w:t>
            </w:r>
            <w:r>
              <w:t xml:space="preserve"> </w:t>
            </w:r>
          </w:p>
          <w:p w14:paraId="573C3FEA" w14:textId="77777777" w:rsidR="00AB495D" w:rsidRDefault="00AB495D" w:rsidP="00FB6A06">
            <w:pPr>
              <w:jc w:val="left"/>
            </w:pPr>
            <w:r>
              <w:rPr>
                <w:rFonts w:hint="eastAsia"/>
              </w:rPr>
              <w:t>大致过程：服务器接收到购买商品的请求，获取请求中用户信息和商品信息，购买商品。</w:t>
            </w:r>
          </w:p>
          <w:p w14:paraId="3D6CD8F0" w14:textId="77777777" w:rsidR="00AB495D" w:rsidRDefault="00AB495D" w:rsidP="00FB6A06">
            <w:pPr>
              <w:jc w:val="left"/>
            </w:pPr>
            <w:r>
              <w:rPr>
                <w:rFonts w:hint="eastAsia"/>
              </w:rPr>
              <w:t>输出结果：成功购买结果。</w:t>
            </w:r>
          </w:p>
        </w:tc>
      </w:tr>
      <w:tr w:rsidR="00AB495D" w14:paraId="61972E78" w14:textId="77777777" w:rsidTr="00FB6A06">
        <w:tc>
          <w:tcPr>
            <w:tcW w:w="0" w:type="auto"/>
          </w:tcPr>
          <w:p w14:paraId="76D79911" w14:textId="77777777" w:rsidR="00AB495D" w:rsidRPr="00333A40" w:rsidRDefault="00AB495D" w:rsidP="00FB6A06">
            <w:pPr>
              <w:jc w:val="center"/>
            </w:pPr>
            <w:r>
              <w:rPr>
                <w:rFonts w:hint="eastAsia"/>
              </w:rPr>
              <w:t>优先级</w:t>
            </w:r>
          </w:p>
        </w:tc>
        <w:tc>
          <w:tcPr>
            <w:tcW w:w="0" w:type="auto"/>
          </w:tcPr>
          <w:p w14:paraId="481826D9" w14:textId="77777777" w:rsidR="00AB495D" w:rsidRPr="00333A40" w:rsidRDefault="00AB495D" w:rsidP="00FB6A06">
            <w:pPr>
              <w:jc w:val="center"/>
            </w:pPr>
            <w:r>
              <w:rPr>
                <w:rFonts w:hint="eastAsia"/>
              </w:rPr>
              <w:t>高</w:t>
            </w:r>
          </w:p>
        </w:tc>
      </w:tr>
      <w:tr w:rsidR="00AB495D" w14:paraId="09F2FFE8" w14:textId="77777777" w:rsidTr="00FB6A06">
        <w:tc>
          <w:tcPr>
            <w:tcW w:w="0" w:type="auto"/>
          </w:tcPr>
          <w:p w14:paraId="7FDE910C" w14:textId="77777777" w:rsidR="00AB495D" w:rsidRDefault="00AB495D" w:rsidP="00FB6A06">
            <w:pPr>
              <w:jc w:val="center"/>
            </w:pPr>
            <w:r>
              <w:rPr>
                <w:rFonts w:hint="eastAsia"/>
              </w:rPr>
              <w:t>前置条件</w:t>
            </w:r>
          </w:p>
        </w:tc>
        <w:tc>
          <w:tcPr>
            <w:tcW w:w="0" w:type="auto"/>
          </w:tcPr>
          <w:p w14:paraId="186F894D" w14:textId="77777777" w:rsidR="00AB495D" w:rsidRDefault="00AB495D" w:rsidP="00FB6A06">
            <w:pPr>
              <w:jc w:val="center"/>
            </w:pPr>
            <w:r>
              <w:rPr>
                <w:rFonts w:hint="eastAsia"/>
              </w:rPr>
              <w:t>客户端成功发出购买商品信息的请求</w:t>
            </w:r>
          </w:p>
        </w:tc>
      </w:tr>
      <w:tr w:rsidR="00AB495D" w14:paraId="5A7C78F3" w14:textId="77777777" w:rsidTr="00FB6A06">
        <w:tc>
          <w:tcPr>
            <w:tcW w:w="0" w:type="auto"/>
          </w:tcPr>
          <w:p w14:paraId="4A500BD9" w14:textId="77777777" w:rsidR="00AB495D" w:rsidRDefault="00AB495D" w:rsidP="00FB6A06">
            <w:pPr>
              <w:jc w:val="center"/>
            </w:pPr>
            <w:r>
              <w:rPr>
                <w:rFonts w:hint="eastAsia"/>
              </w:rPr>
              <w:t>后置条件</w:t>
            </w:r>
          </w:p>
        </w:tc>
        <w:tc>
          <w:tcPr>
            <w:tcW w:w="0" w:type="auto"/>
          </w:tcPr>
          <w:p w14:paraId="7BE34FE2" w14:textId="77777777" w:rsidR="00AB495D" w:rsidRDefault="00AB495D" w:rsidP="00FB6A06">
            <w:pPr>
              <w:jc w:val="center"/>
            </w:pPr>
            <w:r>
              <w:rPr>
                <w:rFonts w:hint="eastAsia"/>
              </w:rPr>
              <w:t>客户端成功返回购买结果</w:t>
            </w:r>
          </w:p>
        </w:tc>
      </w:tr>
      <w:tr w:rsidR="00AB495D" w14:paraId="339FCCE2" w14:textId="77777777" w:rsidTr="00FB6A06">
        <w:tc>
          <w:tcPr>
            <w:tcW w:w="0" w:type="auto"/>
          </w:tcPr>
          <w:p w14:paraId="7438F930" w14:textId="77777777" w:rsidR="00AB495D" w:rsidRPr="00333A40" w:rsidRDefault="00AB495D" w:rsidP="00FB6A06">
            <w:pPr>
              <w:jc w:val="center"/>
            </w:pPr>
            <w:r>
              <w:rPr>
                <w:rFonts w:hint="eastAsia"/>
              </w:rPr>
              <w:t>正常流程</w:t>
            </w:r>
          </w:p>
        </w:tc>
        <w:tc>
          <w:tcPr>
            <w:tcW w:w="0" w:type="auto"/>
          </w:tcPr>
          <w:p w14:paraId="48BC8A64" w14:textId="77777777" w:rsidR="00AB495D" w:rsidRDefault="00AB495D" w:rsidP="00AB495D">
            <w:pPr>
              <w:pStyle w:val="af"/>
              <w:numPr>
                <w:ilvl w:val="0"/>
                <w:numId w:val="45"/>
              </w:numPr>
              <w:spacing w:line="240" w:lineRule="auto"/>
              <w:rPr>
                <w:lang w:eastAsia="zh-CN"/>
              </w:rPr>
            </w:pPr>
            <w:r w:rsidRPr="00AB495D">
              <w:rPr>
                <w:rFonts w:hint="eastAsia"/>
                <w:kern w:val="2"/>
                <w:lang w:eastAsia="zh-CN"/>
              </w:rPr>
              <w:t>客户端接收到发送新鲜事请求</w:t>
            </w:r>
          </w:p>
          <w:p w14:paraId="04160429" w14:textId="77777777" w:rsidR="00AB495D" w:rsidRDefault="00AB495D" w:rsidP="00AB495D">
            <w:pPr>
              <w:pStyle w:val="af"/>
              <w:numPr>
                <w:ilvl w:val="0"/>
                <w:numId w:val="45"/>
              </w:numPr>
              <w:spacing w:line="240" w:lineRule="auto"/>
              <w:rPr>
                <w:kern w:val="2"/>
                <w:lang w:eastAsia="zh-CN"/>
              </w:rPr>
            </w:pPr>
            <w:r w:rsidRPr="00AB495D">
              <w:rPr>
                <w:rFonts w:hint="eastAsia"/>
                <w:kern w:val="2"/>
                <w:lang w:eastAsia="zh-CN"/>
              </w:rPr>
              <w:t>获取请求中的用户信息</w:t>
            </w:r>
            <w:r>
              <w:rPr>
                <w:rFonts w:hint="eastAsia"/>
                <w:kern w:val="2"/>
                <w:lang w:eastAsia="zh-CN"/>
              </w:rPr>
              <w:t>和商品信息</w:t>
            </w:r>
          </w:p>
          <w:p w14:paraId="5BAA4699" w14:textId="77777777" w:rsidR="00AB495D" w:rsidRDefault="00AB495D" w:rsidP="00AB495D">
            <w:pPr>
              <w:pStyle w:val="af"/>
              <w:numPr>
                <w:ilvl w:val="0"/>
                <w:numId w:val="45"/>
              </w:numPr>
              <w:spacing w:line="240" w:lineRule="auto"/>
              <w:rPr>
                <w:kern w:val="2"/>
                <w:lang w:eastAsia="zh-CN"/>
              </w:rPr>
            </w:pPr>
            <w:r>
              <w:rPr>
                <w:rFonts w:hint="eastAsia"/>
                <w:kern w:val="2"/>
                <w:lang w:eastAsia="zh-CN"/>
              </w:rPr>
              <w:t>将购买信息添加到数据库</w:t>
            </w:r>
          </w:p>
          <w:p w14:paraId="2E635425" w14:textId="77777777" w:rsidR="00AB495D" w:rsidRPr="00AB495D" w:rsidRDefault="00AB495D" w:rsidP="00AB495D">
            <w:pPr>
              <w:pStyle w:val="af"/>
              <w:numPr>
                <w:ilvl w:val="0"/>
                <w:numId w:val="45"/>
              </w:numPr>
              <w:spacing w:line="240" w:lineRule="auto"/>
              <w:rPr>
                <w:kern w:val="2"/>
                <w:lang w:eastAsia="zh-CN"/>
              </w:rPr>
            </w:pPr>
            <w:r w:rsidRPr="00AB495D">
              <w:rPr>
                <w:rFonts w:hint="eastAsia"/>
                <w:kern w:val="2"/>
                <w:lang w:eastAsia="zh-CN" w:bidi="ar-SA"/>
              </w:rPr>
              <w:t>返回商品信息</w:t>
            </w:r>
          </w:p>
        </w:tc>
      </w:tr>
      <w:tr w:rsidR="00AB495D" w14:paraId="0AEA4D29" w14:textId="77777777" w:rsidTr="00FB6A06">
        <w:tc>
          <w:tcPr>
            <w:tcW w:w="0" w:type="auto"/>
          </w:tcPr>
          <w:p w14:paraId="1483D1D8" w14:textId="77777777" w:rsidR="00AB495D" w:rsidRDefault="00AB495D" w:rsidP="00FB6A06">
            <w:pPr>
              <w:jc w:val="center"/>
            </w:pPr>
            <w:r>
              <w:rPr>
                <w:rFonts w:hint="eastAsia"/>
              </w:rPr>
              <w:t>异常流程及解决方案</w:t>
            </w:r>
          </w:p>
        </w:tc>
        <w:tc>
          <w:tcPr>
            <w:tcW w:w="0" w:type="auto"/>
          </w:tcPr>
          <w:p w14:paraId="201619D9" w14:textId="77777777" w:rsidR="00AB495D" w:rsidRDefault="00AB495D" w:rsidP="00FB6A06">
            <w:pPr>
              <w:jc w:val="center"/>
            </w:pPr>
            <w:r>
              <w:rPr>
                <w:rFonts w:hint="eastAsia"/>
              </w:rPr>
              <w:t>购买失败：返回操作失败</w:t>
            </w:r>
          </w:p>
        </w:tc>
      </w:tr>
      <w:tr w:rsidR="00AB495D" w14:paraId="7EAAD5BC" w14:textId="77777777" w:rsidTr="00FB6A06">
        <w:tc>
          <w:tcPr>
            <w:tcW w:w="0" w:type="auto"/>
          </w:tcPr>
          <w:p w14:paraId="599EE1A1" w14:textId="77777777" w:rsidR="00AB495D" w:rsidRPr="00327F6E" w:rsidRDefault="00AB495D" w:rsidP="00FB6A06">
            <w:pPr>
              <w:jc w:val="center"/>
            </w:pPr>
            <w:r>
              <w:rPr>
                <w:rFonts w:hint="eastAsia"/>
              </w:rPr>
              <w:t>相关用例</w:t>
            </w:r>
          </w:p>
        </w:tc>
        <w:tc>
          <w:tcPr>
            <w:tcW w:w="0" w:type="auto"/>
          </w:tcPr>
          <w:p w14:paraId="3F42BF1F" w14:textId="77777777" w:rsidR="00AB495D" w:rsidRDefault="00AB495D" w:rsidP="00FB6A06">
            <w:pPr>
              <w:jc w:val="center"/>
            </w:pPr>
            <w:r>
              <w:rPr>
                <w:rFonts w:hint="eastAsia"/>
              </w:rPr>
              <w:t>无</w:t>
            </w:r>
          </w:p>
        </w:tc>
      </w:tr>
    </w:tbl>
    <w:p w14:paraId="7AD68674" w14:textId="77777777" w:rsidR="00B43738" w:rsidRDefault="005749BD" w:rsidP="00B4545F">
      <w:pPr>
        <w:pStyle w:val="3"/>
      </w:pPr>
      <w:bookmarkStart w:id="161" w:name="_Toc356850537"/>
      <w:r>
        <w:rPr>
          <w:rFonts w:hint="eastAsia"/>
        </w:rPr>
        <w:t>3.2.</w:t>
      </w:r>
      <w:r w:rsidR="009D6112">
        <w:rPr>
          <w:rFonts w:hint="eastAsia"/>
        </w:rPr>
        <w:t>4</w:t>
      </w:r>
      <w:r w:rsidR="001A71A6">
        <w:rPr>
          <w:rFonts w:hint="eastAsia"/>
        </w:rPr>
        <w:t xml:space="preserve"> </w:t>
      </w:r>
      <w:r w:rsidR="00496B7C">
        <w:rPr>
          <w:rFonts w:hint="eastAsia"/>
        </w:rPr>
        <w:t>eBay Friends</w:t>
      </w:r>
      <w:r w:rsidR="00496B7C">
        <w:rPr>
          <w:rFonts w:hint="eastAsia"/>
        </w:rPr>
        <w:t>项目</w:t>
      </w:r>
      <w:r w:rsidR="00F624E3">
        <w:rPr>
          <w:rFonts w:hint="eastAsia"/>
        </w:rPr>
        <w:t>服务端</w:t>
      </w:r>
      <w:r w:rsidR="00B4545F">
        <w:rPr>
          <w:rFonts w:hint="eastAsia"/>
        </w:rPr>
        <w:t>ERD</w:t>
      </w:r>
      <w:bookmarkEnd w:id="161"/>
    </w:p>
    <w:p w14:paraId="12F10568" w14:textId="77777777" w:rsidR="00B4545F" w:rsidRDefault="00B4545F" w:rsidP="00B4545F">
      <w:commentRangeStart w:id="162"/>
      <w:r>
        <w:rPr>
          <w:rFonts w:hint="eastAsia"/>
        </w:rPr>
        <w:tab/>
      </w:r>
      <w:r w:rsidR="00496B7C">
        <w:rPr>
          <w:rFonts w:hint="eastAsia"/>
        </w:rPr>
        <w:t>eBay Friends</w:t>
      </w:r>
      <w:r w:rsidR="00496B7C">
        <w:rPr>
          <w:rFonts w:hint="eastAsia"/>
        </w:rPr>
        <w:t>项目</w:t>
      </w:r>
      <w:r>
        <w:rPr>
          <w:rFonts w:hint="eastAsia"/>
        </w:rPr>
        <w:t>数据的</w:t>
      </w:r>
      <w:r>
        <w:rPr>
          <w:rFonts w:hint="eastAsia"/>
        </w:rPr>
        <w:t>ERD</w:t>
      </w:r>
      <w:r>
        <w:rPr>
          <w:rFonts w:hint="eastAsia"/>
        </w:rPr>
        <w:t>如图</w:t>
      </w:r>
      <w:r w:rsidR="00227E18">
        <w:rPr>
          <w:rFonts w:hint="eastAsia"/>
        </w:rPr>
        <w:t>3.3</w:t>
      </w:r>
      <w:r>
        <w:rPr>
          <w:rFonts w:hint="eastAsia"/>
        </w:rPr>
        <w:t>所示。</w:t>
      </w:r>
      <w:commentRangeEnd w:id="162"/>
      <w:r w:rsidR="00FE3961">
        <w:rPr>
          <w:rStyle w:val="ab"/>
        </w:rPr>
        <w:commentReference w:id="162"/>
      </w:r>
    </w:p>
    <w:p w14:paraId="43692499" w14:textId="77777777" w:rsidR="00B4545F" w:rsidRDefault="00C80E8B" w:rsidP="00C80E8B">
      <w:r>
        <w:rPr>
          <w:noProof/>
        </w:rPr>
        <w:lastRenderedPageBreak/>
        <w:drawing>
          <wp:inline distT="0" distB="0" distL="0" distR="0" wp14:anchorId="4CB33BF6" wp14:editId="13102563">
            <wp:extent cx="5274310" cy="4512945"/>
            <wp:effectExtent l="19050" t="0" r="2540" b="0"/>
            <wp:docPr id="10" name="图片 9"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8"/>
                    <a:stretch>
                      <a:fillRect/>
                    </a:stretch>
                  </pic:blipFill>
                  <pic:spPr>
                    <a:xfrm>
                      <a:off x="0" y="0"/>
                      <a:ext cx="5274310" cy="4512945"/>
                    </a:xfrm>
                    <a:prstGeom prst="rect">
                      <a:avLst/>
                    </a:prstGeom>
                  </pic:spPr>
                </pic:pic>
              </a:graphicData>
            </a:graphic>
          </wp:inline>
        </w:drawing>
      </w:r>
    </w:p>
    <w:p w14:paraId="33ADD5CD" w14:textId="77777777" w:rsidR="00EE5082" w:rsidRDefault="00B4545F" w:rsidP="00563B02">
      <w:pPr>
        <w:pStyle w:val="4"/>
      </w:pPr>
      <w:bookmarkStart w:id="163" w:name="_Toc356859850"/>
      <w:r>
        <w:rPr>
          <w:rFonts w:hint="eastAsia"/>
        </w:rPr>
        <w:t>图</w:t>
      </w:r>
      <w:r w:rsidR="00227E18">
        <w:rPr>
          <w:rFonts w:hint="eastAsia"/>
        </w:rPr>
        <w:t>3.3</w:t>
      </w:r>
      <w:r>
        <w:rPr>
          <w:rFonts w:hint="eastAsia"/>
        </w:rPr>
        <w:t>：</w:t>
      </w:r>
      <w:r w:rsidR="00496B7C">
        <w:rPr>
          <w:rFonts w:hint="eastAsia"/>
        </w:rPr>
        <w:t>eBay Friends</w:t>
      </w:r>
      <w:r w:rsidR="00496B7C">
        <w:rPr>
          <w:rFonts w:hint="eastAsia"/>
        </w:rPr>
        <w:t>项目</w:t>
      </w:r>
      <w:r>
        <w:rPr>
          <w:rFonts w:hint="eastAsia"/>
        </w:rPr>
        <w:t>ERD</w:t>
      </w:r>
      <w:bookmarkEnd w:id="163"/>
    </w:p>
    <w:p w14:paraId="2EEFF99B" w14:textId="77777777" w:rsidR="00A91F04" w:rsidRDefault="00A91F04" w:rsidP="00A91F04">
      <w:pPr>
        <w:pStyle w:val="2"/>
      </w:pPr>
      <w:bookmarkStart w:id="164" w:name="_Toc356850538"/>
      <w:r>
        <w:rPr>
          <w:rFonts w:hint="eastAsia"/>
        </w:rPr>
        <w:t xml:space="preserve">3.3 </w:t>
      </w:r>
      <w:r>
        <w:rPr>
          <w:rFonts w:hint="eastAsia"/>
        </w:rPr>
        <w:t>本章小结</w:t>
      </w:r>
      <w:bookmarkEnd w:id="164"/>
    </w:p>
    <w:p w14:paraId="47478ADF" w14:textId="77777777" w:rsidR="00C80E8B" w:rsidRDefault="00A91F04" w:rsidP="00EE5082">
      <w:r>
        <w:rPr>
          <w:rFonts w:hint="eastAsia"/>
        </w:rPr>
        <w:tab/>
      </w:r>
      <w:r>
        <w:rPr>
          <w:rFonts w:hint="eastAsia"/>
        </w:rPr>
        <w:t>本章详细描述了系统的功能性需求和非功能性需求，</w:t>
      </w:r>
      <w:r w:rsidR="00C80E8B">
        <w:rPr>
          <w:rFonts w:hint="eastAsia"/>
        </w:rPr>
        <w:t>针对本文完成的服务端模块进行了详细的分析。给出了详细的</w:t>
      </w:r>
      <w:r>
        <w:rPr>
          <w:rFonts w:hint="eastAsia"/>
        </w:rPr>
        <w:t>用例图</w:t>
      </w:r>
      <w:r w:rsidR="00C80E8B">
        <w:rPr>
          <w:rFonts w:hint="eastAsia"/>
        </w:rPr>
        <w:t>、用例描述和</w:t>
      </w:r>
      <w:r>
        <w:rPr>
          <w:rFonts w:hint="eastAsia"/>
        </w:rPr>
        <w:t>ER</w:t>
      </w:r>
      <w:r>
        <w:rPr>
          <w:rFonts w:hint="eastAsia"/>
        </w:rPr>
        <w:t>图。</w:t>
      </w:r>
      <w:r w:rsidR="00F368B5">
        <w:rPr>
          <w:rFonts w:hint="eastAsia"/>
        </w:rPr>
        <w:t>从需求方面对</w:t>
      </w:r>
      <w:r w:rsidR="00496B7C">
        <w:rPr>
          <w:rFonts w:hint="eastAsia"/>
        </w:rPr>
        <w:t>eBay Friends</w:t>
      </w:r>
      <w:r w:rsidR="00496B7C">
        <w:rPr>
          <w:rFonts w:hint="eastAsia"/>
        </w:rPr>
        <w:t>项目</w:t>
      </w:r>
      <w:r w:rsidR="00F368B5">
        <w:rPr>
          <w:rFonts w:hint="eastAsia"/>
        </w:rPr>
        <w:t>进行了分析。</w:t>
      </w:r>
    </w:p>
    <w:p w14:paraId="1EA76581" w14:textId="77777777" w:rsidR="00C80E8B" w:rsidRDefault="00C80E8B">
      <w:pPr>
        <w:widowControl/>
        <w:spacing w:line="240" w:lineRule="auto"/>
        <w:jc w:val="left"/>
      </w:pPr>
      <w:r>
        <w:br w:type="page"/>
      </w:r>
    </w:p>
    <w:p w14:paraId="16EDCD33" w14:textId="77777777" w:rsidR="00563B02" w:rsidRPr="003F697C" w:rsidRDefault="00563B02" w:rsidP="00496B7C">
      <w:pPr>
        <w:pStyle w:val="1"/>
      </w:pPr>
      <w:bookmarkStart w:id="165" w:name="_Toc356850539"/>
      <w:r w:rsidRPr="003F697C">
        <w:rPr>
          <w:rFonts w:hint="eastAsia"/>
        </w:rPr>
        <w:lastRenderedPageBreak/>
        <w:t>第四章 eBay Friends</w:t>
      </w:r>
      <w:r w:rsidR="00E35B5A">
        <w:rPr>
          <w:rFonts w:hint="eastAsia"/>
        </w:rPr>
        <w:t>项目服务端</w:t>
      </w:r>
      <w:r w:rsidRPr="003F697C">
        <w:rPr>
          <w:rFonts w:hint="eastAsia"/>
        </w:rPr>
        <w:t>模块</w:t>
      </w:r>
      <w:ins w:id="166" w:author="rentw" w:date="2013-05-22T15:26:00Z">
        <w:r w:rsidR="00FE3961">
          <w:rPr>
            <w:rFonts w:hint="eastAsia"/>
          </w:rPr>
          <w:t>的</w:t>
        </w:r>
        <w:r w:rsidR="00FE3961">
          <w:br/>
        </w:r>
      </w:ins>
      <w:r w:rsidRPr="003F697C">
        <w:rPr>
          <w:rFonts w:hint="eastAsia"/>
        </w:rPr>
        <w:t>设计</w:t>
      </w:r>
      <w:bookmarkEnd w:id="165"/>
    </w:p>
    <w:p w14:paraId="3BE5CE02" w14:textId="77777777" w:rsidR="0022098C" w:rsidRPr="009563B4" w:rsidRDefault="00EE5082" w:rsidP="001D5AAD">
      <w:pPr>
        <w:pStyle w:val="2"/>
      </w:pPr>
      <w:bookmarkStart w:id="167" w:name="_Toc356850540"/>
      <w:r>
        <w:rPr>
          <w:rFonts w:hint="eastAsia"/>
        </w:rPr>
        <w:t>4.1</w:t>
      </w:r>
      <w:r w:rsidR="0022098C">
        <w:rPr>
          <w:rFonts w:hint="eastAsia"/>
        </w:rPr>
        <w:t xml:space="preserve"> </w:t>
      </w:r>
      <w:r w:rsidR="00496B7C">
        <w:rPr>
          <w:rFonts w:hint="eastAsia"/>
        </w:rPr>
        <w:t>eBay Friends</w:t>
      </w:r>
      <w:r w:rsidR="00496B7C">
        <w:rPr>
          <w:rFonts w:hint="eastAsia"/>
        </w:rPr>
        <w:t>项目</w:t>
      </w:r>
      <w:r w:rsidR="0022098C">
        <w:rPr>
          <w:rFonts w:hint="eastAsia"/>
        </w:rPr>
        <w:t>的</w:t>
      </w:r>
      <w:r w:rsidR="00F66B33">
        <w:rPr>
          <w:rFonts w:hint="eastAsia"/>
        </w:rPr>
        <w:t>概要</w:t>
      </w:r>
      <w:r w:rsidR="0022098C">
        <w:rPr>
          <w:rFonts w:hint="eastAsia"/>
        </w:rPr>
        <w:t>设计</w:t>
      </w:r>
      <w:bookmarkEnd w:id="167"/>
    </w:p>
    <w:p w14:paraId="7A1CEA34" w14:textId="77777777" w:rsidR="00014084" w:rsidRDefault="00F73910" w:rsidP="00014084">
      <w:pPr>
        <w:pStyle w:val="3"/>
        <w:rPr>
          <w:rFonts w:hAnsi="宋体" w:cs="Arial"/>
        </w:rPr>
      </w:pPr>
      <w:bookmarkStart w:id="168" w:name="_Toc356850541"/>
      <w:commentRangeStart w:id="169"/>
      <w:r>
        <w:rPr>
          <w:rFonts w:hAnsi="宋体" w:cs="Arial" w:hint="eastAsia"/>
        </w:rPr>
        <w:t>4.1.</w:t>
      </w:r>
      <w:r w:rsidR="00014084" w:rsidRPr="001A7546">
        <w:rPr>
          <w:rFonts w:hAnsi="宋体" w:cs="Arial"/>
        </w:rPr>
        <w:t xml:space="preserve">1 </w:t>
      </w:r>
      <w:r w:rsidR="00496B7C">
        <w:rPr>
          <w:rFonts w:hAnsi="宋体" w:cs="Arial" w:hint="eastAsia"/>
        </w:rPr>
        <w:t>eBay Friends</w:t>
      </w:r>
      <w:r w:rsidR="00496B7C">
        <w:rPr>
          <w:rFonts w:hAnsi="宋体" w:cs="Arial" w:hint="eastAsia"/>
        </w:rPr>
        <w:t>项目</w:t>
      </w:r>
      <w:r w:rsidR="00AF1923">
        <w:rPr>
          <w:rFonts w:hAnsi="宋体" w:cs="Arial" w:hint="eastAsia"/>
        </w:rPr>
        <w:t>前台概要设计</w:t>
      </w:r>
      <w:bookmarkEnd w:id="168"/>
      <w:commentRangeEnd w:id="169"/>
      <w:r w:rsidR="00FE3961">
        <w:rPr>
          <w:rStyle w:val="ab"/>
          <w:rFonts w:ascii="Arial" w:hAnsi="Arial"/>
          <w:b w:val="0"/>
          <w:bCs w:val="0"/>
        </w:rPr>
        <w:commentReference w:id="169"/>
      </w:r>
    </w:p>
    <w:p w14:paraId="4251D808" w14:textId="77777777" w:rsidR="00AF1923" w:rsidRPr="00AF1923" w:rsidRDefault="00AF1923" w:rsidP="00AF1923">
      <w:r>
        <w:rPr>
          <w:rFonts w:hint="eastAsia"/>
        </w:rPr>
        <w:tab/>
      </w:r>
      <w:r w:rsidR="00496B7C">
        <w:rPr>
          <w:rFonts w:hint="eastAsia"/>
        </w:rPr>
        <w:t>eBay Friends</w:t>
      </w:r>
      <w:r w:rsidR="00496B7C">
        <w:rPr>
          <w:rFonts w:hint="eastAsia"/>
        </w:rPr>
        <w:t>项目</w:t>
      </w:r>
      <w:r>
        <w:rPr>
          <w:rFonts w:hint="eastAsia"/>
        </w:rPr>
        <w:t>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14:paraId="58D99095" w14:textId="77777777" w:rsidR="00014084" w:rsidRDefault="0017042C" w:rsidP="00014084">
      <w:r>
        <w:rPr>
          <w:noProof/>
        </w:rPr>
        <w:drawing>
          <wp:inline distT="0" distB="0" distL="0" distR="0" wp14:anchorId="6D76F259" wp14:editId="073C20B2">
            <wp:extent cx="5274310" cy="4715510"/>
            <wp:effectExtent l="19050" t="0" r="2540" b="0"/>
            <wp:docPr id="24" name="图片 23" descr="front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ckage.png"/>
                    <pic:cNvPicPr/>
                  </pic:nvPicPr>
                  <pic:blipFill>
                    <a:blip r:embed="rId29"/>
                    <a:stretch>
                      <a:fillRect/>
                    </a:stretch>
                  </pic:blipFill>
                  <pic:spPr>
                    <a:xfrm>
                      <a:off x="0" y="0"/>
                      <a:ext cx="5274310" cy="4715510"/>
                    </a:xfrm>
                    <a:prstGeom prst="rect">
                      <a:avLst/>
                    </a:prstGeom>
                  </pic:spPr>
                </pic:pic>
              </a:graphicData>
            </a:graphic>
          </wp:inline>
        </w:drawing>
      </w:r>
    </w:p>
    <w:p w14:paraId="2D8C90A0" w14:textId="77777777" w:rsidR="00337D2D" w:rsidRPr="00337D2D" w:rsidRDefault="00732AA3" w:rsidP="00CC7966">
      <w:pPr>
        <w:pStyle w:val="4"/>
      </w:pPr>
      <w:bookmarkStart w:id="170" w:name="_Toc356859851"/>
      <w:r>
        <w:rPr>
          <w:rFonts w:hint="eastAsia"/>
        </w:rPr>
        <w:t>图</w:t>
      </w:r>
      <w:r w:rsidR="00D52A57">
        <w:rPr>
          <w:rFonts w:hint="eastAsia"/>
        </w:rPr>
        <w:t>4.1</w:t>
      </w:r>
      <w:r w:rsidR="00362E93">
        <w:rPr>
          <w:rFonts w:hint="eastAsia"/>
        </w:rPr>
        <w:t>：</w:t>
      </w:r>
      <w:r w:rsidR="00496B7C">
        <w:rPr>
          <w:rFonts w:hint="eastAsia"/>
        </w:rPr>
        <w:t>eBay Friends</w:t>
      </w:r>
      <w:r w:rsidR="00496B7C">
        <w:rPr>
          <w:rFonts w:hint="eastAsia"/>
        </w:rPr>
        <w:t>项目</w:t>
      </w:r>
      <w:r>
        <w:rPr>
          <w:rFonts w:hint="eastAsia"/>
        </w:rPr>
        <w:t>前台设计包图</w:t>
      </w:r>
      <w:bookmarkEnd w:id="170"/>
    </w:p>
    <w:p w14:paraId="04952491" w14:textId="77777777" w:rsidR="00014084" w:rsidRPr="001A7546" w:rsidRDefault="00311171" w:rsidP="00014084">
      <w:pPr>
        <w:pStyle w:val="3"/>
        <w:rPr>
          <w:rFonts w:hAnsi="宋体" w:cs="Arial"/>
        </w:rPr>
      </w:pPr>
      <w:bookmarkStart w:id="171" w:name="_Toc356850542"/>
      <w:r>
        <w:rPr>
          <w:rFonts w:hAnsi="宋体" w:cs="Arial" w:hint="eastAsia"/>
        </w:rPr>
        <w:lastRenderedPageBreak/>
        <w:t>4.1.2</w:t>
      </w:r>
      <w:r w:rsidR="00014084" w:rsidRPr="001A7546">
        <w:rPr>
          <w:rFonts w:hAnsi="宋体" w:cs="Arial"/>
        </w:rPr>
        <w:t xml:space="preserve"> </w:t>
      </w:r>
      <w:r w:rsidR="00496B7C">
        <w:rPr>
          <w:rFonts w:hAnsi="宋体" w:cs="Arial" w:hint="eastAsia"/>
        </w:rPr>
        <w:t>eBay Friends</w:t>
      </w:r>
      <w:r w:rsidR="00496B7C">
        <w:rPr>
          <w:rFonts w:hAnsi="宋体" w:cs="Arial" w:hint="eastAsia"/>
        </w:rPr>
        <w:t>项目</w:t>
      </w:r>
      <w:commentRangeStart w:id="172"/>
      <w:r w:rsidR="00EF058B">
        <w:rPr>
          <w:rFonts w:hAnsi="宋体" w:cs="Arial" w:hint="eastAsia"/>
        </w:rPr>
        <w:t>后台</w:t>
      </w:r>
      <w:commentRangeEnd w:id="172"/>
      <w:r w:rsidR="000F7576">
        <w:rPr>
          <w:rStyle w:val="ab"/>
          <w:rFonts w:ascii="Arial" w:hAnsi="Arial"/>
          <w:b w:val="0"/>
          <w:bCs w:val="0"/>
        </w:rPr>
        <w:commentReference w:id="172"/>
      </w:r>
      <w:r w:rsidR="00C9667A">
        <w:rPr>
          <w:rFonts w:hAnsi="宋体" w:cs="Arial" w:hint="eastAsia"/>
        </w:rPr>
        <w:t>服务器概要</w:t>
      </w:r>
      <w:r w:rsidR="00EF058B">
        <w:rPr>
          <w:rFonts w:hAnsi="宋体" w:cs="Arial" w:hint="eastAsia"/>
        </w:rPr>
        <w:t>设计</w:t>
      </w:r>
      <w:bookmarkEnd w:id="171"/>
    </w:p>
    <w:p w14:paraId="68A88B5E" w14:textId="77777777" w:rsidR="00672D5F" w:rsidRDefault="00672D5F" w:rsidP="00014084">
      <w:r>
        <w:rPr>
          <w:rFonts w:hint="eastAsia"/>
        </w:rPr>
        <w:tab/>
      </w:r>
      <w:r w:rsidR="00496B7C">
        <w:rPr>
          <w:rFonts w:hint="eastAsia"/>
        </w:rPr>
        <w:t>eBay Friends</w:t>
      </w:r>
      <w:r w:rsidR="00496B7C">
        <w:rPr>
          <w:rFonts w:hint="eastAsia"/>
        </w:rPr>
        <w:t>项目</w:t>
      </w:r>
      <w:r>
        <w:rPr>
          <w:rFonts w:hint="eastAsia"/>
        </w:rPr>
        <w:t>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系统的概要设计如</w:t>
      </w:r>
      <w:r w:rsidR="00B43738">
        <w:rPr>
          <w:rFonts w:hint="eastAsia"/>
        </w:rPr>
        <w:t>图</w:t>
      </w:r>
      <w:r w:rsidR="00CC7966">
        <w:rPr>
          <w:rFonts w:hint="eastAsia"/>
        </w:rPr>
        <w:t>4.2</w:t>
      </w:r>
      <w:r>
        <w:rPr>
          <w:rFonts w:hint="eastAsia"/>
        </w:rPr>
        <w:t>所示。</w:t>
      </w:r>
    </w:p>
    <w:p w14:paraId="24F773EF" w14:textId="77777777" w:rsidR="00672D5F" w:rsidRDefault="0017042C" w:rsidP="0088407C">
      <w:pPr>
        <w:jc w:val="center"/>
      </w:pPr>
      <w:r>
        <w:rPr>
          <w:noProof/>
        </w:rPr>
        <w:drawing>
          <wp:inline distT="0" distB="0" distL="0" distR="0" wp14:anchorId="28BEF08E" wp14:editId="401F51A6">
            <wp:extent cx="4377994" cy="5896535"/>
            <wp:effectExtent l="19050" t="0" r="3506" b="0"/>
            <wp:docPr id="25" name="图片 24" descr="serv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ackage.png"/>
                    <pic:cNvPicPr/>
                  </pic:nvPicPr>
                  <pic:blipFill>
                    <a:blip r:embed="rId30"/>
                    <a:stretch>
                      <a:fillRect/>
                    </a:stretch>
                  </pic:blipFill>
                  <pic:spPr>
                    <a:xfrm>
                      <a:off x="0" y="0"/>
                      <a:ext cx="4376135" cy="5894031"/>
                    </a:xfrm>
                    <a:prstGeom prst="rect">
                      <a:avLst/>
                    </a:prstGeom>
                  </pic:spPr>
                </pic:pic>
              </a:graphicData>
            </a:graphic>
          </wp:inline>
        </w:drawing>
      </w:r>
    </w:p>
    <w:p w14:paraId="4427690C" w14:textId="77777777" w:rsidR="00672D5F" w:rsidRPr="00014084" w:rsidRDefault="00672D5F" w:rsidP="00672D5F">
      <w:pPr>
        <w:pStyle w:val="4"/>
      </w:pPr>
      <w:bookmarkStart w:id="173" w:name="_Toc356859852"/>
      <w:r>
        <w:rPr>
          <w:rFonts w:hint="eastAsia"/>
        </w:rPr>
        <w:t>图</w:t>
      </w:r>
      <w:r w:rsidR="008C1312">
        <w:rPr>
          <w:rFonts w:hint="eastAsia"/>
        </w:rPr>
        <w:t>4.2</w:t>
      </w:r>
      <w:r>
        <w:rPr>
          <w:rFonts w:hint="eastAsia"/>
        </w:rPr>
        <w:t>：后台系统概要设计图</w:t>
      </w:r>
      <w:bookmarkEnd w:id="173"/>
    </w:p>
    <w:p w14:paraId="36F5C74E" w14:textId="77777777" w:rsidR="00F65F8C" w:rsidRDefault="00843127" w:rsidP="00F65F8C">
      <w:pPr>
        <w:pStyle w:val="3"/>
      </w:pPr>
      <w:bookmarkStart w:id="174" w:name="_Toc356850543"/>
      <w:r>
        <w:rPr>
          <w:rFonts w:hint="eastAsia"/>
        </w:rPr>
        <w:lastRenderedPageBreak/>
        <w:t>4</w:t>
      </w:r>
      <w:r w:rsidR="00D50306">
        <w:rPr>
          <w:rFonts w:hint="eastAsia"/>
        </w:rPr>
        <w:t>.1.3</w:t>
      </w:r>
      <w:r w:rsidR="001A71A6">
        <w:rPr>
          <w:rFonts w:hint="eastAsia"/>
        </w:rPr>
        <w:t xml:space="preserve"> </w:t>
      </w:r>
      <w:r w:rsidR="00496B7C">
        <w:rPr>
          <w:rFonts w:hint="eastAsia"/>
        </w:rPr>
        <w:t>eBay Friends</w:t>
      </w:r>
      <w:r w:rsidR="00496B7C">
        <w:rPr>
          <w:rFonts w:hint="eastAsia"/>
        </w:rPr>
        <w:t>项目</w:t>
      </w:r>
      <w:r w:rsidR="00F65F8C">
        <w:rPr>
          <w:rFonts w:hint="eastAsia"/>
        </w:rPr>
        <w:t>数据库概要设计</w:t>
      </w:r>
      <w:bookmarkEnd w:id="174"/>
    </w:p>
    <w:p w14:paraId="0DEBBBED" w14:textId="77777777" w:rsidR="00D24D6B" w:rsidRDefault="00F65F8C" w:rsidP="00F65F8C">
      <w:r>
        <w:rPr>
          <w:rFonts w:hint="eastAsia"/>
        </w:rPr>
        <w:tab/>
      </w:r>
      <w:r w:rsidR="00496B7C">
        <w:rPr>
          <w:rFonts w:hint="eastAsia"/>
        </w:rPr>
        <w:t>eBay Friends</w:t>
      </w:r>
      <w:r w:rsidR="00496B7C">
        <w:rPr>
          <w:rFonts w:hint="eastAsia"/>
        </w:rPr>
        <w:t>项目</w:t>
      </w:r>
      <w:r>
        <w:rPr>
          <w:rFonts w:hint="eastAsia"/>
        </w:rPr>
        <w:t>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14:paraId="27953C9B" w14:textId="77777777"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w:t>
      </w:r>
      <w:proofErr w:type="gramStart"/>
      <w:r>
        <w:rPr>
          <w:rFonts w:hint="eastAsia"/>
        </w:rPr>
        <w:t>存进行</w:t>
      </w:r>
      <w:proofErr w:type="gramEnd"/>
      <w:r>
        <w:rPr>
          <w:rFonts w:hint="eastAsia"/>
        </w:rPr>
        <w:t>文件存储。主要方式是：文件存储由</w:t>
      </w:r>
      <w:r w:rsidRPr="00D24D6B">
        <w:rPr>
          <w:rFonts w:hint="eastAsia"/>
        </w:rPr>
        <w:t>表名</w:t>
      </w:r>
      <w:r w:rsidRPr="00D24D6B">
        <w:rPr>
          <w:rFonts w:hint="eastAsia"/>
        </w:rPr>
        <w:t>.files</w:t>
      </w:r>
      <w:r w:rsidRPr="00D24D6B">
        <w:rPr>
          <w:rFonts w:hint="eastAsia"/>
        </w:rPr>
        <w:t>和</w:t>
      </w:r>
      <w:r w:rsidRPr="00D24D6B">
        <w:rPr>
          <w:rFonts w:hint="eastAsia"/>
        </w:rPr>
        <w:t xml:space="preserve"> </w:t>
      </w:r>
      <w:r w:rsidRPr="00D24D6B">
        <w:rPr>
          <w:rFonts w:hint="eastAsia"/>
        </w:rPr>
        <w:t>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14:paraId="2342C10E" w14:textId="77777777" w:rsidR="00755774" w:rsidRDefault="00755774" w:rsidP="00F65F8C">
      <w:commentRangeStart w:id="175"/>
      <w:r>
        <w:rPr>
          <w:rFonts w:hint="eastAsia"/>
        </w:rPr>
        <w:tab/>
      </w:r>
      <w:r>
        <w:rPr>
          <w:rFonts w:hint="eastAsia"/>
        </w:rPr>
        <w:t>数据库设计图，如图</w:t>
      </w:r>
      <w:r w:rsidR="00AB327F">
        <w:rPr>
          <w:rFonts w:hint="eastAsia"/>
        </w:rPr>
        <w:t>4.3</w:t>
      </w:r>
      <w:r>
        <w:rPr>
          <w:rFonts w:hint="eastAsia"/>
        </w:rPr>
        <w:t>所示。</w:t>
      </w:r>
      <w:commentRangeEnd w:id="175"/>
      <w:r w:rsidR="00FE3961">
        <w:rPr>
          <w:rStyle w:val="ab"/>
        </w:rPr>
        <w:commentReference w:id="175"/>
      </w:r>
    </w:p>
    <w:p w14:paraId="52F4F925" w14:textId="77777777" w:rsidR="00755774" w:rsidRDefault="0017042C" w:rsidP="0088407C">
      <w:pPr>
        <w:jc w:val="center"/>
      </w:pPr>
      <w:r>
        <w:rPr>
          <w:noProof/>
        </w:rPr>
        <w:drawing>
          <wp:inline distT="0" distB="0" distL="0" distR="0" wp14:anchorId="0C8C33E3" wp14:editId="79AF3220">
            <wp:extent cx="3887321" cy="5096201"/>
            <wp:effectExtent l="19050" t="0" r="0" b="0"/>
            <wp:docPr id="26" name="图片 25" descr="da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se.png"/>
                    <pic:cNvPicPr/>
                  </pic:nvPicPr>
                  <pic:blipFill>
                    <a:blip r:embed="rId31"/>
                    <a:stretch>
                      <a:fillRect/>
                    </a:stretch>
                  </pic:blipFill>
                  <pic:spPr>
                    <a:xfrm>
                      <a:off x="0" y="0"/>
                      <a:ext cx="3890167" cy="5099932"/>
                    </a:xfrm>
                    <a:prstGeom prst="rect">
                      <a:avLst/>
                    </a:prstGeom>
                  </pic:spPr>
                </pic:pic>
              </a:graphicData>
            </a:graphic>
          </wp:inline>
        </w:drawing>
      </w:r>
    </w:p>
    <w:p w14:paraId="1B06F016" w14:textId="77777777" w:rsidR="00755774" w:rsidRPr="00755774" w:rsidRDefault="00755774" w:rsidP="00755774">
      <w:pPr>
        <w:pStyle w:val="4"/>
      </w:pPr>
      <w:bookmarkStart w:id="176" w:name="_Toc356859853"/>
      <w:r>
        <w:rPr>
          <w:rFonts w:hint="eastAsia"/>
        </w:rPr>
        <w:t>图</w:t>
      </w:r>
      <w:r w:rsidR="005823C0">
        <w:rPr>
          <w:rFonts w:hint="eastAsia"/>
        </w:rPr>
        <w:t>4.3</w:t>
      </w:r>
      <w:r>
        <w:rPr>
          <w:rFonts w:hint="eastAsia"/>
        </w:rPr>
        <w:t>：</w:t>
      </w:r>
      <w:commentRangeStart w:id="177"/>
      <w:r>
        <w:rPr>
          <w:rFonts w:hint="eastAsia"/>
        </w:rPr>
        <w:t>数据库设计图</w:t>
      </w:r>
      <w:bookmarkEnd w:id="176"/>
      <w:commentRangeEnd w:id="177"/>
      <w:r w:rsidR="00FE3961">
        <w:rPr>
          <w:rStyle w:val="ab"/>
          <w:rFonts w:cs="Times New Roman"/>
        </w:rPr>
        <w:commentReference w:id="177"/>
      </w:r>
    </w:p>
    <w:p w14:paraId="74354831" w14:textId="77777777" w:rsidR="00524740" w:rsidRDefault="009708EE" w:rsidP="00524740">
      <w:pPr>
        <w:pStyle w:val="3"/>
      </w:pPr>
      <w:bookmarkStart w:id="178" w:name="_Toc356850544"/>
      <w:r>
        <w:rPr>
          <w:rFonts w:hint="eastAsia"/>
        </w:rPr>
        <w:lastRenderedPageBreak/>
        <w:t>4.1</w:t>
      </w:r>
      <w:r w:rsidR="00524740">
        <w:rPr>
          <w:rFonts w:hint="eastAsia"/>
        </w:rPr>
        <w:t>.4</w:t>
      </w:r>
      <w:r w:rsidR="001A71A6">
        <w:rPr>
          <w:rFonts w:hint="eastAsia"/>
        </w:rPr>
        <w:t xml:space="preserve"> </w:t>
      </w:r>
      <w:r w:rsidR="00496B7C">
        <w:rPr>
          <w:rFonts w:hint="eastAsia"/>
        </w:rPr>
        <w:t>eBay Friends</w:t>
      </w:r>
      <w:r w:rsidR="00496B7C">
        <w:rPr>
          <w:rFonts w:hint="eastAsia"/>
        </w:rPr>
        <w:t>项目</w:t>
      </w:r>
      <w:r w:rsidR="00524740">
        <w:rPr>
          <w:rFonts w:hint="eastAsia"/>
        </w:rPr>
        <w:t>接口描述</w:t>
      </w:r>
      <w:bookmarkEnd w:id="178"/>
    </w:p>
    <w:p w14:paraId="3B1F7597" w14:textId="77777777" w:rsidR="00524740" w:rsidRDefault="00524740" w:rsidP="00524740">
      <w:r>
        <w:rPr>
          <w:rFonts w:hint="eastAsia"/>
        </w:rPr>
        <w:tab/>
      </w:r>
      <w:r w:rsidR="00496B7C">
        <w:rPr>
          <w:rFonts w:hint="eastAsia"/>
        </w:rPr>
        <w:t>eBay Friends</w:t>
      </w:r>
      <w:r w:rsidR="00496B7C">
        <w:rPr>
          <w:rFonts w:hint="eastAsia"/>
        </w:rPr>
        <w:t>项目</w:t>
      </w:r>
      <w:r>
        <w:rPr>
          <w:rFonts w:hint="eastAsia"/>
        </w:rPr>
        <w:t>大致分为四个模块：前端，服务器，消息系统和数据库。</w:t>
      </w:r>
    </w:p>
    <w:p w14:paraId="40EEEA03" w14:textId="77777777" w:rsidR="00524740" w:rsidRDefault="00524740" w:rsidP="00524740">
      <w:pPr>
        <w:ind w:firstLine="420"/>
      </w:pPr>
      <w:r>
        <w:rPr>
          <w:rFonts w:hint="eastAsia"/>
        </w:rPr>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19"/>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14:paraId="28944BDC" w14:textId="77777777"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14:paraId="5C2EF76F" w14:textId="77777777" w:rsidR="00093958" w:rsidRDefault="00F368B5" w:rsidP="00B22E2E">
      <w:pPr>
        <w:pStyle w:val="2"/>
      </w:pPr>
      <w:bookmarkStart w:id="180" w:name="_Toc356850545"/>
      <w:r>
        <w:rPr>
          <w:rFonts w:hint="eastAsia"/>
        </w:rPr>
        <w:t>4.2</w:t>
      </w:r>
      <w:r w:rsidR="00B22E2E">
        <w:rPr>
          <w:rFonts w:hint="eastAsia"/>
        </w:rPr>
        <w:t xml:space="preserve"> </w:t>
      </w:r>
      <w:r w:rsidR="00E4232A">
        <w:rPr>
          <w:rFonts w:hint="eastAsia"/>
        </w:rPr>
        <w:t>eBay Friends</w:t>
      </w:r>
      <w:r w:rsidR="00E4232A">
        <w:rPr>
          <w:rFonts w:hint="eastAsia"/>
        </w:rPr>
        <w:t>项目</w:t>
      </w:r>
      <w:r w:rsidR="008A2C4A">
        <w:rPr>
          <w:rFonts w:hint="eastAsia"/>
        </w:rPr>
        <w:t>服务端</w:t>
      </w:r>
      <w:r w:rsidR="00093958">
        <w:rPr>
          <w:rFonts w:hint="eastAsia"/>
        </w:rPr>
        <w:t>模块</w:t>
      </w:r>
      <w:r w:rsidR="007A7D66">
        <w:rPr>
          <w:rFonts w:hint="eastAsia"/>
        </w:rPr>
        <w:t>详细设计</w:t>
      </w:r>
      <w:bookmarkEnd w:id="180"/>
    </w:p>
    <w:p w14:paraId="10D7463A" w14:textId="77777777" w:rsidR="00093958" w:rsidRDefault="008A2C4A" w:rsidP="008A2C4A">
      <w:pPr>
        <w:pStyle w:val="3"/>
      </w:pPr>
      <w:bookmarkStart w:id="181" w:name="_Toc356850546"/>
      <w:r>
        <w:rPr>
          <w:rFonts w:hint="eastAsia"/>
        </w:rPr>
        <w:t>4.2.1</w:t>
      </w:r>
      <w:r w:rsidR="001A71A6">
        <w:rPr>
          <w:rFonts w:hint="eastAsia"/>
        </w:rPr>
        <w:t xml:space="preserve"> </w:t>
      </w:r>
      <w:r w:rsidR="002810CB">
        <w:rPr>
          <w:rFonts w:hint="eastAsia"/>
        </w:rPr>
        <w:t>eBay Friends</w:t>
      </w:r>
      <w:r w:rsidR="002810CB">
        <w:rPr>
          <w:rFonts w:hint="eastAsia"/>
        </w:rPr>
        <w:t>项目</w:t>
      </w:r>
      <w:r>
        <w:rPr>
          <w:rFonts w:hint="eastAsia"/>
        </w:rPr>
        <w:t>服务器模块概述</w:t>
      </w:r>
      <w:bookmarkEnd w:id="181"/>
    </w:p>
    <w:p w14:paraId="2DADDDF0" w14:textId="77777777"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14:paraId="022802E1" w14:textId="77777777"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00A31771">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14:paraId="5403182D" w14:textId="77777777" w:rsidR="0037677D" w:rsidRDefault="0037677D" w:rsidP="0037677D">
      <w:pPr>
        <w:pStyle w:val="3"/>
      </w:pPr>
      <w:bookmarkStart w:id="182" w:name="_Toc356850547"/>
      <w:r>
        <w:rPr>
          <w:rFonts w:hint="eastAsia"/>
        </w:rPr>
        <w:lastRenderedPageBreak/>
        <w:t>4.2.2</w:t>
      </w:r>
      <w:r w:rsidR="001A71A6">
        <w:rPr>
          <w:rFonts w:hint="eastAsia"/>
        </w:rPr>
        <w:t xml:space="preserve"> </w:t>
      </w:r>
      <w:r w:rsidR="003C3EFE">
        <w:rPr>
          <w:rFonts w:hint="eastAsia"/>
        </w:rPr>
        <w:t>eBay Friends</w:t>
      </w:r>
      <w:r w:rsidR="003C3EFE">
        <w:rPr>
          <w:rFonts w:hint="eastAsia"/>
        </w:rPr>
        <w:t>项目</w:t>
      </w:r>
      <w:r>
        <w:rPr>
          <w:rFonts w:hint="eastAsia"/>
        </w:rPr>
        <w:t>数据库模块概述</w:t>
      </w:r>
      <w:bookmarkEnd w:id="182"/>
    </w:p>
    <w:p w14:paraId="15C35729" w14:textId="77777777"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14:paraId="01F37E17" w14:textId="77777777" w:rsidR="00C40A64" w:rsidRPr="0037677D" w:rsidRDefault="00C40A64" w:rsidP="0037677D">
      <w:r>
        <w:rPr>
          <w:rFonts w:hint="eastAsia"/>
        </w:rPr>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14:paraId="7538E2B0" w14:textId="77777777" w:rsidR="00C40A64" w:rsidRPr="00C40A64" w:rsidRDefault="00014084" w:rsidP="00C40A64">
      <w:pPr>
        <w:pStyle w:val="3"/>
        <w:rPr>
          <w:rFonts w:hAnsi="宋体" w:cs="Arial"/>
        </w:rPr>
      </w:pPr>
      <w:bookmarkStart w:id="183" w:name="_Toc356850548"/>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r w:rsidRPr="001A7546">
        <w:rPr>
          <w:rFonts w:hAnsi="宋体" w:cs="Arial"/>
        </w:rPr>
        <w:t xml:space="preserve"> </w:t>
      </w:r>
      <w:bookmarkStart w:id="184" w:name="OLE_LINK3"/>
      <w:bookmarkStart w:id="185" w:name="OLE_LINK4"/>
      <w:r w:rsidR="003C3EFE">
        <w:rPr>
          <w:rFonts w:hint="eastAsia"/>
        </w:rPr>
        <w:t>eBay Friends</w:t>
      </w:r>
      <w:r w:rsidR="003C3EFE">
        <w:rPr>
          <w:rFonts w:hint="eastAsia"/>
        </w:rPr>
        <w:t>项目</w:t>
      </w:r>
      <w:r w:rsidR="00C40A64">
        <w:rPr>
          <w:rFonts w:hAnsi="宋体" w:cs="Arial" w:hint="eastAsia"/>
        </w:rPr>
        <w:t>服务器模块的详细设计</w:t>
      </w:r>
      <w:bookmarkEnd w:id="183"/>
      <w:bookmarkEnd w:id="184"/>
      <w:bookmarkEnd w:id="185"/>
      <w:r w:rsidR="00C40A64">
        <w:rPr>
          <w:rFonts w:hAnsi="宋体" w:cs="Arial" w:hint="eastAsia"/>
        </w:rPr>
        <w:tab/>
      </w:r>
    </w:p>
    <w:p w14:paraId="225D6BD5" w14:textId="77777777"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14:paraId="74FE9887" w14:textId="77777777" w:rsidR="00A276D3" w:rsidRDefault="0017042C" w:rsidP="00227E18">
      <w:r>
        <w:rPr>
          <w:noProof/>
        </w:rPr>
        <w:drawing>
          <wp:inline distT="0" distB="0" distL="0" distR="0" wp14:anchorId="5122EB56" wp14:editId="43AB29DE">
            <wp:extent cx="4606738" cy="4762034"/>
            <wp:effectExtent l="19050" t="0" r="3362" b="0"/>
            <wp:docPr id="27" name="图片 26"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32"/>
                    <a:stretch>
                      <a:fillRect/>
                    </a:stretch>
                  </pic:blipFill>
                  <pic:spPr>
                    <a:xfrm>
                      <a:off x="0" y="0"/>
                      <a:ext cx="4606169" cy="4761446"/>
                    </a:xfrm>
                    <a:prstGeom prst="rect">
                      <a:avLst/>
                    </a:prstGeom>
                  </pic:spPr>
                </pic:pic>
              </a:graphicData>
            </a:graphic>
          </wp:inline>
        </w:drawing>
      </w:r>
    </w:p>
    <w:p w14:paraId="662E5E30" w14:textId="77777777" w:rsidR="00A276D3" w:rsidRDefault="00A276D3" w:rsidP="00227E18">
      <w:pPr>
        <w:pStyle w:val="4"/>
      </w:pPr>
      <w:bookmarkStart w:id="186" w:name="_Toc356859854"/>
      <w:r>
        <w:rPr>
          <w:rFonts w:hint="eastAsia"/>
        </w:rPr>
        <w:t>图</w:t>
      </w:r>
      <w:r w:rsidR="00375018">
        <w:rPr>
          <w:rFonts w:hint="eastAsia"/>
        </w:rPr>
        <w:t>4.4</w:t>
      </w:r>
      <w:r w:rsidR="00362E93">
        <w:rPr>
          <w:rFonts w:hint="eastAsia"/>
        </w:rPr>
        <w:t>：</w:t>
      </w:r>
      <w:r>
        <w:rPr>
          <w:rFonts w:hint="eastAsia"/>
        </w:rPr>
        <w:t>服务器详细设计类图</w:t>
      </w:r>
      <w:bookmarkEnd w:id="186"/>
    </w:p>
    <w:p w14:paraId="1BE04E0D" w14:textId="77777777" w:rsidR="00A276D3" w:rsidRDefault="00A276D3" w:rsidP="00014084">
      <w:r>
        <w:rPr>
          <w:rFonts w:hint="eastAsia"/>
        </w:rPr>
        <w:lastRenderedPageBreak/>
        <w:tab/>
      </w:r>
      <w:r>
        <w:rPr>
          <w:rFonts w:hint="eastAsia"/>
        </w:rPr>
        <w:t>如上图所示，服务器大概分为三个部分：</w:t>
      </w:r>
    </w:p>
    <w:p w14:paraId="071F10CF" w14:textId="77777777" w:rsidR="0088407C" w:rsidRDefault="00A276D3" w:rsidP="0088407C">
      <w:pPr>
        <w:pStyle w:val="af"/>
        <w:numPr>
          <w:ilvl w:val="0"/>
          <w:numId w:val="46"/>
        </w:numPr>
      </w:pPr>
      <w:proofErr w:type="gramStart"/>
      <w:r>
        <w:rPr>
          <w:rFonts w:hint="eastAsia"/>
        </w:rPr>
        <w:t>django-admin</w:t>
      </w:r>
      <w:r>
        <w:rPr>
          <w:rFonts w:hint="eastAsia"/>
        </w:rPr>
        <w:t>部分，这个部分主要由</w:t>
      </w:r>
      <w:r>
        <w:rPr>
          <w:rFonts w:hint="eastAsia"/>
        </w:rPr>
        <w:t>django</w:t>
      </w:r>
      <w:r>
        <w:rPr>
          <w:rFonts w:hint="eastAsia"/>
        </w:rPr>
        <w:t>框架自动生成</w:t>
      </w:r>
      <w:proofErr w:type="gramEnd"/>
      <w:r>
        <w:rPr>
          <w:rFonts w:hint="eastAsia"/>
        </w:rPr>
        <w:t>。为了完成服务器与数据库的连接，需要对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14:paraId="4DD47EA2" w14:textId="77777777" w:rsidR="0088407C" w:rsidRDefault="00B358A3" w:rsidP="0088407C">
      <w:pPr>
        <w:pStyle w:val="af"/>
        <w:numPr>
          <w:ilvl w:val="0"/>
          <w:numId w:val="46"/>
        </w:numPr>
      </w:pPr>
      <w:r>
        <w:rPr>
          <w:rFonts w:hint="eastAsia"/>
          <w:lang w:eastAsia="zh-CN"/>
        </w:rPr>
        <w:t>views</w:t>
      </w:r>
      <w:r>
        <w:rPr>
          <w:rFonts w:hint="eastAsia"/>
          <w:lang w:eastAsia="zh-CN"/>
        </w:rPr>
        <w:t>部分，这个部分由自己设计完成。</w:t>
      </w:r>
      <w:r>
        <w:rPr>
          <w:rFonts w:hint="eastAsia"/>
        </w:rPr>
        <w:t>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t>HttpResponse</w:t>
      </w:r>
      <w:r>
        <w:rPr>
          <w:rFonts w:hint="eastAsia"/>
        </w:rPr>
        <w:t>。</w:t>
      </w:r>
    </w:p>
    <w:p w14:paraId="6C0AF7D9" w14:textId="77777777" w:rsidR="00B358A3" w:rsidRPr="00A276D3" w:rsidRDefault="00B358A3" w:rsidP="0088407C">
      <w:pPr>
        <w:pStyle w:val="af"/>
        <w:numPr>
          <w:ilvl w:val="0"/>
          <w:numId w:val="46"/>
        </w:numPr>
      </w:pPr>
      <w:r>
        <w:rPr>
          <w:rFonts w:hint="eastAsia"/>
          <w:lang w:eastAsia="zh-CN"/>
        </w:rPr>
        <w:t>models</w:t>
      </w:r>
      <w:r>
        <w:rPr>
          <w:rFonts w:hint="eastAsia"/>
          <w:lang w:eastAsia="zh-CN"/>
        </w:rPr>
        <w:t>部分，这个部分由自己设计完成。主要是各个模块的数据结构的设计，与后台数据库中的</w:t>
      </w:r>
      <w:r>
        <w:rPr>
          <w:rFonts w:hint="eastAsia"/>
          <w:lang w:eastAsia="zh-CN"/>
        </w:rPr>
        <w:t>collection</w:t>
      </w:r>
      <w:r>
        <w:rPr>
          <w:rFonts w:hint="eastAsia"/>
          <w:lang w:eastAsia="zh-CN"/>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14:paraId="7BD3285B" w14:textId="77777777" w:rsidR="00014084" w:rsidRPr="001A7546" w:rsidRDefault="00014084" w:rsidP="00014084">
      <w:pPr>
        <w:pStyle w:val="3"/>
        <w:rPr>
          <w:rFonts w:hAnsi="宋体" w:cs="Arial"/>
        </w:rPr>
      </w:pPr>
      <w:bookmarkStart w:id="187" w:name="_Toc356850549"/>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Pr="001A7546">
        <w:rPr>
          <w:rFonts w:hAnsi="宋体" w:cs="Arial"/>
        </w:rPr>
        <w:t xml:space="preserve"> </w:t>
      </w:r>
      <w:r w:rsidR="003C3EFE">
        <w:rPr>
          <w:rFonts w:hint="eastAsia"/>
        </w:rPr>
        <w:t>eBay Friends</w:t>
      </w:r>
      <w:r w:rsidR="003C3EFE">
        <w:rPr>
          <w:rFonts w:hint="eastAsia"/>
        </w:rPr>
        <w:t>项目</w:t>
      </w:r>
      <w:r w:rsidR="00B358A3">
        <w:rPr>
          <w:rFonts w:hAnsi="宋体" w:cs="Arial" w:hint="eastAsia"/>
        </w:rPr>
        <w:t>服务器模块复杂任务详细设计</w:t>
      </w:r>
      <w:bookmarkEnd w:id="187"/>
    </w:p>
    <w:p w14:paraId="6EC013E1" w14:textId="77777777"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14:paraId="59C7A36F" w14:textId="77777777" w:rsidR="00227E18" w:rsidRDefault="00780208" w:rsidP="00227E18">
      <w:pPr>
        <w:jc w:val="center"/>
      </w:pPr>
      <w:r>
        <w:rPr>
          <w:rFonts w:hint="eastAsia"/>
          <w:noProof/>
        </w:rPr>
        <w:lastRenderedPageBreak/>
        <w:drawing>
          <wp:inline distT="0" distB="0" distL="0" distR="0" wp14:anchorId="18720B82" wp14:editId="6A30363E">
            <wp:extent cx="5274310" cy="5910580"/>
            <wp:effectExtent l="19050" t="0" r="2540" b="0"/>
            <wp:docPr id="30" name="图片 29" descr="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1.png"/>
                    <pic:cNvPicPr/>
                  </pic:nvPicPr>
                  <pic:blipFill>
                    <a:blip r:embed="rId33"/>
                    <a:stretch>
                      <a:fillRect/>
                    </a:stretch>
                  </pic:blipFill>
                  <pic:spPr>
                    <a:xfrm>
                      <a:off x="0" y="0"/>
                      <a:ext cx="5274310" cy="5910580"/>
                    </a:xfrm>
                    <a:prstGeom prst="rect">
                      <a:avLst/>
                    </a:prstGeom>
                  </pic:spPr>
                </pic:pic>
              </a:graphicData>
            </a:graphic>
          </wp:inline>
        </w:drawing>
      </w:r>
    </w:p>
    <w:p w14:paraId="5AD5CD89" w14:textId="77777777" w:rsidR="00F803F5" w:rsidRDefault="00F803F5" w:rsidP="00227E18">
      <w:pPr>
        <w:pStyle w:val="4"/>
      </w:pPr>
      <w:bookmarkStart w:id="188" w:name="_Toc356859855"/>
      <w:r>
        <w:rPr>
          <w:rFonts w:hint="eastAsia"/>
        </w:rPr>
        <w:t>图</w:t>
      </w:r>
      <w:r w:rsidR="006A4A15">
        <w:rPr>
          <w:rFonts w:hint="eastAsia"/>
        </w:rPr>
        <w:t>4.5</w:t>
      </w:r>
      <w:r>
        <w:rPr>
          <w:rFonts w:hint="eastAsia"/>
        </w:rPr>
        <w:t>：登录以及获取新鲜事列表的顺序图</w:t>
      </w:r>
      <w:bookmarkEnd w:id="188"/>
    </w:p>
    <w:p w14:paraId="573AF668" w14:textId="77777777" w:rsidR="00F803F5" w:rsidRDefault="003D1DA8" w:rsidP="004E7EB9">
      <w:pPr>
        <w:pStyle w:val="3"/>
      </w:pPr>
      <w:bookmarkStart w:id="189" w:name="_Toc356850550"/>
      <w:r>
        <w:rPr>
          <w:rFonts w:hint="eastAsia"/>
        </w:rPr>
        <w:t>4.2.5</w:t>
      </w:r>
      <w:r w:rsidR="001A71A6">
        <w:rPr>
          <w:rFonts w:hint="eastAsia"/>
        </w:rPr>
        <w:t xml:space="preserve"> </w:t>
      </w:r>
      <w:r w:rsidR="003C3EFE">
        <w:rPr>
          <w:rFonts w:hint="eastAsia"/>
        </w:rPr>
        <w:t>eBay Friends</w:t>
      </w:r>
      <w:r w:rsidR="003C3EFE">
        <w:rPr>
          <w:rFonts w:hint="eastAsia"/>
        </w:rPr>
        <w:t>项目</w:t>
      </w:r>
      <w:r w:rsidR="004E7EB9">
        <w:rPr>
          <w:rFonts w:hint="eastAsia"/>
        </w:rPr>
        <w:t>数据库模块的详细设计</w:t>
      </w:r>
      <w:bookmarkEnd w:id="189"/>
    </w:p>
    <w:p w14:paraId="0C0BD45E" w14:textId="77777777"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14:paraId="3CDED2CB" w14:textId="77777777" w:rsidR="00D06770" w:rsidRDefault="003F68B5" w:rsidP="00D06770">
      <w:pPr>
        <w:jc w:val="center"/>
      </w:pPr>
      <w:r>
        <w:rPr>
          <w:rFonts w:hint="eastAsia"/>
          <w:noProof/>
        </w:rPr>
        <w:lastRenderedPageBreak/>
        <w:drawing>
          <wp:inline distT="0" distB="0" distL="0" distR="0" wp14:anchorId="569DD551" wp14:editId="000D7ABE">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4"/>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14:paraId="4B499BDF" w14:textId="77777777" w:rsidR="00D06770" w:rsidRDefault="00D06770" w:rsidP="002C7BFB">
      <w:pPr>
        <w:pStyle w:val="4"/>
      </w:pPr>
      <w:bookmarkStart w:id="190" w:name="_Toc356859856"/>
      <w:r>
        <w:rPr>
          <w:rFonts w:hint="eastAsia"/>
        </w:rPr>
        <w:t>图</w:t>
      </w:r>
      <w:r w:rsidR="00474344">
        <w:rPr>
          <w:rFonts w:hint="eastAsia"/>
        </w:rPr>
        <w:t>4.6</w:t>
      </w:r>
      <w:r>
        <w:rPr>
          <w:rFonts w:hint="eastAsia"/>
        </w:rPr>
        <w:t>：数据库</w:t>
      </w:r>
      <w:r>
        <w:rPr>
          <w:rFonts w:hint="eastAsia"/>
        </w:rPr>
        <w:t>collections</w:t>
      </w:r>
      <w:r>
        <w:rPr>
          <w:rFonts w:hint="eastAsia"/>
        </w:rPr>
        <w:t>设计</w:t>
      </w:r>
      <w:bookmarkEnd w:id="190"/>
    </w:p>
    <w:p w14:paraId="61EDA9F4" w14:textId="77777777"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14:paraId="759DDDB7" w14:textId="77777777" w:rsidR="00D06770" w:rsidRDefault="00D06770" w:rsidP="00316E5D">
      <w:pPr>
        <w:pStyle w:val="21"/>
      </w:pPr>
      <w:r>
        <w:rPr>
          <w:rFonts w:hint="eastAsia"/>
        </w:rPr>
        <w:tab/>
      </w:r>
      <w:bookmarkStart w:id="191" w:name="_Toc356859882"/>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16E5D" w14:paraId="255EE788" w14:textId="77777777" w:rsidTr="00723C1A">
        <w:tc>
          <w:tcPr>
            <w:tcW w:w="4261" w:type="dxa"/>
          </w:tcPr>
          <w:p w14:paraId="444F9AC9" w14:textId="77777777" w:rsidR="00316E5D" w:rsidRDefault="00316E5D" w:rsidP="00723C1A">
            <w:pPr>
              <w:jc w:val="center"/>
            </w:pPr>
            <w:r>
              <w:rPr>
                <w:rFonts w:hint="eastAsia"/>
              </w:rPr>
              <w:t>字段</w:t>
            </w:r>
          </w:p>
        </w:tc>
        <w:tc>
          <w:tcPr>
            <w:tcW w:w="4261" w:type="dxa"/>
          </w:tcPr>
          <w:p w14:paraId="3CF1DAAD" w14:textId="77777777" w:rsidR="00316E5D" w:rsidRDefault="00316E5D" w:rsidP="00723C1A">
            <w:pPr>
              <w:jc w:val="center"/>
            </w:pPr>
            <w:r>
              <w:rPr>
                <w:rFonts w:hint="eastAsia"/>
              </w:rPr>
              <w:t>描述</w:t>
            </w:r>
          </w:p>
        </w:tc>
      </w:tr>
      <w:tr w:rsidR="00316E5D" w14:paraId="091DD89C" w14:textId="77777777" w:rsidTr="00723C1A">
        <w:tc>
          <w:tcPr>
            <w:tcW w:w="4261" w:type="dxa"/>
          </w:tcPr>
          <w:p w14:paraId="44E5073A" w14:textId="77777777" w:rsidR="00316E5D" w:rsidRDefault="00316E5D" w:rsidP="009A30B1">
            <w:pPr>
              <w:jc w:val="center"/>
            </w:pPr>
            <w:r>
              <w:rPr>
                <w:rFonts w:hint="eastAsia"/>
              </w:rPr>
              <w:t>id</w:t>
            </w:r>
          </w:p>
        </w:tc>
        <w:tc>
          <w:tcPr>
            <w:tcW w:w="4261" w:type="dxa"/>
          </w:tcPr>
          <w:p w14:paraId="2153061A" w14:textId="77777777" w:rsidR="00316E5D" w:rsidRDefault="00316E5D" w:rsidP="00134FA4">
            <w:pPr>
              <w:jc w:val="left"/>
            </w:pPr>
            <w:r>
              <w:rPr>
                <w:rFonts w:hint="eastAsia"/>
              </w:rPr>
              <w:t>session</w:t>
            </w:r>
            <w:r>
              <w:rPr>
                <w:rFonts w:hint="eastAsia"/>
              </w:rPr>
              <w:t>的唯一标示符</w:t>
            </w:r>
          </w:p>
        </w:tc>
      </w:tr>
      <w:tr w:rsidR="00316E5D" w14:paraId="56086E10" w14:textId="77777777" w:rsidTr="00723C1A">
        <w:tc>
          <w:tcPr>
            <w:tcW w:w="4261" w:type="dxa"/>
          </w:tcPr>
          <w:p w14:paraId="590B7EE2" w14:textId="77777777" w:rsidR="00316E5D" w:rsidRDefault="00316E5D" w:rsidP="009A30B1">
            <w:pPr>
              <w:jc w:val="center"/>
            </w:pPr>
            <w:r>
              <w:rPr>
                <w:rFonts w:hint="eastAsia"/>
              </w:rPr>
              <w:t>expire_date</w:t>
            </w:r>
          </w:p>
        </w:tc>
        <w:tc>
          <w:tcPr>
            <w:tcW w:w="4261" w:type="dxa"/>
          </w:tcPr>
          <w:p w14:paraId="290F965E" w14:textId="77777777" w:rsidR="00316E5D" w:rsidRDefault="00316E5D" w:rsidP="00134FA4">
            <w:pPr>
              <w:jc w:val="left"/>
            </w:pPr>
            <w:r>
              <w:rPr>
                <w:rFonts w:hint="eastAsia"/>
              </w:rPr>
              <w:t>记录过期的时间</w:t>
            </w:r>
          </w:p>
        </w:tc>
      </w:tr>
      <w:tr w:rsidR="00316E5D" w14:paraId="211859BF" w14:textId="77777777" w:rsidTr="00723C1A">
        <w:tc>
          <w:tcPr>
            <w:tcW w:w="4261" w:type="dxa"/>
          </w:tcPr>
          <w:p w14:paraId="1C733475" w14:textId="77777777" w:rsidR="00316E5D" w:rsidRDefault="00316E5D" w:rsidP="009A30B1">
            <w:pPr>
              <w:jc w:val="center"/>
            </w:pPr>
            <w:r>
              <w:rPr>
                <w:rFonts w:hint="eastAsia"/>
              </w:rPr>
              <w:t>session_data</w:t>
            </w:r>
          </w:p>
        </w:tc>
        <w:tc>
          <w:tcPr>
            <w:tcW w:w="4261" w:type="dxa"/>
          </w:tcPr>
          <w:p w14:paraId="0AB01B6A" w14:textId="77777777" w:rsidR="00316E5D" w:rsidRDefault="00316E5D" w:rsidP="00134FA4">
            <w:pPr>
              <w:jc w:val="left"/>
            </w:pPr>
            <w:r>
              <w:rPr>
                <w:rFonts w:hint="eastAsia"/>
              </w:rPr>
              <w:t>session</w:t>
            </w:r>
            <w:r>
              <w:rPr>
                <w:rFonts w:hint="eastAsia"/>
              </w:rPr>
              <w:t>的内容</w:t>
            </w:r>
          </w:p>
        </w:tc>
      </w:tr>
    </w:tbl>
    <w:p w14:paraId="3E37BC9E" w14:textId="77777777"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14:paraId="7B4BD721" w14:textId="77777777" w:rsidR="00F45845" w:rsidRDefault="00316E5D" w:rsidP="00474344">
      <w:pPr>
        <w:pStyle w:val="21"/>
      </w:pPr>
      <w:bookmarkStart w:id="192" w:name="_Toc356859883"/>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16E5D" w14:paraId="1E7D0E14" w14:textId="77777777" w:rsidTr="00723C1A">
        <w:tc>
          <w:tcPr>
            <w:tcW w:w="4261" w:type="dxa"/>
          </w:tcPr>
          <w:p w14:paraId="2789161C" w14:textId="77777777" w:rsidR="00316E5D" w:rsidRDefault="00316E5D" w:rsidP="00723C1A">
            <w:pPr>
              <w:jc w:val="center"/>
            </w:pPr>
            <w:r>
              <w:rPr>
                <w:rFonts w:hint="eastAsia"/>
              </w:rPr>
              <w:t>字段</w:t>
            </w:r>
          </w:p>
        </w:tc>
        <w:tc>
          <w:tcPr>
            <w:tcW w:w="4261" w:type="dxa"/>
          </w:tcPr>
          <w:p w14:paraId="5121F33B" w14:textId="77777777" w:rsidR="00316E5D" w:rsidRDefault="00316E5D" w:rsidP="00723C1A">
            <w:pPr>
              <w:jc w:val="center"/>
            </w:pPr>
            <w:r>
              <w:rPr>
                <w:rFonts w:hint="eastAsia"/>
              </w:rPr>
              <w:t>描述</w:t>
            </w:r>
          </w:p>
        </w:tc>
      </w:tr>
      <w:tr w:rsidR="009A30B1" w14:paraId="3A05EFF9" w14:textId="77777777" w:rsidTr="00723C1A">
        <w:tc>
          <w:tcPr>
            <w:tcW w:w="4261" w:type="dxa"/>
          </w:tcPr>
          <w:p w14:paraId="3E91E178" w14:textId="77777777" w:rsidR="009A30B1" w:rsidRDefault="009A30B1" w:rsidP="00723C1A">
            <w:pPr>
              <w:jc w:val="center"/>
            </w:pPr>
            <w:r>
              <w:rPr>
                <w:rFonts w:hint="eastAsia"/>
              </w:rPr>
              <w:t>id</w:t>
            </w:r>
          </w:p>
        </w:tc>
        <w:tc>
          <w:tcPr>
            <w:tcW w:w="4261" w:type="dxa"/>
          </w:tcPr>
          <w:p w14:paraId="7D838804" w14:textId="77777777" w:rsidR="009A30B1" w:rsidRDefault="009A30B1" w:rsidP="00134FA4">
            <w:pPr>
              <w:jc w:val="left"/>
            </w:pPr>
            <w:r>
              <w:rPr>
                <w:rFonts w:hint="eastAsia"/>
              </w:rPr>
              <w:t>goods</w:t>
            </w:r>
            <w:r>
              <w:rPr>
                <w:rFonts w:hint="eastAsia"/>
              </w:rPr>
              <w:t>的唯一标示符</w:t>
            </w:r>
          </w:p>
        </w:tc>
      </w:tr>
      <w:tr w:rsidR="009A30B1" w14:paraId="4AFAFDEB" w14:textId="77777777" w:rsidTr="00723C1A">
        <w:tc>
          <w:tcPr>
            <w:tcW w:w="4261" w:type="dxa"/>
          </w:tcPr>
          <w:p w14:paraId="10D3FA4D" w14:textId="77777777" w:rsidR="009A30B1" w:rsidRDefault="009A30B1" w:rsidP="009A30B1">
            <w:pPr>
              <w:jc w:val="center"/>
            </w:pPr>
            <w:r>
              <w:rPr>
                <w:rFonts w:hint="eastAsia"/>
              </w:rPr>
              <w:t>picture</w:t>
            </w:r>
          </w:p>
        </w:tc>
        <w:tc>
          <w:tcPr>
            <w:tcW w:w="4261" w:type="dxa"/>
          </w:tcPr>
          <w:p w14:paraId="2F362375" w14:textId="77777777" w:rsidR="009A30B1" w:rsidRDefault="00024B30" w:rsidP="00134FA4">
            <w:pPr>
              <w:jc w:val="left"/>
            </w:pPr>
            <w:r>
              <w:rPr>
                <w:rFonts w:hint="eastAsia"/>
              </w:rPr>
              <w:t>goods</w:t>
            </w:r>
            <w:r>
              <w:rPr>
                <w:rFonts w:hint="eastAsia"/>
              </w:rPr>
              <w:t>的图片</w:t>
            </w:r>
            <w:r>
              <w:rPr>
                <w:rFonts w:hint="eastAsia"/>
              </w:rPr>
              <w:t>id</w:t>
            </w:r>
          </w:p>
        </w:tc>
      </w:tr>
      <w:tr w:rsidR="00024B30" w14:paraId="454ED01B" w14:textId="77777777" w:rsidTr="00723C1A">
        <w:tc>
          <w:tcPr>
            <w:tcW w:w="4261" w:type="dxa"/>
          </w:tcPr>
          <w:p w14:paraId="19EC05FA" w14:textId="77777777" w:rsidR="00024B30" w:rsidRDefault="00024B30" w:rsidP="009A30B1">
            <w:pPr>
              <w:jc w:val="center"/>
            </w:pPr>
            <w:r>
              <w:rPr>
                <w:rFonts w:hint="eastAsia"/>
              </w:rPr>
              <w:t>prices</w:t>
            </w:r>
          </w:p>
        </w:tc>
        <w:tc>
          <w:tcPr>
            <w:tcW w:w="4261" w:type="dxa"/>
          </w:tcPr>
          <w:p w14:paraId="0EAE06FD" w14:textId="77777777" w:rsidR="00024B30" w:rsidRDefault="00A67667" w:rsidP="00134FA4">
            <w:pPr>
              <w:jc w:val="left"/>
            </w:pPr>
            <w:r>
              <w:rPr>
                <w:rFonts w:hint="eastAsia"/>
              </w:rPr>
              <w:t>goods</w:t>
            </w:r>
            <w:r>
              <w:rPr>
                <w:rFonts w:hint="eastAsia"/>
              </w:rPr>
              <w:t>的价格变化</w:t>
            </w:r>
          </w:p>
        </w:tc>
      </w:tr>
    </w:tbl>
    <w:p w14:paraId="7B927E7C" w14:textId="77777777" w:rsidR="00316E5D" w:rsidRPr="00316E5D" w:rsidRDefault="00316E5D" w:rsidP="00316E5D"/>
    <w:p w14:paraId="3E0B63B7" w14:textId="77777777"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14:paraId="55FD494F" w14:textId="77777777" w:rsidR="00F45845" w:rsidRDefault="00134FA4" w:rsidP="00474344">
      <w:pPr>
        <w:pStyle w:val="21"/>
      </w:pPr>
      <w:bookmarkStart w:id="193" w:name="_Toc356859884"/>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34FA4" w14:paraId="4E4F9EB8" w14:textId="77777777" w:rsidTr="006F53D1">
        <w:tc>
          <w:tcPr>
            <w:tcW w:w="4261" w:type="dxa"/>
          </w:tcPr>
          <w:p w14:paraId="70F22FC4" w14:textId="77777777" w:rsidR="00134FA4" w:rsidRDefault="00134FA4" w:rsidP="006F53D1">
            <w:pPr>
              <w:jc w:val="center"/>
            </w:pPr>
            <w:r>
              <w:rPr>
                <w:rFonts w:hint="eastAsia"/>
              </w:rPr>
              <w:t>字段</w:t>
            </w:r>
          </w:p>
        </w:tc>
        <w:tc>
          <w:tcPr>
            <w:tcW w:w="4261" w:type="dxa"/>
          </w:tcPr>
          <w:p w14:paraId="161F6AC4" w14:textId="77777777" w:rsidR="00134FA4" w:rsidRDefault="00134FA4" w:rsidP="006F53D1">
            <w:pPr>
              <w:jc w:val="center"/>
            </w:pPr>
            <w:r>
              <w:rPr>
                <w:rFonts w:hint="eastAsia"/>
              </w:rPr>
              <w:t>描述</w:t>
            </w:r>
          </w:p>
        </w:tc>
      </w:tr>
      <w:tr w:rsidR="00134FA4" w14:paraId="773F0E2B" w14:textId="77777777" w:rsidTr="006F53D1">
        <w:tc>
          <w:tcPr>
            <w:tcW w:w="4261" w:type="dxa"/>
          </w:tcPr>
          <w:p w14:paraId="5F88D78D" w14:textId="77777777" w:rsidR="00134FA4" w:rsidRDefault="00134FA4" w:rsidP="006F53D1">
            <w:pPr>
              <w:jc w:val="center"/>
            </w:pPr>
            <w:r>
              <w:rPr>
                <w:rFonts w:hint="eastAsia"/>
              </w:rPr>
              <w:t>id</w:t>
            </w:r>
          </w:p>
        </w:tc>
        <w:tc>
          <w:tcPr>
            <w:tcW w:w="4261" w:type="dxa"/>
          </w:tcPr>
          <w:p w14:paraId="1FC22CD8" w14:textId="77777777" w:rsidR="00134FA4" w:rsidRDefault="00134FA4" w:rsidP="00134FA4">
            <w:pPr>
              <w:jc w:val="left"/>
            </w:pPr>
            <w:r>
              <w:rPr>
                <w:rFonts w:hint="eastAsia"/>
              </w:rPr>
              <w:t>news</w:t>
            </w:r>
            <w:r>
              <w:rPr>
                <w:rFonts w:hint="eastAsia"/>
              </w:rPr>
              <w:t>的唯一标示符</w:t>
            </w:r>
          </w:p>
        </w:tc>
      </w:tr>
      <w:tr w:rsidR="00134FA4" w14:paraId="4DAB61CE" w14:textId="77777777" w:rsidTr="006F53D1">
        <w:tc>
          <w:tcPr>
            <w:tcW w:w="4261" w:type="dxa"/>
          </w:tcPr>
          <w:p w14:paraId="490F6E33" w14:textId="77777777" w:rsidR="00134FA4" w:rsidRDefault="00134FA4" w:rsidP="006F53D1">
            <w:pPr>
              <w:jc w:val="center"/>
            </w:pPr>
            <w:r>
              <w:rPr>
                <w:rFonts w:hint="eastAsia"/>
              </w:rPr>
              <w:t>author</w:t>
            </w:r>
          </w:p>
        </w:tc>
        <w:tc>
          <w:tcPr>
            <w:tcW w:w="4261" w:type="dxa"/>
          </w:tcPr>
          <w:p w14:paraId="700367A0" w14:textId="77777777"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14:paraId="1AE91CB7" w14:textId="77777777" w:rsidTr="006F53D1">
        <w:tc>
          <w:tcPr>
            <w:tcW w:w="4261" w:type="dxa"/>
          </w:tcPr>
          <w:p w14:paraId="42D3FF44" w14:textId="77777777" w:rsidR="00134FA4" w:rsidRDefault="00134FA4" w:rsidP="006F53D1">
            <w:pPr>
              <w:jc w:val="center"/>
            </w:pPr>
            <w:r>
              <w:rPr>
                <w:rFonts w:hint="eastAsia"/>
              </w:rPr>
              <w:t>comments</w:t>
            </w:r>
          </w:p>
        </w:tc>
        <w:tc>
          <w:tcPr>
            <w:tcW w:w="4261" w:type="dxa"/>
          </w:tcPr>
          <w:p w14:paraId="59F4AEF7" w14:textId="77777777"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字段存储引用类型指向一个用户。</w:t>
            </w:r>
          </w:p>
        </w:tc>
      </w:tr>
      <w:tr w:rsidR="00134FA4" w14:paraId="7FB8E643" w14:textId="77777777" w:rsidTr="006F53D1">
        <w:tc>
          <w:tcPr>
            <w:tcW w:w="4261" w:type="dxa"/>
          </w:tcPr>
          <w:p w14:paraId="7BFF49EE" w14:textId="77777777" w:rsidR="00134FA4" w:rsidRPr="00134FA4" w:rsidRDefault="00134FA4" w:rsidP="006F53D1">
            <w:pPr>
              <w:jc w:val="center"/>
            </w:pPr>
            <w:r>
              <w:rPr>
                <w:rFonts w:hint="eastAsia"/>
              </w:rPr>
              <w:t>picture</w:t>
            </w:r>
          </w:p>
        </w:tc>
        <w:tc>
          <w:tcPr>
            <w:tcW w:w="4261" w:type="dxa"/>
          </w:tcPr>
          <w:p w14:paraId="0BC42B2C" w14:textId="77777777" w:rsidR="00134FA4" w:rsidRDefault="00134FA4" w:rsidP="00134FA4">
            <w:pPr>
              <w:jc w:val="left"/>
            </w:pPr>
            <w:r>
              <w:rPr>
                <w:rFonts w:hint="eastAsia"/>
              </w:rPr>
              <w:t>新鲜事图片的</w:t>
            </w:r>
            <w:r>
              <w:rPr>
                <w:rFonts w:hint="eastAsia"/>
              </w:rPr>
              <w:t>ObjectId</w:t>
            </w:r>
          </w:p>
        </w:tc>
      </w:tr>
      <w:tr w:rsidR="00134FA4" w14:paraId="5A8C345D" w14:textId="77777777" w:rsidTr="006F53D1">
        <w:tc>
          <w:tcPr>
            <w:tcW w:w="4261" w:type="dxa"/>
          </w:tcPr>
          <w:p w14:paraId="736689C7" w14:textId="77777777" w:rsidR="00134FA4" w:rsidRDefault="00134FA4" w:rsidP="006F53D1">
            <w:pPr>
              <w:jc w:val="center"/>
            </w:pPr>
            <w:r>
              <w:rPr>
                <w:rFonts w:hint="eastAsia"/>
              </w:rPr>
              <w:lastRenderedPageBreak/>
              <w:t>voice</w:t>
            </w:r>
          </w:p>
        </w:tc>
        <w:tc>
          <w:tcPr>
            <w:tcW w:w="4261" w:type="dxa"/>
          </w:tcPr>
          <w:p w14:paraId="3FC097CC" w14:textId="77777777" w:rsidR="00134FA4" w:rsidRDefault="00134FA4" w:rsidP="00134FA4">
            <w:pPr>
              <w:jc w:val="left"/>
            </w:pPr>
            <w:r>
              <w:rPr>
                <w:rFonts w:hint="eastAsia"/>
              </w:rPr>
              <w:t>新鲜事声音的</w:t>
            </w:r>
            <w:r>
              <w:rPr>
                <w:rFonts w:hint="eastAsia"/>
              </w:rPr>
              <w:t>ObjectId</w:t>
            </w:r>
          </w:p>
        </w:tc>
      </w:tr>
    </w:tbl>
    <w:p w14:paraId="4FC1CA05" w14:textId="77777777" w:rsidR="00134FA4" w:rsidRPr="00134FA4" w:rsidRDefault="00134FA4" w:rsidP="00134FA4"/>
    <w:p w14:paraId="587013C8" w14:textId="77777777" w:rsidR="00F45845" w:rsidRDefault="00F45845" w:rsidP="00F45845">
      <w:r>
        <w:rPr>
          <w:rFonts w:hint="eastAsia"/>
        </w:rPr>
        <w:tab/>
        <w:t>users</w:t>
      </w:r>
      <w:r>
        <w:rPr>
          <w:rFonts w:hint="eastAsia"/>
        </w:rPr>
        <w:t>的设计如下图所示。</w:t>
      </w:r>
    </w:p>
    <w:p w14:paraId="5EB3C40F" w14:textId="77777777" w:rsidR="00B82695" w:rsidRDefault="00395A4E" w:rsidP="00474344">
      <w:pPr>
        <w:pStyle w:val="21"/>
      </w:pPr>
      <w:bookmarkStart w:id="194" w:name="_Toc356859885"/>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D29D1" w14:paraId="41503FAC" w14:textId="77777777" w:rsidTr="006F53D1">
        <w:tc>
          <w:tcPr>
            <w:tcW w:w="4261" w:type="dxa"/>
          </w:tcPr>
          <w:p w14:paraId="31755C93" w14:textId="77777777" w:rsidR="00BD29D1" w:rsidRDefault="00BD29D1" w:rsidP="006F53D1">
            <w:pPr>
              <w:jc w:val="center"/>
            </w:pPr>
            <w:r>
              <w:rPr>
                <w:rFonts w:hint="eastAsia"/>
              </w:rPr>
              <w:t>字段</w:t>
            </w:r>
          </w:p>
        </w:tc>
        <w:tc>
          <w:tcPr>
            <w:tcW w:w="4261" w:type="dxa"/>
          </w:tcPr>
          <w:p w14:paraId="7E6D472B" w14:textId="77777777" w:rsidR="00BD29D1" w:rsidRDefault="00BD29D1" w:rsidP="006F53D1">
            <w:pPr>
              <w:jc w:val="center"/>
            </w:pPr>
            <w:r>
              <w:rPr>
                <w:rFonts w:hint="eastAsia"/>
              </w:rPr>
              <w:t>描述</w:t>
            </w:r>
          </w:p>
        </w:tc>
      </w:tr>
      <w:tr w:rsidR="00BD29D1" w14:paraId="3DC69551" w14:textId="77777777" w:rsidTr="006F53D1">
        <w:tc>
          <w:tcPr>
            <w:tcW w:w="4261" w:type="dxa"/>
          </w:tcPr>
          <w:p w14:paraId="3EA7777C" w14:textId="77777777" w:rsidR="00BD29D1" w:rsidRDefault="00BD29D1" w:rsidP="006F53D1">
            <w:pPr>
              <w:jc w:val="center"/>
            </w:pPr>
            <w:r>
              <w:rPr>
                <w:rFonts w:hint="eastAsia"/>
              </w:rPr>
              <w:t>id</w:t>
            </w:r>
          </w:p>
        </w:tc>
        <w:tc>
          <w:tcPr>
            <w:tcW w:w="4261" w:type="dxa"/>
          </w:tcPr>
          <w:p w14:paraId="399FAD42" w14:textId="77777777" w:rsidR="00BD29D1" w:rsidRDefault="00BD29D1" w:rsidP="00BD29D1">
            <w:pPr>
              <w:jc w:val="left"/>
            </w:pPr>
            <w:r>
              <w:rPr>
                <w:rFonts w:hint="eastAsia"/>
              </w:rPr>
              <w:t>user</w:t>
            </w:r>
            <w:r>
              <w:rPr>
                <w:rFonts w:hint="eastAsia"/>
              </w:rPr>
              <w:t>的唯一标示符</w:t>
            </w:r>
          </w:p>
        </w:tc>
      </w:tr>
      <w:tr w:rsidR="00BD29D1" w14:paraId="092E31A1" w14:textId="77777777" w:rsidTr="006F53D1">
        <w:tc>
          <w:tcPr>
            <w:tcW w:w="4261" w:type="dxa"/>
          </w:tcPr>
          <w:p w14:paraId="065B2430" w14:textId="77777777" w:rsidR="00BD29D1" w:rsidRDefault="00BD29D1" w:rsidP="006F53D1">
            <w:pPr>
              <w:jc w:val="center"/>
            </w:pPr>
            <w:r>
              <w:rPr>
                <w:rFonts w:hint="eastAsia"/>
              </w:rPr>
              <w:t>buylog</w:t>
            </w:r>
          </w:p>
        </w:tc>
        <w:tc>
          <w:tcPr>
            <w:tcW w:w="4261" w:type="dxa"/>
          </w:tcPr>
          <w:p w14:paraId="7187FE28" w14:textId="77777777" w:rsidR="00BD29D1" w:rsidRDefault="00BD29D1" w:rsidP="00BD29D1">
            <w:pPr>
              <w:jc w:val="left"/>
            </w:pPr>
            <w:r>
              <w:rPr>
                <w:rFonts w:hint="eastAsia"/>
              </w:rPr>
              <w:t>用户的购买记录，主要包括购买的商品和购买时间</w:t>
            </w:r>
          </w:p>
        </w:tc>
      </w:tr>
      <w:tr w:rsidR="00BD29D1" w14:paraId="57B78F91" w14:textId="77777777" w:rsidTr="006F53D1">
        <w:tc>
          <w:tcPr>
            <w:tcW w:w="4261" w:type="dxa"/>
          </w:tcPr>
          <w:p w14:paraId="4C32B2F2" w14:textId="77777777" w:rsidR="00BD29D1" w:rsidRDefault="00BD29D1" w:rsidP="006F53D1">
            <w:pPr>
              <w:jc w:val="center"/>
            </w:pPr>
            <w:r>
              <w:rPr>
                <w:rFonts w:hint="eastAsia"/>
              </w:rPr>
              <w:t>date_joined</w:t>
            </w:r>
          </w:p>
        </w:tc>
        <w:tc>
          <w:tcPr>
            <w:tcW w:w="4261" w:type="dxa"/>
          </w:tcPr>
          <w:p w14:paraId="5007D65D" w14:textId="77777777" w:rsidR="00BD29D1" w:rsidRDefault="00BD29D1" w:rsidP="00BD29D1">
            <w:pPr>
              <w:jc w:val="left"/>
            </w:pPr>
            <w:r>
              <w:rPr>
                <w:rFonts w:hint="eastAsia"/>
              </w:rPr>
              <w:t>用户生成的时间</w:t>
            </w:r>
          </w:p>
        </w:tc>
      </w:tr>
      <w:tr w:rsidR="00BD29D1" w14:paraId="15311739" w14:textId="77777777" w:rsidTr="006F53D1">
        <w:tc>
          <w:tcPr>
            <w:tcW w:w="4261" w:type="dxa"/>
          </w:tcPr>
          <w:p w14:paraId="380B8917" w14:textId="77777777" w:rsidR="00BD29D1" w:rsidRDefault="00BD29D1" w:rsidP="006F53D1">
            <w:pPr>
              <w:jc w:val="center"/>
            </w:pPr>
            <w:r>
              <w:rPr>
                <w:rFonts w:hint="eastAsia"/>
              </w:rPr>
              <w:t>friends</w:t>
            </w:r>
          </w:p>
        </w:tc>
        <w:tc>
          <w:tcPr>
            <w:tcW w:w="4261" w:type="dxa"/>
          </w:tcPr>
          <w:p w14:paraId="2D9701E9" w14:textId="77777777" w:rsidR="00BD29D1" w:rsidRDefault="00BD29D1" w:rsidP="00BD29D1">
            <w:pPr>
              <w:jc w:val="left"/>
            </w:pPr>
            <w:r>
              <w:rPr>
                <w:rFonts w:hint="eastAsia"/>
              </w:rPr>
              <w:t>用户的好友列表</w:t>
            </w:r>
          </w:p>
        </w:tc>
      </w:tr>
      <w:tr w:rsidR="00BD29D1" w14:paraId="47A8D73E" w14:textId="77777777" w:rsidTr="006F53D1">
        <w:tc>
          <w:tcPr>
            <w:tcW w:w="4261" w:type="dxa"/>
          </w:tcPr>
          <w:p w14:paraId="17549570" w14:textId="77777777" w:rsidR="00BD29D1" w:rsidRDefault="00BD29D1" w:rsidP="006F53D1">
            <w:pPr>
              <w:jc w:val="center"/>
            </w:pPr>
            <w:r>
              <w:rPr>
                <w:rFonts w:hint="eastAsia"/>
              </w:rPr>
              <w:t>portrait</w:t>
            </w:r>
          </w:p>
        </w:tc>
        <w:tc>
          <w:tcPr>
            <w:tcW w:w="4261" w:type="dxa"/>
          </w:tcPr>
          <w:p w14:paraId="22F5B837" w14:textId="77777777" w:rsidR="00BD29D1" w:rsidRDefault="00E24B01" w:rsidP="00BD29D1">
            <w:pPr>
              <w:jc w:val="left"/>
            </w:pPr>
            <w:r>
              <w:rPr>
                <w:rFonts w:hint="eastAsia"/>
              </w:rPr>
              <w:t>用户的头像</w:t>
            </w:r>
            <w:r>
              <w:rPr>
                <w:rFonts w:hint="eastAsia"/>
              </w:rPr>
              <w:t>ObjectId</w:t>
            </w:r>
          </w:p>
        </w:tc>
      </w:tr>
      <w:tr w:rsidR="00E24B01" w14:paraId="00253833" w14:textId="77777777" w:rsidTr="006F53D1">
        <w:tc>
          <w:tcPr>
            <w:tcW w:w="4261" w:type="dxa"/>
          </w:tcPr>
          <w:p w14:paraId="33564762" w14:textId="77777777" w:rsidR="00E24B01" w:rsidRDefault="00E24B01" w:rsidP="006F53D1">
            <w:pPr>
              <w:jc w:val="center"/>
            </w:pPr>
            <w:r>
              <w:rPr>
                <w:rFonts w:hint="eastAsia"/>
              </w:rPr>
              <w:t>username</w:t>
            </w:r>
          </w:p>
        </w:tc>
        <w:tc>
          <w:tcPr>
            <w:tcW w:w="4261" w:type="dxa"/>
          </w:tcPr>
          <w:p w14:paraId="0FFD369F" w14:textId="77777777" w:rsidR="00E24B01" w:rsidRDefault="00E24B01" w:rsidP="00BD29D1">
            <w:pPr>
              <w:jc w:val="left"/>
            </w:pPr>
            <w:r>
              <w:rPr>
                <w:rFonts w:hint="eastAsia"/>
              </w:rPr>
              <w:t>用户的用户名</w:t>
            </w:r>
          </w:p>
        </w:tc>
      </w:tr>
      <w:tr w:rsidR="00E24B01" w14:paraId="2BB0EF7B" w14:textId="77777777" w:rsidTr="006F53D1">
        <w:tc>
          <w:tcPr>
            <w:tcW w:w="4261" w:type="dxa"/>
          </w:tcPr>
          <w:p w14:paraId="2EE9A61D" w14:textId="77777777" w:rsidR="00E24B01" w:rsidRDefault="00E24B01" w:rsidP="006F53D1">
            <w:pPr>
              <w:jc w:val="center"/>
            </w:pPr>
            <w:r>
              <w:rPr>
                <w:rFonts w:hint="eastAsia"/>
              </w:rPr>
              <w:t>password</w:t>
            </w:r>
          </w:p>
        </w:tc>
        <w:tc>
          <w:tcPr>
            <w:tcW w:w="4261" w:type="dxa"/>
          </w:tcPr>
          <w:p w14:paraId="5496791B" w14:textId="77777777" w:rsidR="00E24B01" w:rsidRDefault="00E24B01" w:rsidP="00BD29D1">
            <w:pPr>
              <w:jc w:val="left"/>
            </w:pPr>
            <w:r>
              <w:rPr>
                <w:rFonts w:hint="eastAsia"/>
              </w:rPr>
              <w:t>用户的密码</w:t>
            </w:r>
          </w:p>
        </w:tc>
      </w:tr>
    </w:tbl>
    <w:p w14:paraId="3DE00006" w14:textId="77777777"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14:paraId="556DC4D0" w14:textId="77777777" w:rsidR="00B261B3" w:rsidRDefault="00F749CF" w:rsidP="00474344">
      <w:pPr>
        <w:pStyle w:val="21"/>
      </w:pPr>
      <w:bookmarkStart w:id="195" w:name="_Toc356859886"/>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F749CF" w14:paraId="1288F0C1" w14:textId="77777777" w:rsidTr="006F53D1">
        <w:tc>
          <w:tcPr>
            <w:tcW w:w="4261" w:type="dxa"/>
          </w:tcPr>
          <w:p w14:paraId="6F244935" w14:textId="77777777" w:rsidR="00F749CF" w:rsidRDefault="00F749CF" w:rsidP="006F53D1">
            <w:pPr>
              <w:jc w:val="center"/>
            </w:pPr>
            <w:r>
              <w:rPr>
                <w:rFonts w:hint="eastAsia"/>
              </w:rPr>
              <w:t>字段</w:t>
            </w:r>
          </w:p>
        </w:tc>
        <w:tc>
          <w:tcPr>
            <w:tcW w:w="4261" w:type="dxa"/>
          </w:tcPr>
          <w:p w14:paraId="5E197ACD" w14:textId="77777777" w:rsidR="00F749CF" w:rsidRDefault="00F749CF" w:rsidP="006F53D1">
            <w:pPr>
              <w:jc w:val="center"/>
            </w:pPr>
            <w:r>
              <w:rPr>
                <w:rFonts w:hint="eastAsia"/>
              </w:rPr>
              <w:t>描述</w:t>
            </w:r>
          </w:p>
        </w:tc>
      </w:tr>
      <w:tr w:rsidR="00F749CF" w14:paraId="36A432D3" w14:textId="77777777" w:rsidTr="006F53D1">
        <w:tc>
          <w:tcPr>
            <w:tcW w:w="4261" w:type="dxa"/>
          </w:tcPr>
          <w:p w14:paraId="2A88CD45" w14:textId="77777777" w:rsidR="00F749CF" w:rsidRDefault="00F749CF" w:rsidP="006F53D1">
            <w:pPr>
              <w:jc w:val="center"/>
            </w:pPr>
            <w:r>
              <w:rPr>
                <w:rFonts w:hint="eastAsia"/>
              </w:rPr>
              <w:t>id</w:t>
            </w:r>
          </w:p>
        </w:tc>
        <w:tc>
          <w:tcPr>
            <w:tcW w:w="4261" w:type="dxa"/>
          </w:tcPr>
          <w:p w14:paraId="5D378989" w14:textId="77777777" w:rsidR="00F749CF" w:rsidRDefault="00F749CF" w:rsidP="00F749CF">
            <w:pPr>
              <w:jc w:val="left"/>
            </w:pPr>
            <w:r>
              <w:rPr>
                <w:rFonts w:hint="eastAsia"/>
              </w:rPr>
              <w:t>chunks</w:t>
            </w:r>
            <w:r>
              <w:rPr>
                <w:rFonts w:hint="eastAsia"/>
              </w:rPr>
              <w:t>的唯一标示符</w:t>
            </w:r>
          </w:p>
        </w:tc>
      </w:tr>
      <w:tr w:rsidR="00F749CF" w14:paraId="61B6EDB2" w14:textId="77777777" w:rsidTr="006F53D1">
        <w:tc>
          <w:tcPr>
            <w:tcW w:w="4261" w:type="dxa"/>
          </w:tcPr>
          <w:p w14:paraId="543E8B43" w14:textId="77777777" w:rsidR="00F749CF" w:rsidRDefault="00F749CF" w:rsidP="006F53D1">
            <w:pPr>
              <w:jc w:val="center"/>
            </w:pPr>
            <w:r>
              <w:rPr>
                <w:rFonts w:hint="eastAsia"/>
              </w:rPr>
              <w:t>n</w:t>
            </w:r>
          </w:p>
        </w:tc>
        <w:tc>
          <w:tcPr>
            <w:tcW w:w="4261" w:type="dxa"/>
          </w:tcPr>
          <w:p w14:paraId="7E717588" w14:textId="77777777"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14:paraId="0CC2508D" w14:textId="77777777" w:rsidTr="006F53D1">
        <w:tc>
          <w:tcPr>
            <w:tcW w:w="4261" w:type="dxa"/>
          </w:tcPr>
          <w:p w14:paraId="41C9B947" w14:textId="77777777" w:rsidR="00F749CF" w:rsidRDefault="00F749CF" w:rsidP="006F53D1">
            <w:pPr>
              <w:jc w:val="center"/>
            </w:pPr>
            <w:r>
              <w:rPr>
                <w:rFonts w:hint="eastAsia"/>
              </w:rPr>
              <w:t>files_id</w:t>
            </w:r>
          </w:p>
        </w:tc>
        <w:tc>
          <w:tcPr>
            <w:tcW w:w="4261" w:type="dxa"/>
          </w:tcPr>
          <w:p w14:paraId="72D5BD0B" w14:textId="77777777" w:rsidR="00F749CF" w:rsidRDefault="00F749CF" w:rsidP="00F749CF">
            <w:pPr>
              <w:jc w:val="left"/>
            </w:pPr>
            <w:r>
              <w:rPr>
                <w:rFonts w:hint="eastAsia"/>
              </w:rPr>
              <w:t>指向</w:t>
            </w:r>
            <w:r>
              <w:rPr>
                <w:rFonts w:hint="eastAsia"/>
              </w:rPr>
              <w:t>image.files</w:t>
            </w:r>
            <w:r>
              <w:rPr>
                <w:rFonts w:hint="eastAsia"/>
              </w:rPr>
              <w:t>的引用</w:t>
            </w:r>
          </w:p>
        </w:tc>
      </w:tr>
      <w:tr w:rsidR="00F749CF" w14:paraId="3885AD23" w14:textId="77777777" w:rsidTr="006F53D1">
        <w:tc>
          <w:tcPr>
            <w:tcW w:w="4261" w:type="dxa"/>
          </w:tcPr>
          <w:p w14:paraId="1598E6F3" w14:textId="77777777" w:rsidR="00F749CF" w:rsidRDefault="00F749CF" w:rsidP="006F53D1">
            <w:pPr>
              <w:jc w:val="center"/>
            </w:pPr>
            <w:r>
              <w:rPr>
                <w:rFonts w:hint="eastAsia"/>
              </w:rPr>
              <w:t>data</w:t>
            </w:r>
          </w:p>
        </w:tc>
        <w:tc>
          <w:tcPr>
            <w:tcW w:w="4261" w:type="dxa"/>
          </w:tcPr>
          <w:p w14:paraId="25E0B4D2" w14:textId="77777777" w:rsidR="00F749CF" w:rsidRDefault="00F749CF" w:rsidP="00F749CF">
            <w:pPr>
              <w:jc w:val="left"/>
            </w:pPr>
            <w:r>
              <w:rPr>
                <w:rFonts w:hint="eastAsia"/>
              </w:rPr>
              <w:t>二进制</w:t>
            </w:r>
            <w:proofErr w:type="gramStart"/>
            <w:r>
              <w:rPr>
                <w:rFonts w:hint="eastAsia"/>
              </w:rPr>
              <w:t>流文件</w:t>
            </w:r>
            <w:proofErr w:type="gramEnd"/>
          </w:p>
        </w:tc>
      </w:tr>
    </w:tbl>
    <w:p w14:paraId="7B4FF12D" w14:textId="77777777" w:rsidR="00B261B3" w:rsidRDefault="00F749CF" w:rsidP="00474344">
      <w:pPr>
        <w:pStyle w:val="21"/>
      </w:pPr>
      <w:bookmarkStart w:id="196" w:name="_Toc356859887"/>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96"/>
    </w:p>
    <w:tbl>
      <w:tblPr>
        <w:tblStyle w:val="a9"/>
        <w:tblW w:w="0" w:type="auto"/>
        <w:tblLook w:val="04A0" w:firstRow="1" w:lastRow="0" w:firstColumn="1" w:lastColumn="0" w:noHBand="0" w:noVBand="1"/>
      </w:tblPr>
      <w:tblGrid>
        <w:gridCol w:w="4261"/>
        <w:gridCol w:w="4261"/>
      </w:tblGrid>
      <w:tr w:rsidR="00F749CF" w14:paraId="6303323B" w14:textId="77777777" w:rsidTr="00F749CF">
        <w:tc>
          <w:tcPr>
            <w:tcW w:w="4261" w:type="dxa"/>
          </w:tcPr>
          <w:p w14:paraId="44E446E8" w14:textId="77777777" w:rsidR="00F749CF" w:rsidRDefault="00F749CF" w:rsidP="006F53D1">
            <w:pPr>
              <w:jc w:val="center"/>
            </w:pPr>
            <w:r>
              <w:rPr>
                <w:rFonts w:hint="eastAsia"/>
              </w:rPr>
              <w:t>字段</w:t>
            </w:r>
          </w:p>
        </w:tc>
        <w:tc>
          <w:tcPr>
            <w:tcW w:w="4261" w:type="dxa"/>
          </w:tcPr>
          <w:p w14:paraId="0480F9FE" w14:textId="77777777" w:rsidR="00F749CF" w:rsidRDefault="00F749CF" w:rsidP="006F53D1">
            <w:pPr>
              <w:jc w:val="center"/>
            </w:pPr>
            <w:r>
              <w:rPr>
                <w:rFonts w:hint="eastAsia"/>
              </w:rPr>
              <w:t>描述</w:t>
            </w:r>
          </w:p>
        </w:tc>
      </w:tr>
      <w:tr w:rsidR="00F749CF" w14:paraId="70E415B5" w14:textId="77777777" w:rsidTr="00F749CF">
        <w:tc>
          <w:tcPr>
            <w:tcW w:w="4261" w:type="dxa"/>
          </w:tcPr>
          <w:p w14:paraId="0CAADAAD" w14:textId="77777777" w:rsidR="00F749CF" w:rsidRDefault="00F749CF" w:rsidP="006F53D1">
            <w:pPr>
              <w:jc w:val="center"/>
            </w:pPr>
            <w:r>
              <w:rPr>
                <w:rFonts w:hint="eastAsia"/>
              </w:rPr>
              <w:t>id</w:t>
            </w:r>
          </w:p>
        </w:tc>
        <w:tc>
          <w:tcPr>
            <w:tcW w:w="4261" w:type="dxa"/>
          </w:tcPr>
          <w:p w14:paraId="1193DF24" w14:textId="77777777" w:rsidR="00F749CF" w:rsidRDefault="00F749CF" w:rsidP="00F749CF">
            <w:pPr>
              <w:jc w:val="left"/>
            </w:pPr>
            <w:r>
              <w:rPr>
                <w:rFonts w:hint="eastAsia"/>
              </w:rPr>
              <w:t>files</w:t>
            </w:r>
            <w:r>
              <w:rPr>
                <w:rFonts w:hint="eastAsia"/>
              </w:rPr>
              <w:t>的唯一标示符</w:t>
            </w:r>
          </w:p>
        </w:tc>
      </w:tr>
      <w:tr w:rsidR="00F749CF" w14:paraId="1CF245A3" w14:textId="77777777" w:rsidTr="00F749CF">
        <w:tc>
          <w:tcPr>
            <w:tcW w:w="4261" w:type="dxa"/>
          </w:tcPr>
          <w:p w14:paraId="7921B258" w14:textId="77777777" w:rsidR="00F749CF" w:rsidRDefault="00F749CF" w:rsidP="006F53D1">
            <w:pPr>
              <w:jc w:val="center"/>
            </w:pPr>
            <w:r>
              <w:rPr>
                <w:rFonts w:hint="eastAsia"/>
              </w:rPr>
              <w:t>chunkSize</w:t>
            </w:r>
          </w:p>
        </w:tc>
        <w:tc>
          <w:tcPr>
            <w:tcW w:w="4261" w:type="dxa"/>
          </w:tcPr>
          <w:p w14:paraId="1CC3C1E6" w14:textId="77777777"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14:paraId="043CDD46" w14:textId="77777777" w:rsidTr="00F749CF">
        <w:tc>
          <w:tcPr>
            <w:tcW w:w="4261" w:type="dxa"/>
          </w:tcPr>
          <w:p w14:paraId="156630B8" w14:textId="77777777" w:rsidR="00643901" w:rsidRDefault="00643901" w:rsidP="006F53D1">
            <w:pPr>
              <w:jc w:val="center"/>
            </w:pPr>
            <w:r>
              <w:rPr>
                <w:rFonts w:hint="eastAsia"/>
              </w:rPr>
              <w:t>format</w:t>
            </w:r>
          </w:p>
        </w:tc>
        <w:tc>
          <w:tcPr>
            <w:tcW w:w="4261" w:type="dxa"/>
          </w:tcPr>
          <w:p w14:paraId="0C67C6A8" w14:textId="77777777" w:rsidR="00643901" w:rsidRDefault="00643901" w:rsidP="00643901">
            <w:pPr>
              <w:jc w:val="left"/>
            </w:pPr>
            <w:r>
              <w:rPr>
                <w:rFonts w:hint="eastAsia"/>
              </w:rPr>
              <w:t>存储图片的格式</w:t>
            </w:r>
          </w:p>
        </w:tc>
      </w:tr>
      <w:tr w:rsidR="00643901" w14:paraId="43928C16" w14:textId="77777777" w:rsidTr="00F749CF">
        <w:tc>
          <w:tcPr>
            <w:tcW w:w="4261" w:type="dxa"/>
          </w:tcPr>
          <w:p w14:paraId="2E01696C" w14:textId="77777777" w:rsidR="00643901" w:rsidRDefault="00643901" w:rsidP="00643901">
            <w:pPr>
              <w:jc w:val="center"/>
            </w:pPr>
            <w:r>
              <w:rPr>
                <w:rFonts w:hint="eastAsia"/>
              </w:rPr>
              <w:t>t</w:t>
            </w:r>
            <w:r>
              <w:t>humbnail</w:t>
            </w:r>
            <w:r>
              <w:rPr>
                <w:rFonts w:hint="eastAsia"/>
              </w:rPr>
              <w:t>_id</w:t>
            </w:r>
          </w:p>
        </w:tc>
        <w:tc>
          <w:tcPr>
            <w:tcW w:w="4261" w:type="dxa"/>
          </w:tcPr>
          <w:p w14:paraId="07362769" w14:textId="77777777" w:rsidR="00643901" w:rsidRDefault="00643901" w:rsidP="00643901">
            <w:pPr>
              <w:jc w:val="left"/>
            </w:pPr>
            <w:r>
              <w:rPr>
                <w:rFonts w:hint="eastAsia"/>
              </w:rPr>
              <w:t>指向对应的</w:t>
            </w:r>
            <w:r>
              <w:rPr>
                <w:rFonts w:hint="eastAsia"/>
              </w:rPr>
              <w:t>thunbnail</w:t>
            </w:r>
          </w:p>
        </w:tc>
      </w:tr>
      <w:tr w:rsidR="00643901" w14:paraId="160EB15F" w14:textId="77777777" w:rsidTr="00F749CF">
        <w:tc>
          <w:tcPr>
            <w:tcW w:w="4261" w:type="dxa"/>
          </w:tcPr>
          <w:p w14:paraId="6814F085" w14:textId="77777777" w:rsidR="00643901" w:rsidRDefault="00643901" w:rsidP="00643901">
            <w:pPr>
              <w:jc w:val="center"/>
            </w:pPr>
            <w:r>
              <w:rPr>
                <w:rFonts w:hint="eastAsia"/>
              </w:rPr>
              <w:t>height</w:t>
            </w:r>
          </w:p>
        </w:tc>
        <w:tc>
          <w:tcPr>
            <w:tcW w:w="4261" w:type="dxa"/>
          </w:tcPr>
          <w:p w14:paraId="065C17EE" w14:textId="77777777" w:rsidR="00643901" w:rsidRDefault="00643901" w:rsidP="00643901">
            <w:pPr>
              <w:jc w:val="left"/>
            </w:pPr>
            <w:r>
              <w:rPr>
                <w:rFonts w:hint="eastAsia"/>
              </w:rPr>
              <w:t>图片高度</w:t>
            </w:r>
          </w:p>
        </w:tc>
      </w:tr>
      <w:tr w:rsidR="00643901" w14:paraId="25A6B3CF" w14:textId="77777777" w:rsidTr="00F749CF">
        <w:tc>
          <w:tcPr>
            <w:tcW w:w="4261" w:type="dxa"/>
          </w:tcPr>
          <w:p w14:paraId="4CB74DEC" w14:textId="77777777" w:rsidR="00643901" w:rsidRDefault="00643901" w:rsidP="00643901">
            <w:pPr>
              <w:jc w:val="center"/>
            </w:pPr>
            <w:r>
              <w:rPr>
                <w:rFonts w:hint="eastAsia"/>
              </w:rPr>
              <w:t>width</w:t>
            </w:r>
          </w:p>
        </w:tc>
        <w:tc>
          <w:tcPr>
            <w:tcW w:w="4261" w:type="dxa"/>
          </w:tcPr>
          <w:p w14:paraId="2F352A5B" w14:textId="77777777" w:rsidR="00643901" w:rsidRDefault="00643901" w:rsidP="00643901">
            <w:pPr>
              <w:jc w:val="left"/>
            </w:pPr>
            <w:r>
              <w:rPr>
                <w:rFonts w:hint="eastAsia"/>
              </w:rPr>
              <w:t>图片宽度</w:t>
            </w:r>
          </w:p>
        </w:tc>
      </w:tr>
      <w:tr w:rsidR="00643901" w14:paraId="0F064816" w14:textId="77777777" w:rsidTr="00F749CF">
        <w:tc>
          <w:tcPr>
            <w:tcW w:w="4261" w:type="dxa"/>
          </w:tcPr>
          <w:p w14:paraId="074CE25F" w14:textId="77777777" w:rsidR="00643901" w:rsidRDefault="00643901" w:rsidP="00643901">
            <w:pPr>
              <w:jc w:val="center"/>
            </w:pPr>
            <w:r>
              <w:rPr>
                <w:rFonts w:hint="eastAsia"/>
              </w:rPr>
              <w:t>length</w:t>
            </w:r>
          </w:p>
        </w:tc>
        <w:tc>
          <w:tcPr>
            <w:tcW w:w="4261" w:type="dxa"/>
          </w:tcPr>
          <w:p w14:paraId="2B9505A5" w14:textId="77777777" w:rsidR="00643901" w:rsidRDefault="00643901" w:rsidP="00643901">
            <w:pPr>
              <w:jc w:val="left"/>
            </w:pPr>
            <w:r>
              <w:rPr>
                <w:rFonts w:hint="eastAsia"/>
              </w:rPr>
              <w:t>二进制流字节长度</w:t>
            </w:r>
          </w:p>
        </w:tc>
      </w:tr>
      <w:tr w:rsidR="0092701D" w14:paraId="21B57600" w14:textId="77777777" w:rsidTr="00F749CF">
        <w:tc>
          <w:tcPr>
            <w:tcW w:w="4261" w:type="dxa"/>
          </w:tcPr>
          <w:p w14:paraId="7F082FDB" w14:textId="77777777" w:rsidR="0092701D" w:rsidRDefault="0092701D" w:rsidP="00643901">
            <w:pPr>
              <w:jc w:val="center"/>
            </w:pPr>
            <w:r>
              <w:rPr>
                <w:rFonts w:hint="eastAsia"/>
              </w:rPr>
              <w:t>upload</w:t>
            </w:r>
            <w:r w:rsidR="008E026A">
              <w:rPr>
                <w:rFonts w:hint="eastAsia"/>
              </w:rPr>
              <w:t>Date</w:t>
            </w:r>
          </w:p>
        </w:tc>
        <w:tc>
          <w:tcPr>
            <w:tcW w:w="4261" w:type="dxa"/>
          </w:tcPr>
          <w:p w14:paraId="7820E9C7" w14:textId="77777777" w:rsidR="0092701D" w:rsidRDefault="0092701D" w:rsidP="0092701D">
            <w:pPr>
              <w:jc w:val="left"/>
            </w:pPr>
            <w:r>
              <w:rPr>
                <w:rFonts w:hint="eastAsia"/>
              </w:rPr>
              <w:t>标明上传日期</w:t>
            </w:r>
          </w:p>
        </w:tc>
      </w:tr>
      <w:tr w:rsidR="00271736" w14:paraId="6210EEEA" w14:textId="77777777" w:rsidTr="00F749CF">
        <w:tc>
          <w:tcPr>
            <w:tcW w:w="4261" w:type="dxa"/>
          </w:tcPr>
          <w:p w14:paraId="497C9778" w14:textId="77777777" w:rsidR="00271736" w:rsidRDefault="00BB684E" w:rsidP="00BB684E">
            <w:pPr>
              <w:jc w:val="center"/>
            </w:pPr>
            <w:r>
              <w:rPr>
                <w:rFonts w:hint="eastAsia"/>
              </w:rPr>
              <w:lastRenderedPageBreak/>
              <w:t>m</w:t>
            </w:r>
            <w:r w:rsidR="00271736">
              <w:rPr>
                <w:rFonts w:hint="eastAsia"/>
              </w:rPr>
              <w:t>d5</w:t>
            </w:r>
          </w:p>
        </w:tc>
        <w:tc>
          <w:tcPr>
            <w:tcW w:w="4261" w:type="dxa"/>
          </w:tcPr>
          <w:p w14:paraId="4BCBBCA5" w14:textId="77777777" w:rsidR="00271736" w:rsidRDefault="00271736" w:rsidP="00271736">
            <w:pPr>
              <w:jc w:val="left"/>
            </w:pPr>
            <w:r>
              <w:rPr>
                <w:rFonts w:hint="eastAsia"/>
              </w:rPr>
              <w:t>md5</w:t>
            </w:r>
            <w:r>
              <w:rPr>
                <w:rFonts w:hint="eastAsia"/>
              </w:rPr>
              <w:t>值</w:t>
            </w:r>
          </w:p>
        </w:tc>
      </w:tr>
    </w:tbl>
    <w:p w14:paraId="3EAA7334" w14:textId="77777777"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14:paraId="2C1276D2" w14:textId="77777777" w:rsidR="008E026A" w:rsidRDefault="008E026A" w:rsidP="008E026A">
      <w:pPr>
        <w:pStyle w:val="21"/>
      </w:pPr>
      <w:bookmarkStart w:id="197" w:name="_Toc356859888"/>
      <w:r>
        <w:rPr>
          <w:rFonts w:hint="eastAsia"/>
        </w:rPr>
        <w:t>表</w:t>
      </w:r>
      <w:r w:rsidR="00474344">
        <w:rPr>
          <w:rFonts w:hint="eastAsia"/>
        </w:rPr>
        <w:t>4.7</w:t>
      </w:r>
      <w:r>
        <w:rPr>
          <w:rFonts w:hint="eastAsia"/>
        </w:rPr>
        <w:t>：</w:t>
      </w:r>
      <w:r>
        <w:rPr>
          <w:rFonts w:hint="eastAsia"/>
        </w:rPr>
        <w:t>file.chunks</w:t>
      </w:r>
      <w:r>
        <w:rPr>
          <w:rFonts w:hint="eastAsia"/>
        </w:rPr>
        <w:t>表设计</w:t>
      </w:r>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026A" w14:paraId="0DF2CC44" w14:textId="77777777" w:rsidTr="006F53D1">
        <w:tc>
          <w:tcPr>
            <w:tcW w:w="4261" w:type="dxa"/>
          </w:tcPr>
          <w:p w14:paraId="5B652377" w14:textId="77777777" w:rsidR="008E026A" w:rsidRDefault="008E026A" w:rsidP="006F53D1">
            <w:pPr>
              <w:jc w:val="center"/>
            </w:pPr>
            <w:r>
              <w:rPr>
                <w:rFonts w:hint="eastAsia"/>
              </w:rPr>
              <w:t>字段</w:t>
            </w:r>
          </w:p>
        </w:tc>
        <w:tc>
          <w:tcPr>
            <w:tcW w:w="4261" w:type="dxa"/>
          </w:tcPr>
          <w:p w14:paraId="520E6984" w14:textId="77777777" w:rsidR="008E026A" w:rsidRDefault="008E026A" w:rsidP="006F53D1">
            <w:pPr>
              <w:jc w:val="center"/>
            </w:pPr>
            <w:r>
              <w:rPr>
                <w:rFonts w:hint="eastAsia"/>
              </w:rPr>
              <w:t>描述</w:t>
            </w:r>
          </w:p>
        </w:tc>
      </w:tr>
      <w:tr w:rsidR="008E026A" w14:paraId="154D945F" w14:textId="77777777" w:rsidTr="006F53D1">
        <w:tc>
          <w:tcPr>
            <w:tcW w:w="4261" w:type="dxa"/>
          </w:tcPr>
          <w:p w14:paraId="369301FA" w14:textId="77777777" w:rsidR="008E026A" w:rsidRDefault="00474344" w:rsidP="006F53D1">
            <w:pPr>
              <w:jc w:val="center"/>
            </w:pPr>
            <w:r>
              <w:rPr>
                <w:rFonts w:hint="eastAsia"/>
              </w:rPr>
              <w:t>i</w:t>
            </w:r>
            <w:r w:rsidR="008E026A">
              <w:rPr>
                <w:rFonts w:hint="eastAsia"/>
              </w:rPr>
              <w:t>d</w:t>
            </w:r>
          </w:p>
        </w:tc>
        <w:tc>
          <w:tcPr>
            <w:tcW w:w="4261" w:type="dxa"/>
          </w:tcPr>
          <w:p w14:paraId="40BFB347" w14:textId="77777777" w:rsidR="008E026A" w:rsidRDefault="008E026A" w:rsidP="006F53D1">
            <w:pPr>
              <w:jc w:val="left"/>
            </w:pPr>
            <w:r>
              <w:rPr>
                <w:rFonts w:hint="eastAsia"/>
              </w:rPr>
              <w:t>chunks</w:t>
            </w:r>
            <w:r>
              <w:rPr>
                <w:rFonts w:hint="eastAsia"/>
              </w:rPr>
              <w:t>的唯一标示符</w:t>
            </w:r>
          </w:p>
        </w:tc>
      </w:tr>
      <w:tr w:rsidR="008E026A" w14:paraId="6E6F2D58" w14:textId="77777777" w:rsidTr="006F53D1">
        <w:tc>
          <w:tcPr>
            <w:tcW w:w="4261" w:type="dxa"/>
          </w:tcPr>
          <w:p w14:paraId="5C41B15D" w14:textId="77777777" w:rsidR="008E026A" w:rsidRDefault="00474344" w:rsidP="006F53D1">
            <w:pPr>
              <w:jc w:val="center"/>
            </w:pPr>
            <w:r>
              <w:rPr>
                <w:rFonts w:hint="eastAsia"/>
              </w:rPr>
              <w:t>n</w:t>
            </w:r>
          </w:p>
        </w:tc>
        <w:tc>
          <w:tcPr>
            <w:tcW w:w="4261" w:type="dxa"/>
          </w:tcPr>
          <w:p w14:paraId="5F3E271B" w14:textId="77777777"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14:paraId="335B1C60" w14:textId="77777777" w:rsidTr="006F53D1">
        <w:tc>
          <w:tcPr>
            <w:tcW w:w="4261" w:type="dxa"/>
          </w:tcPr>
          <w:p w14:paraId="3A2B7072" w14:textId="77777777" w:rsidR="008E026A" w:rsidRDefault="008E026A" w:rsidP="006F53D1">
            <w:pPr>
              <w:jc w:val="center"/>
            </w:pPr>
            <w:r>
              <w:rPr>
                <w:rFonts w:hint="eastAsia"/>
              </w:rPr>
              <w:t>files_id</w:t>
            </w:r>
          </w:p>
        </w:tc>
        <w:tc>
          <w:tcPr>
            <w:tcW w:w="4261" w:type="dxa"/>
          </w:tcPr>
          <w:p w14:paraId="2F859969" w14:textId="77777777" w:rsidR="008E026A" w:rsidRDefault="008E026A" w:rsidP="006F53D1">
            <w:pPr>
              <w:jc w:val="left"/>
            </w:pPr>
            <w:r>
              <w:rPr>
                <w:rFonts w:hint="eastAsia"/>
              </w:rPr>
              <w:t>指向</w:t>
            </w:r>
            <w:r>
              <w:rPr>
                <w:rFonts w:hint="eastAsia"/>
              </w:rPr>
              <w:t>image.files</w:t>
            </w:r>
            <w:r>
              <w:rPr>
                <w:rFonts w:hint="eastAsia"/>
              </w:rPr>
              <w:t>的引用</w:t>
            </w:r>
          </w:p>
        </w:tc>
      </w:tr>
      <w:tr w:rsidR="008E026A" w14:paraId="4B1CDAFB" w14:textId="77777777" w:rsidTr="006F53D1">
        <w:tc>
          <w:tcPr>
            <w:tcW w:w="4261" w:type="dxa"/>
          </w:tcPr>
          <w:p w14:paraId="495C5070" w14:textId="77777777" w:rsidR="008E026A" w:rsidRDefault="00474344" w:rsidP="006F53D1">
            <w:pPr>
              <w:jc w:val="center"/>
            </w:pPr>
            <w:r>
              <w:rPr>
                <w:rFonts w:hint="eastAsia"/>
              </w:rPr>
              <w:t>d</w:t>
            </w:r>
            <w:r w:rsidR="008E026A">
              <w:rPr>
                <w:rFonts w:hint="eastAsia"/>
              </w:rPr>
              <w:t>ata</w:t>
            </w:r>
          </w:p>
        </w:tc>
        <w:tc>
          <w:tcPr>
            <w:tcW w:w="4261" w:type="dxa"/>
          </w:tcPr>
          <w:p w14:paraId="7586B00D" w14:textId="77777777" w:rsidR="008E026A" w:rsidRDefault="008E026A" w:rsidP="006F53D1">
            <w:pPr>
              <w:jc w:val="left"/>
            </w:pPr>
            <w:r>
              <w:rPr>
                <w:rFonts w:hint="eastAsia"/>
              </w:rPr>
              <w:t>二进制</w:t>
            </w:r>
            <w:proofErr w:type="gramStart"/>
            <w:r>
              <w:rPr>
                <w:rFonts w:hint="eastAsia"/>
              </w:rPr>
              <w:t>流文件</w:t>
            </w:r>
            <w:proofErr w:type="gramEnd"/>
          </w:p>
        </w:tc>
      </w:tr>
    </w:tbl>
    <w:p w14:paraId="2D09BD8E" w14:textId="77777777" w:rsidR="008E026A" w:rsidRDefault="008E026A" w:rsidP="00474344">
      <w:pPr>
        <w:pStyle w:val="21"/>
      </w:pPr>
      <w:bookmarkStart w:id="198" w:name="_Toc356859889"/>
      <w:r>
        <w:rPr>
          <w:rFonts w:hint="eastAsia"/>
        </w:rPr>
        <w:t>表</w:t>
      </w:r>
      <w:r w:rsidR="00474344">
        <w:rPr>
          <w:rFonts w:hint="eastAsia"/>
        </w:rPr>
        <w:t>4.8</w:t>
      </w:r>
      <w:r>
        <w:rPr>
          <w:rFonts w:hint="eastAsia"/>
        </w:rPr>
        <w:t>：</w:t>
      </w:r>
      <w:r>
        <w:rPr>
          <w:rFonts w:hint="eastAsia"/>
        </w:rPr>
        <w:t>image.files</w:t>
      </w:r>
      <w:r>
        <w:rPr>
          <w:rFonts w:hint="eastAsia"/>
        </w:rPr>
        <w:t>表设计</w:t>
      </w:r>
      <w:bookmarkEnd w:id="198"/>
    </w:p>
    <w:tbl>
      <w:tblPr>
        <w:tblStyle w:val="a9"/>
        <w:tblW w:w="0" w:type="auto"/>
        <w:tblLook w:val="04A0" w:firstRow="1" w:lastRow="0" w:firstColumn="1" w:lastColumn="0" w:noHBand="0" w:noVBand="1"/>
      </w:tblPr>
      <w:tblGrid>
        <w:gridCol w:w="4261"/>
        <w:gridCol w:w="4261"/>
      </w:tblGrid>
      <w:tr w:rsidR="008E026A" w14:paraId="630A1046" w14:textId="77777777" w:rsidTr="006F53D1">
        <w:tc>
          <w:tcPr>
            <w:tcW w:w="4261" w:type="dxa"/>
          </w:tcPr>
          <w:p w14:paraId="69B9B96A" w14:textId="77777777" w:rsidR="008E026A" w:rsidRDefault="008E026A" w:rsidP="006F53D1">
            <w:pPr>
              <w:jc w:val="center"/>
            </w:pPr>
            <w:r>
              <w:rPr>
                <w:rFonts w:hint="eastAsia"/>
              </w:rPr>
              <w:t>字段</w:t>
            </w:r>
          </w:p>
        </w:tc>
        <w:tc>
          <w:tcPr>
            <w:tcW w:w="4261" w:type="dxa"/>
          </w:tcPr>
          <w:p w14:paraId="150B06A1" w14:textId="77777777" w:rsidR="008E026A" w:rsidRDefault="008E026A" w:rsidP="006F53D1">
            <w:pPr>
              <w:jc w:val="center"/>
            </w:pPr>
            <w:r>
              <w:rPr>
                <w:rFonts w:hint="eastAsia"/>
              </w:rPr>
              <w:t>描述</w:t>
            </w:r>
          </w:p>
        </w:tc>
      </w:tr>
      <w:tr w:rsidR="008E026A" w14:paraId="3F6D1427" w14:textId="77777777" w:rsidTr="006F53D1">
        <w:tc>
          <w:tcPr>
            <w:tcW w:w="4261" w:type="dxa"/>
          </w:tcPr>
          <w:p w14:paraId="141F39B4" w14:textId="77777777" w:rsidR="008E026A" w:rsidRDefault="008E026A" w:rsidP="006F53D1">
            <w:pPr>
              <w:jc w:val="center"/>
            </w:pPr>
            <w:r>
              <w:rPr>
                <w:rFonts w:hint="eastAsia"/>
              </w:rPr>
              <w:t>id</w:t>
            </w:r>
          </w:p>
        </w:tc>
        <w:tc>
          <w:tcPr>
            <w:tcW w:w="4261" w:type="dxa"/>
          </w:tcPr>
          <w:p w14:paraId="0CF573ED" w14:textId="77777777" w:rsidR="008E026A" w:rsidRDefault="008E026A" w:rsidP="006F53D1">
            <w:pPr>
              <w:jc w:val="left"/>
            </w:pPr>
            <w:r>
              <w:rPr>
                <w:rFonts w:hint="eastAsia"/>
              </w:rPr>
              <w:t>files</w:t>
            </w:r>
            <w:r>
              <w:rPr>
                <w:rFonts w:hint="eastAsia"/>
              </w:rPr>
              <w:t>的唯一标示符</w:t>
            </w:r>
          </w:p>
        </w:tc>
      </w:tr>
      <w:tr w:rsidR="008E026A" w14:paraId="273446DF" w14:textId="77777777" w:rsidTr="006F53D1">
        <w:tc>
          <w:tcPr>
            <w:tcW w:w="4261" w:type="dxa"/>
          </w:tcPr>
          <w:p w14:paraId="56AAF9D4" w14:textId="77777777" w:rsidR="008E026A" w:rsidRDefault="008E026A" w:rsidP="006F53D1">
            <w:pPr>
              <w:jc w:val="center"/>
            </w:pPr>
            <w:r>
              <w:rPr>
                <w:rFonts w:hint="eastAsia"/>
              </w:rPr>
              <w:t>chunkSize</w:t>
            </w:r>
          </w:p>
        </w:tc>
        <w:tc>
          <w:tcPr>
            <w:tcW w:w="4261" w:type="dxa"/>
          </w:tcPr>
          <w:p w14:paraId="783F15CD" w14:textId="77777777"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14:paraId="4A068116" w14:textId="77777777" w:rsidTr="006F53D1">
        <w:tc>
          <w:tcPr>
            <w:tcW w:w="4261" w:type="dxa"/>
          </w:tcPr>
          <w:p w14:paraId="1B8F93FC" w14:textId="77777777" w:rsidR="008E026A" w:rsidRDefault="008E026A" w:rsidP="006F53D1">
            <w:pPr>
              <w:jc w:val="center"/>
            </w:pPr>
            <w:r>
              <w:rPr>
                <w:rFonts w:hint="eastAsia"/>
              </w:rPr>
              <w:t>length</w:t>
            </w:r>
          </w:p>
        </w:tc>
        <w:tc>
          <w:tcPr>
            <w:tcW w:w="4261" w:type="dxa"/>
          </w:tcPr>
          <w:p w14:paraId="6E2CDC26" w14:textId="77777777" w:rsidR="008E026A" w:rsidRDefault="008E026A" w:rsidP="006F53D1">
            <w:pPr>
              <w:jc w:val="left"/>
            </w:pPr>
            <w:r>
              <w:rPr>
                <w:rFonts w:hint="eastAsia"/>
              </w:rPr>
              <w:t>二进制流字节长度</w:t>
            </w:r>
          </w:p>
        </w:tc>
      </w:tr>
      <w:tr w:rsidR="008E026A" w14:paraId="3C9B5D43" w14:textId="77777777" w:rsidTr="006F53D1">
        <w:tc>
          <w:tcPr>
            <w:tcW w:w="4261" w:type="dxa"/>
          </w:tcPr>
          <w:p w14:paraId="7692F664" w14:textId="77777777" w:rsidR="008E026A" w:rsidRDefault="008E026A" w:rsidP="006F53D1">
            <w:pPr>
              <w:jc w:val="center"/>
            </w:pPr>
            <w:r>
              <w:rPr>
                <w:rFonts w:hint="eastAsia"/>
              </w:rPr>
              <w:t>upload</w:t>
            </w:r>
            <w:r w:rsidR="00CF293D">
              <w:rPr>
                <w:rFonts w:hint="eastAsia"/>
              </w:rPr>
              <w:t>Date</w:t>
            </w:r>
          </w:p>
        </w:tc>
        <w:tc>
          <w:tcPr>
            <w:tcW w:w="4261" w:type="dxa"/>
          </w:tcPr>
          <w:p w14:paraId="7F034C84" w14:textId="77777777" w:rsidR="008E026A" w:rsidRDefault="008E026A" w:rsidP="006F53D1">
            <w:pPr>
              <w:jc w:val="left"/>
            </w:pPr>
            <w:r>
              <w:rPr>
                <w:rFonts w:hint="eastAsia"/>
              </w:rPr>
              <w:t>标明上传日期</w:t>
            </w:r>
          </w:p>
        </w:tc>
      </w:tr>
      <w:tr w:rsidR="008E026A" w14:paraId="1747079F" w14:textId="77777777" w:rsidTr="006F53D1">
        <w:tc>
          <w:tcPr>
            <w:tcW w:w="4261" w:type="dxa"/>
          </w:tcPr>
          <w:p w14:paraId="2F55B02D" w14:textId="77777777" w:rsidR="008E026A" w:rsidRDefault="008E026A" w:rsidP="006F53D1">
            <w:pPr>
              <w:jc w:val="center"/>
            </w:pPr>
            <w:r>
              <w:rPr>
                <w:rFonts w:hint="eastAsia"/>
              </w:rPr>
              <w:t>md5</w:t>
            </w:r>
          </w:p>
        </w:tc>
        <w:tc>
          <w:tcPr>
            <w:tcW w:w="4261" w:type="dxa"/>
          </w:tcPr>
          <w:p w14:paraId="05548A37" w14:textId="77777777" w:rsidR="008E026A" w:rsidRDefault="008E026A" w:rsidP="006F53D1">
            <w:pPr>
              <w:jc w:val="left"/>
            </w:pPr>
            <w:r>
              <w:rPr>
                <w:rFonts w:hint="eastAsia"/>
              </w:rPr>
              <w:t>md5</w:t>
            </w:r>
            <w:r>
              <w:rPr>
                <w:rFonts w:hint="eastAsia"/>
              </w:rPr>
              <w:t>值</w:t>
            </w:r>
          </w:p>
        </w:tc>
      </w:tr>
    </w:tbl>
    <w:p w14:paraId="1AFC159D" w14:textId="77777777" w:rsidR="00B0244C" w:rsidRDefault="00F9767C" w:rsidP="00B0244C">
      <w:pPr>
        <w:pStyle w:val="3"/>
      </w:pPr>
      <w:bookmarkStart w:id="199" w:name="_Toc356850551"/>
      <w:r>
        <w:rPr>
          <w:rFonts w:hint="eastAsia"/>
        </w:rPr>
        <w:t>4.2.6</w:t>
      </w:r>
      <w:r w:rsidR="001A71A6">
        <w:rPr>
          <w:rFonts w:hint="eastAsia"/>
        </w:rPr>
        <w:t xml:space="preserve"> </w:t>
      </w:r>
      <w:r w:rsidR="000A1158">
        <w:rPr>
          <w:rFonts w:hint="eastAsia"/>
        </w:rPr>
        <w:t>eBay Friends</w:t>
      </w:r>
      <w:r w:rsidR="000A1158">
        <w:rPr>
          <w:rFonts w:hint="eastAsia"/>
        </w:rPr>
        <w:t>项目</w:t>
      </w:r>
      <w:r w:rsidR="00B0244C">
        <w:rPr>
          <w:rFonts w:hint="eastAsia"/>
        </w:rPr>
        <w:t>数据库模块复杂任务详细设计</w:t>
      </w:r>
      <w:bookmarkEnd w:id="199"/>
    </w:p>
    <w:p w14:paraId="53D5DA03" w14:textId="77777777"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14:paraId="4E1984D9" w14:textId="77777777" w:rsidR="005E4642" w:rsidRDefault="00780208" w:rsidP="005E4642">
      <w:pPr>
        <w:jc w:val="center"/>
      </w:pPr>
      <w:r>
        <w:rPr>
          <w:noProof/>
        </w:rPr>
        <w:lastRenderedPageBreak/>
        <w:drawing>
          <wp:inline distT="0" distB="0" distL="0" distR="0" wp14:anchorId="202A773C" wp14:editId="182CF2B8">
            <wp:extent cx="5274310" cy="5260975"/>
            <wp:effectExtent l="19050" t="0" r="2540" b="0"/>
            <wp:docPr id="31" name="图片 30" descr="det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2.png"/>
                    <pic:cNvPicPr/>
                  </pic:nvPicPr>
                  <pic:blipFill>
                    <a:blip r:embed="rId35"/>
                    <a:stretch>
                      <a:fillRect/>
                    </a:stretch>
                  </pic:blipFill>
                  <pic:spPr>
                    <a:xfrm>
                      <a:off x="0" y="0"/>
                      <a:ext cx="5274310" cy="5260975"/>
                    </a:xfrm>
                    <a:prstGeom prst="rect">
                      <a:avLst/>
                    </a:prstGeom>
                  </pic:spPr>
                </pic:pic>
              </a:graphicData>
            </a:graphic>
          </wp:inline>
        </w:drawing>
      </w:r>
    </w:p>
    <w:p w14:paraId="440A57EB" w14:textId="77777777" w:rsidR="00E507A8" w:rsidRDefault="005E4642" w:rsidP="00E507A8">
      <w:pPr>
        <w:pStyle w:val="4"/>
      </w:pPr>
      <w:bookmarkStart w:id="200" w:name="_Toc356859857"/>
      <w:r>
        <w:rPr>
          <w:rFonts w:hint="eastAsia"/>
        </w:rPr>
        <w:t>图</w:t>
      </w:r>
      <w:r w:rsidR="00814BE8">
        <w:rPr>
          <w:rFonts w:hint="eastAsia"/>
        </w:rPr>
        <w:t>4.7</w:t>
      </w:r>
      <w:r>
        <w:rPr>
          <w:rFonts w:hint="eastAsia"/>
        </w:rPr>
        <w:t>：发送新鲜事详细设计顺序图</w:t>
      </w:r>
      <w:bookmarkEnd w:id="200"/>
    </w:p>
    <w:p w14:paraId="5BDB991A" w14:textId="77777777" w:rsidR="002553D9" w:rsidRDefault="002553D9" w:rsidP="002553D9">
      <w:pPr>
        <w:pStyle w:val="2"/>
      </w:pPr>
      <w:bookmarkStart w:id="201" w:name="_Toc356850552"/>
      <w:r>
        <w:rPr>
          <w:rFonts w:hint="eastAsia"/>
        </w:rPr>
        <w:t>4.3</w:t>
      </w:r>
      <w:r>
        <w:rPr>
          <w:rFonts w:hint="eastAsia"/>
        </w:rPr>
        <w:t>本章小结</w:t>
      </w:r>
      <w:bookmarkEnd w:id="201"/>
    </w:p>
    <w:p w14:paraId="128D6645" w14:textId="77777777" w:rsidR="0088407C" w:rsidRDefault="00F749CF" w:rsidP="002553D9">
      <w:pPr>
        <w:ind w:firstLine="420"/>
      </w:pPr>
      <w:r>
        <w:rPr>
          <w:rFonts w:hint="eastAsia"/>
        </w:rPr>
        <w:t>本章介绍了</w:t>
      </w:r>
      <w:r w:rsidR="00496B7C">
        <w:rPr>
          <w:rFonts w:hint="eastAsia"/>
        </w:rPr>
        <w:t>eBay Friends</w:t>
      </w:r>
      <w:r w:rsidR="00496B7C">
        <w:rPr>
          <w:rFonts w:hint="eastAsia"/>
        </w:rPr>
        <w:t>项目</w:t>
      </w:r>
      <w:r>
        <w:rPr>
          <w:rFonts w:hint="eastAsia"/>
        </w:rPr>
        <w:t>服务端</w:t>
      </w:r>
      <w:r w:rsidR="002553D9">
        <w:rPr>
          <w:rFonts w:hint="eastAsia"/>
        </w:rPr>
        <w:t>概要设计和详细设计。给出了整个系统的整体框架，对服务器和数据库连接</w:t>
      </w:r>
      <w:r>
        <w:rPr>
          <w:rFonts w:hint="eastAsia"/>
        </w:rPr>
        <w:t>模块进行了详细的描述。介绍了</w:t>
      </w:r>
      <w:r w:rsidR="00496B7C">
        <w:rPr>
          <w:rFonts w:hint="eastAsia"/>
        </w:rPr>
        <w:t>eBay Friends</w:t>
      </w:r>
      <w:r w:rsidR="00496B7C">
        <w:rPr>
          <w:rFonts w:hint="eastAsia"/>
        </w:rPr>
        <w:t>项目</w:t>
      </w:r>
      <w:r w:rsidR="00856D79">
        <w:rPr>
          <w:rFonts w:hint="eastAsia"/>
        </w:rPr>
        <w:t>服务端模块</w:t>
      </w:r>
      <w:r>
        <w:rPr>
          <w:rFonts w:hint="eastAsia"/>
        </w:rPr>
        <w:t>的类图和复杂用例的顺序图。</w:t>
      </w:r>
    </w:p>
    <w:p w14:paraId="55992727" w14:textId="77777777" w:rsidR="0088407C" w:rsidRDefault="0088407C">
      <w:pPr>
        <w:widowControl/>
        <w:spacing w:line="240" w:lineRule="auto"/>
        <w:jc w:val="left"/>
      </w:pPr>
      <w:r>
        <w:br w:type="page"/>
      </w:r>
    </w:p>
    <w:p w14:paraId="6F7FE4F2" w14:textId="77777777" w:rsidR="00E507A8" w:rsidRPr="00E507A8" w:rsidRDefault="00E507A8" w:rsidP="00496B7C">
      <w:pPr>
        <w:pStyle w:val="1"/>
      </w:pPr>
      <w:bookmarkStart w:id="202" w:name="_Toc356850553"/>
      <w:r>
        <w:rPr>
          <w:rFonts w:hint="eastAsia"/>
        </w:rPr>
        <w:lastRenderedPageBreak/>
        <w:t>第五</w:t>
      </w:r>
      <w:r w:rsidRPr="00E507A8">
        <w:rPr>
          <w:rFonts w:hint="eastAsia"/>
        </w:rPr>
        <w:t xml:space="preserve">章 </w:t>
      </w:r>
      <w:r w:rsidR="0081419F">
        <w:rPr>
          <w:rFonts w:hint="eastAsia"/>
        </w:rPr>
        <w:t>eBay Friends</w:t>
      </w:r>
      <w:r w:rsidR="00061B95">
        <w:rPr>
          <w:rFonts w:hint="eastAsia"/>
        </w:rPr>
        <w:t>项目服务器模块</w:t>
      </w:r>
      <w:r w:rsidR="00CD6903">
        <w:rPr>
          <w:rFonts w:hint="eastAsia"/>
        </w:rPr>
        <w:t>实现</w:t>
      </w:r>
      <w:bookmarkEnd w:id="202"/>
    </w:p>
    <w:p w14:paraId="187F19B1" w14:textId="77777777" w:rsidR="00F66B33" w:rsidRPr="009563B4" w:rsidRDefault="00EE3034" w:rsidP="00F66B33">
      <w:pPr>
        <w:pStyle w:val="2"/>
      </w:pPr>
      <w:bookmarkStart w:id="203" w:name="_Toc356850554"/>
      <w:commentRangeStart w:id="204"/>
      <w:r>
        <w:rPr>
          <w:rFonts w:hint="eastAsia"/>
        </w:rPr>
        <w:t>5.1</w:t>
      </w:r>
      <w:r w:rsidR="001A71A6">
        <w:rPr>
          <w:rFonts w:hint="eastAsia"/>
        </w:rPr>
        <w:t xml:space="preserve"> </w:t>
      </w:r>
      <w:r w:rsidR="00042188">
        <w:rPr>
          <w:rFonts w:hint="eastAsia"/>
        </w:rPr>
        <w:t>eBay Friends</w:t>
      </w:r>
      <w:r w:rsidR="00042188">
        <w:rPr>
          <w:rFonts w:hint="eastAsia"/>
        </w:rPr>
        <w:t>项目</w:t>
      </w:r>
      <w:r w:rsidR="001647CE">
        <w:rPr>
          <w:rFonts w:hint="eastAsia"/>
        </w:rPr>
        <w:t>服务端</w:t>
      </w:r>
      <w:r w:rsidR="00F66B33">
        <w:rPr>
          <w:rFonts w:hint="eastAsia"/>
        </w:rPr>
        <w:t>模块的实现</w:t>
      </w:r>
      <w:bookmarkEnd w:id="203"/>
      <w:commentRangeEnd w:id="204"/>
      <w:r w:rsidR="000F7576">
        <w:rPr>
          <w:rStyle w:val="ab"/>
          <w:rFonts w:eastAsia="宋体"/>
          <w:b w:val="0"/>
          <w:bCs w:val="0"/>
        </w:rPr>
        <w:commentReference w:id="204"/>
      </w:r>
    </w:p>
    <w:p w14:paraId="5F0965DA" w14:textId="77777777" w:rsidR="00014084" w:rsidRPr="001A7546" w:rsidRDefault="00EE3034" w:rsidP="00014084">
      <w:pPr>
        <w:pStyle w:val="3"/>
        <w:rPr>
          <w:rFonts w:hAnsi="宋体" w:cs="Arial"/>
        </w:rPr>
      </w:pPr>
      <w:bookmarkStart w:id="205" w:name="_Toc356850555"/>
      <w:r>
        <w:rPr>
          <w:rFonts w:hAnsi="宋体" w:cs="Arial" w:hint="eastAsia"/>
        </w:rPr>
        <w:t>5.1.1</w:t>
      </w:r>
      <w:r w:rsidR="001A71A6">
        <w:rPr>
          <w:rFonts w:hAnsi="宋体" w:cs="Arial" w:hint="eastAsia"/>
        </w:rPr>
        <w:t xml:space="preserve"> </w:t>
      </w:r>
      <w:r w:rsidR="00042188">
        <w:rPr>
          <w:rFonts w:hint="eastAsia"/>
        </w:rPr>
        <w:t>eBay Friends</w:t>
      </w:r>
      <w:r w:rsidR="00042188">
        <w:rPr>
          <w:rFonts w:hint="eastAsia"/>
        </w:rPr>
        <w:t>项目</w:t>
      </w:r>
      <w:r w:rsidR="001647CE">
        <w:rPr>
          <w:rFonts w:hAnsi="宋体" w:cs="Arial" w:hint="eastAsia"/>
        </w:rPr>
        <w:t>服务器模块</w:t>
      </w:r>
      <w:r w:rsidR="00ED0105">
        <w:rPr>
          <w:rFonts w:hAnsi="宋体" w:cs="Arial" w:hint="eastAsia"/>
        </w:rPr>
        <w:t>配置部分</w:t>
      </w:r>
      <w:r w:rsidR="001647CE">
        <w:rPr>
          <w:rFonts w:hAnsi="宋体" w:cs="Arial" w:hint="eastAsia"/>
        </w:rPr>
        <w:t>的</w:t>
      </w:r>
      <w:commentRangeStart w:id="206"/>
      <w:r w:rsidR="001647CE">
        <w:rPr>
          <w:rFonts w:hAnsi="宋体" w:cs="Arial" w:hint="eastAsia"/>
        </w:rPr>
        <w:t>实现</w:t>
      </w:r>
      <w:bookmarkEnd w:id="205"/>
      <w:commentRangeEnd w:id="206"/>
      <w:r w:rsidR="000F7576">
        <w:rPr>
          <w:rStyle w:val="ab"/>
          <w:rFonts w:ascii="Arial" w:hAnsi="Arial"/>
          <w:b w:val="0"/>
          <w:bCs w:val="0"/>
        </w:rPr>
        <w:commentReference w:id="206"/>
      </w:r>
    </w:p>
    <w:p w14:paraId="06955223" w14:textId="77777777"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14:paraId="297CB872" w14:textId="77777777"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14084" w:rsidRPr="00014084" w14:paraId="27BF1BBE" w14:textId="77777777" w:rsidTr="00014084">
        <w:tc>
          <w:tcPr>
            <w:tcW w:w="9287" w:type="dxa"/>
            <w:shd w:val="clear" w:color="auto" w:fill="auto"/>
          </w:tcPr>
          <w:p w14:paraId="30BCBBF1" w14:textId="77777777"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14:paraId="5382CDD0" w14:textId="77777777"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14:paraId="5C1E866B" w14:textId="77777777"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14:paraId="1A179941" w14:textId="77777777"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14:paraId="165F190C"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14:paraId="5950B14F" w14:textId="77777777"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14:paraId="07AEF646"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14:paraId="5E2A9559" w14:textId="77777777"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14:paraId="22B060D5"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14:paraId="637F9BA0" w14:textId="77777777"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14:paraId="31823792"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14:paraId="6B9AABD6" w14:textId="77777777"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14:paraId="69980A2F" w14:textId="77777777" w:rsidR="00014084" w:rsidRDefault="00014084" w:rsidP="00014084">
      <w:pPr>
        <w:pStyle w:val="4"/>
      </w:pPr>
      <w:bookmarkStart w:id="207" w:name="_Toc280566441"/>
      <w:bookmarkStart w:id="208" w:name="_Toc303080210"/>
      <w:bookmarkStart w:id="209" w:name="_Toc356859858"/>
      <w:r>
        <w:rPr>
          <w:rFonts w:hint="eastAsia"/>
        </w:rPr>
        <w:t>图</w:t>
      </w:r>
      <w:r w:rsidR="00747AB3">
        <w:rPr>
          <w:rFonts w:hint="eastAsia"/>
        </w:rPr>
        <w:t>5.1</w:t>
      </w:r>
      <w:r w:rsidR="00A119BF">
        <w:rPr>
          <w:rFonts w:hint="eastAsia"/>
        </w:rPr>
        <w:t>：</w:t>
      </w:r>
      <w:r w:rsidR="00C56726">
        <w:t>settings.py</w:t>
      </w:r>
      <w:r>
        <w:rPr>
          <w:rFonts w:hint="eastAsia"/>
        </w:rPr>
        <w:t>代码</w:t>
      </w:r>
      <w:bookmarkEnd w:id="207"/>
      <w:bookmarkEnd w:id="208"/>
      <w:bookmarkEnd w:id="209"/>
    </w:p>
    <w:p w14:paraId="08CB95D4" w14:textId="77777777"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A64B5" w:rsidRPr="00E257C8" w14:paraId="75165856" w14:textId="77777777" w:rsidTr="00E257C8">
        <w:tc>
          <w:tcPr>
            <w:tcW w:w="8522" w:type="dxa"/>
            <w:shd w:val="clear" w:color="auto" w:fill="auto"/>
          </w:tcPr>
          <w:p w14:paraId="053F96F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14:paraId="738E8CD7"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14:paraId="3EBE0685"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14:paraId="1B0D043F"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url(r'^users/logout$','users.views.logout'),</w:t>
            </w:r>
          </w:p>
          <w:p w14:paraId="5D6895E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14:paraId="104B1DBA"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14:paraId="2CC03081"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url(r'^users/addFriend$','users.views.addFriend'),</w:t>
            </w:r>
          </w:p>
          <w:p w14:paraId="641186B9"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url(r'^users/showFriends$','users.views.showFriends'),</w:t>
            </w:r>
          </w:p>
          <w:p w14:paraId="0F6A5A7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14:paraId="7E1CAF30"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14:paraId="2D79B43B"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14:paraId="3104159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w:t>
            </w: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14:paraId="04BC6F97"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14:paraId="4C119666"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14:paraId="59C396C7"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14:paraId="3F7C345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14:paraId="1AF01A70"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14:paraId="0832FCB4"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14:paraId="271539D8"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14:paraId="7458CCA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14:paraId="0DAF79C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14:paraId="1FDEDAB9"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14:paraId="4379BD7A"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14:paraId="3066DC18" w14:textId="77777777"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14:paraId="7547D05A" w14:textId="77777777" w:rsidR="009C1AB6" w:rsidRDefault="00DA64B5" w:rsidP="00DA64B5">
      <w:pPr>
        <w:pStyle w:val="4"/>
      </w:pPr>
      <w:bookmarkStart w:id="210" w:name="_Toc356859859"/>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210"/>
    </w:p>
    <w:p w14:paraId="5F11094D" w14:textId="77777777" w:rsidR="00ED0105" w:rsidRDefault="00ED0105" w:rsidP="00ED0105">
      <w:pPr>
        <w:pStyle w:val="3"/>
      </w:pPr>
      <w:bookmarkStart w:id="211" w:name="_Toc356850556"/>
      <w:r w:rsidRPr="00ED0105">
        <w:rPr>
          <w:rFonts w:hAnsi="宋体" w:cs="Arial" w:hint="eastAsia"/>
        </w:rPr>
        <w:t>5.1.2</w:t>
      </w:r>
      <w:r w:rsidR="00042188">
        <w:rPr>
          <w:rFonts w:hAnsi="宋体" w:cs="Arial" w:hint="eastAsia"/>
        </w:rPr>
        <w:t xml:space="preserve"> </w:t>
      </w:r>
      <w:r w:rsidR="00042188">
        <w:rPr>
          <w:rFonts w:hint="eastAsia"/>
        </w:rPr>
        <w:t>eBay Friends</w:t>
      </w:r>
      <w:r w:rsidR="00042188">
        <w:rPr>
          <w:rFonts w:hint="eastAsia"/>
        </w:rPr>
        <w:t>项目</w:t>
      </w:r>
      <w:r w:rsidRPr="00ED0105">
        <w:rPr>
          <w:rFonts w:hAnsi="宋体" w:cs="Arial" w:hint="eastAsia"/>
        </w:rPr>
        <w:t>服务器模块功能需求的实现</w:t>
      </w:r>
      <w:bookmarkEnd w:id="211"/>
      <w:r w:rsidR="00DA64B5">
        <w:rPr>
          <w:rFonts w:hint="eastAsia"/>
        </w:rPr>
        <w:tab/>
      </w:r>
    </w:p>
    <w:p w14:paraId="2B9EAB83" w14:textId="77777777"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14:paraId="01268095" w14:textId="77777777" w:rsidR="000C2C4D" w:rsidRDefault="00E45FD1" w:rsidP="00E45FD1">
      <w:pPr>
        <w:ind w:firstLine="420"/>
      </w:pPr>
      <w:r>
        <w:rPr>
          <w:rFonts w:hint="eastAsia"/>
        </w:rPr>
        <w:t>1.</w:t>
      </w:r>
      <w:r w:rsidR="00272A2A">
        <w:rPr>
          <w:rFonts w:hint="eastAsia"/>
        </w:rPr>
        <w:t>user</w:t>
      </w:r>
      <w:r w:rsidR="00272A2A">
        <w:rPr>
          <w:rFonts w:hint="eastAsia"/>
        </w:rPr>
        <w:t>模块中</w:t>
      </w:r>
      <w:r w:rsidR="00272A2A">
        <w:rPr>
          <w:rFonts w:hint="eastAsia"/>
        </w:rPr>
        <w:t>views</w:t>
      </w:r>
      <w:r w:rsidR="00272A2A">
        <w:rPr>
          <w:rFonts w:hint="eastAsia"/>
        </w:rPr>
        <w:t>代码参见图</w:t>
      </w:r>
      <w:r w:rsidR="00272A2A">
        <w:rPr>
          <w:rFonts w:hint="eastAsia"/>
        </w:rPr>
        <w:t>5.3</w:t>
      </w:r>
      <w:r w:rsidR="00272A2A">
        <w:rPr>
          <w:rFonts w:hint="eastAsia"/>
        </w:rPr>
        <w:t>。</w:t>
      </w:r>
      <w:r w:rsidR="00476309">
        <w:rPr>
          <w:rFonts w:hint="eastAsia"/>
        </w:rPr>
        <w:t>该模块主要包含三个函数，分别是登录、获取用户头像和获取购买列表。</w:t>
      </w:r>
    </w:p>
    <w:tbl>
      <w:tblPr>
        <w:tblStyle w:val="a9"/>
        <w:tblW w:w="0" w:type="auto"/>
        <w:tblInd w:w="-34" w:type="dxa"/>
        <w:tblLook w:val="04A0" w:firstRow="1" w:lastRow="0" w:firstColumn="1" w:lastColumn="0" w:noHBand="0" w:noVBand="1"/>
      </w:tblPr>
      <w:tblGrid>
        <w:gridCol w:w="8556"/>
      </w:tblGrid>
      <w:tr w:rsidR="000C2C4D" w14:paraId="2D06AF0A" w14:textId="77777777" w:rsidTr="000C2C4D">
        <w:tc>
          <w:tcPr>
            <w:tcW w:w="8556" w:type="dxa"/>
          </w:tcPr>
          <w:p w14:paraId="3D1F8C40"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14:paraId="7E544EF6"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14:paraId="03662543"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14:paraId="00B0326B"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14:paraId="028AD365" w14:textId="77777777"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14:paraId="22DC76BA" w14:textId="77777777"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14:paraId="7EC382E9" w14:textId="77777777"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t>user=auth.authenticate(username=userName, password=passWord)</w:t>
            </w:r>
          </w:p>
          <w:p w14:paraId="2D82252F" w14:textId="77777777"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lastRenderedPageBreak/>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14:paraId="74D959F5"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14:paraId="515CFCB2"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14:paraId="775719B1" w14:textId="77777777"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auth.login(request, user)</w:t>
            </w:r>
          </w:p>
          <w:p w14:paraId="6381A41E" w14:textId="77777777"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14:paraId="7F8206CF"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14:paraId="3A4C3354" w14:textId="77777777" w:rsidR="00272A2A" w:rsidRDefault="006511E8" w:rsidP="000C2C4D">
            <w:pPr>
              <w:jc w:val="left"/>
              <w:rPr>
                <w:rStyle w:val="HTML"/>
                <w:rFonts w:ascii="Arial" w:hAnsi="Arial" w:cs="Arial"/>
                <w:sz w:val="21"/>
                <w:szCs w:val="21"/>
              </w:rPr>
            </w:pPr>
            <w:r>
              <w:rPr>
                <w:rStyle w:val="HTML"/>
                <w:rFonts w:ascii="Arial" w:hAnsi="Arial" w:cs="Arial"/>
                <w:sz w:val="21"/>
                <w:szCs w:val="21"/>
              </w:rPr>
              <w:t xml:space="preserve">    </w:t>
            </w:r>
            <w:r w:rsidR="004100B4">
              <w:rPr>
                <w:rStyle w:val="HTML"/>
                <w:rFonts w:ascii="Arial" w:hAnsi="Arial" w:cs="Arial" w:hint="eastAsia"/>
                <w:sz w:val="21"/>
                <w:szCs w:val="21"/>
              </w:rPr>
              <w:t>……</w:t>
            </w:r>
          </w:p>
          <w:p w14:paraId="1859E85F"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14:paraId="4C344998"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14:paraId="0CF83832" w14:textId="77777777"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14:paraId="29907FD3" w14:textId="77777777"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14:paraId="27849B32"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14:paraId="254282F7" w14:textId="77777777"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14:paraId="03A7013F" w14:textId="77777777"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14:paraId="38E77440" w14:textId="77777777" w:rsidR="00272A2A" w:rsidRPr="00272A2A" w:rsidRDefault="00272A2A" w:rsidP="00272A2A">
            <w:pPr>
              <w:jc w:val="left"/>
              <w:rPr>
                <w:rStyle w:val="HTML"/>
                <w:rFonts w:ascii="Arial" w:hAnsi="Arial" w:cs="Arial"/>
                <w:sz w:val="21"/>
                <w:szCs w:val="21"/>
              </w:rPr>
            </w:pPr>
          </w:p>
          <w:p w14:paraId="22639517"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14:paraId="615B6507"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14:paraId="0A3F96F0" w14:textId="77777777"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14:paraId="448E1D0D" w14:textId="77777777"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14:paraId="1AFD477A"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14:paraId="01ABDF4D"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14:paraId="39A2477E" w14:textId="77777777"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14:paraId="219D814C" w14:textId="77777777"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14:paraId="327606E5"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14:paraId="74F34133" w14:textId="77777777" w:rsidR="00272A2A" w:rsidRDefault="00272A2A" w:rsidP="00272A2A">
            <w:pPr>
              <w:jc w:val="left"/>
              <w:rPr>
                <w:rStyle w:val="HTML"/>
                <w:rFonts w:ascii="Arial" w:hAnsi="Arial" w:cs="Arial"/>
                <w:sz w:val="21"/>
                <w:szCs w:val="21"/>
              </w:rPr>
            </w:pPr>
            <w:r>
              <w:rPr>
                <w:rStyle w:val="HTML"/>
                <w:rFonts w:ascii="Arial" w:hAnsi="Arial" w:cs="Arial"/>
                <w:sz w:val="21"/>
                <w:szCs w:val="21"/>
              </w:rPr>
              <w:t xml:space="preserve">     </w:t>
            </w:r>
            <w:r>
              <w:rPr>
                <w:rStyle w:val="HTML"/>
                <w:rFonts w:ascii="Arial" w:hAnsi="Arial" w:cs="Arial" w:hint="eastAsia"/>
                <w:sz w:val="21"/>
                <w:szCs w:val="21"/>
              </w:rPr>
              <w:t xml:space="preserve">   </w:t>
            </w:r>
            <w:proofErr w:type="gramStart"/>
            <w:r w:rsidRPr="00272A2A">
              <w:rPr>
                <w:rStyle w:val="HTML"/>
                <w:rFonts w:ascii="Arial" w:hAnsi="Arial" w:cs="Arial"/>
                <w:sz w:val="21"/>
                <w:szCs w:val="21"/>
              </w:rPr>
              <w:t>buylog[</w:t>
            </w:r>
            <w:proofErr w:type="gramEnd"/>
            <w:r w:rsidRPr="00272A2A">
              <w:rPr>
                <w:rStyle w:val="HTML"/>
                <w:rFonts w:ascii="Arial" w:hAnsi="Arial" w:cs="Arial"/>
                <w:sz w:val="21"/>
                <w:szCs w:val="21"/>
              </w:rPr>
              <w:t>'id']="http://192.168.47.19:8080/goods/getGoods?id="+str(buylog["good"].</w:t>
            </w:r>
          </w:p>
          <w:p w14:paraId="331942B4"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14:paraId="6B20D2EC" w14:textId="77777777" w:rsidR="004100B4"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w:t>
            </w:r>
            <w:r w:rsidR="004100B4">
              <w:rPr>
                <w:rStyle w:val="HTML"/>
                <w:rFonts w:ascii="Arial" w:hAnsi="Arial" w:cs="Arial" w:hint="eastAsia"/>
                <w:sz w:val="21"/>
                <w:szCs w:val="21"/>
              </w:rPr>
              <w:t>#</w:t>
            </w:r>
            <w:r w:rsidR="004100B4">
              <w:rPr>
                <w:rStyle w:val="HTML"/>
                <w:rFonts w:ascii="Arial" w:hAnsi="Arial" w:cs="Arial" w:hint="eastAsia"/>
                <w:sz w:val="21"/>
                <w:szCs w:val="21"/>
              </w:rPr>
              <w:t>使用</w:t>
            </w:r>
            <w:r w:rsidR="004100B4">
              <w:rPr>
                <w:rStyle w:val="HTML"/>
                <w:rFonts w:ascii="Arial" w:hAnsi="Arial" w:cs="Arial" w:hint="eastAsia"/>
                <w:sz w:val="21"/>
                <w:szCs w:val="21"/>
              </w:rPr>
              <w:t>for</w:t>
            </w:r>
            <w:r w:rsidR="004100B4">
              <w:rPr>
                <w:rStyle w:val="HTML"/>
                <w:rFonts w:ascii="Arial" w:hAnsi="Arial" w:cs="Arial" w:hint="eastAsia"/>
                <w:sz w:val="21"/>
                <w:szCs w:val="21"/>
              </w:rPr>
              <w:t>循环对数据进行处理，返回一个</w:t>
            </w:r>
            <w:r w:rsidR="004100B4">
              <w:rPr>
                <w:rStyle w:val="HTML"/>
                <w:rFonts w:ascii="Arial" w:hAnsi="Arial" w:cs="Arial" w:hint="eastAsia"/>
                <w:sz w:val="21"/>
                <w:szCs w:val="21"/>
              </w:rPr>
              <w:t>json</w:t>
            </w:r>
          </w:p>
          <w:p w14:paraId="65489846" w14:textId="77777777"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14:paraId="7475E4E7" w14:textId="77777777" w:rsidR="00272A2A" w:rsidRDefault="00272A2A" w:rsidP="00272A2A">
      <w:pPr>
        <w:pStyle w:val="4"/>
      </w:pPr>
      <w:bookmarkStart w:id="212" w:name="_Toc356859860"/>
      <w:r>
        <w:rPr>
          <w:rFonts w:hint="eastAsia"/>
        </w:rPr>
        <w:lastRenderedPageBreak/>
        <w:t>图</w:t>
      </w:r>
      <w:r>
        <w:rPr>
          <w:rFonts w:hint="eastAsia"/>
        </w:rPr>
        <w:t>5.3</w:t>
      </w:r>
      <w:r>
        <w:rPr>
          <w:rFonts w:hint="eastAsia"/>
        </w:rPr>
        <w:t>：</w:t>
      </w:r>
      <w:r>
        <w:rPr>
          <w:rFonts w:hint="eastAsia"/>
        </w:rPr>
        <w:t>user</w:t>
      </w:r>
      <w:r w:rsidR="000768D8">
        <w:rPr>
          <w:rFonts w:hint="eastAsia"/>
        </w:rPr>
        <w:t>s</w:t>
      </w:r>
      <w:r>
        <w:rPr>
          <w:rFonts w:hint="eastAsia"/>
        </w:rPr>
        <w:t>模块中</w:t>
      </w:r>
      <w:r>
        <w:rPr>
          <w:rFonts w:hint="eastAsia"/>
        </w:rPr>
        <w:t>views.py</w:t>
      </w:r>
      <w:r>
        <w:rPr>
          <w:rFonts w:hint="eastAsia"/>
        </w:rPr>
        <w:t>代码</w:t>
      </w:r>
      <w:bookmarkEnd w:id="212"/>
    </w:p>
    <w:p w14:paraId="69DB5CB0" w14:textId="77777777" w:rsidR="000C2C4D" w:rsidRDefault="00E45FD1" w:rsidP="00E45FD1">
      <w:pPr>
        <w:ind w:firstLine="420"/>
      </w:pPr>
      <w:r>
        <w:rPr>
          <w:rFonts w:hint="eastAsia"/>
        </w:rPr>
        <w:t>2.</w:t>
      </w:r>
      <w:r w:rsidR="006511E8">
        <w:rPr>
          <w:rFonts w:hint="eastAsia"/>
        </w:rPr>
        <w:t>news</w:t>
      </w:r>
      <w:r w:rsidR="006511E8">
        <w:rPr>
          <w:rFonts w:hint="eastAsia"/>
        </w:rPr>
        <w:t>模块中</w:t>
      </w:r>
      <w:r w:rsidR="006511E8">
        <w:rPr>
          <w:rFonts w:hint="eastAsia"/>
        </w:rPr>
        <w:t>views.py</w:t>
      </w:r>
      <w:r w:rsidR="006511E8">
        <w:rPr>
          <w:rFonts w:hint="eastAsia"/>
        </w:rPr>
        <w:t>代码参见图</w:t>
      </w:r>
      <w:r w:rsidR="006511E8">
        <w:rPr>
          <w:rFonts w:hint="eastAsia"/>
        </w:rPr>
        <w:t>5.4</w:t>
      </w:r>
      <w:r w:rsidR="006511E8">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C0690" w14:paraId="5063D13A" w14:textId="77777777" w:rsidTr="00E257C8">
        <w:tc>
          <w:tcPr>
            <w:tcW w:w="8522" w:type="dxa"/>
            <w:shd w:val="clear" w:color="auto" w:fill="auto"/>
          </w:tcPr>
          <w:p w14:paraId="1F7FC5FF"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14:paraId="03DB9D5C"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14:paraId="1B307E1C"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lastRenderedPageBreak/>
              <w:t xml:space="preserve">    url=request.POST['url']</w:t>
            </w:r>
          </w:p>
          <w:p w14:paraId="2E62A7AE"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 = News()</w:t>
            </w:r>
          </w:p>
          <w:p w14:paraId="19C777D5" w14:textId="77777777"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p>
          <w:p w14:paraId="144CF402"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14:paraId="6739AB18" w14:textId="77777777"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14:paraId="2A65A4AB" w14:textId="77777777"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news.save()</w:t>
            </w:r>
          </w:p>
          <w:p w14:paraId="186AEBA5" w14:textId="77777777"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14:paraId="58DEE345"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14:paraId="79C1AF18" w14:textId="77777777" w:rsidR="00476309" w:rsidRPr="00476309" w:rsidRDefault="00476309" w:rsidP="00476309">
            <w:pPr>
              <w:jc w:val="left"/>
              <w:rPr>
                <w:rStyle w:val="HTML"/>
                <w:rFonts w:ascii="Arial" w:hAnsi="Arial" w:cs="Arial"/>
                <w:sz w:val="21"/>
                <w:szCs w:val="21"/>
              </w:rPr>
            </w:pPr>
          </w:p>
          <w:p w14:paraId="1667348A"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14:paraId="10575FB0"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14:paraId="02FE9658" w14:textId="77777777"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14:paraId="7BDA524E" w14:textId="77777777"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14:paraId="01947E37" w14:textId="77777777"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14:paraId="38BAC28C" w14:textId="77777777"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14:paraId="6FC64209"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14:paraId="23E03C05"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14:paraId="6C6B6341" w14:textId="77777777" w:rsidR="00112F63"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处理新鲜事信息</w:t>
            </w:r>
          </w:p>
          <w:p w14:paraId="6ECBB3D7" w14:textId="77777777"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14:paraId="17BF296E"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14:paraId="1BA53136" w14:textId="77777777" w:rsidR="00476309" w:rsidRPr="00476309" w:rsidRDefault="00476309" w:rsidP="00476309">
            <w:pPr>
              <w:jc w:val="left"/>
              <w:rPr>
                <w:rStyle w:val="HTML"/>
                <w:rFonts w:ascii="Arial" w:hAnsi="Arial" w:cs="Arial"/>
                <w:sz w:val="21"/>
                <w:szCs w:val="21"/>
              </w:rPr>
            </w:pPr>
          </w:p>
          <w:p w14:paraId="2B5DACB3"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14:paraId="43B71ED3" w14:textId="77777777"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14:paraId="63266FA6"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14:paraId="54961BD4" w14:textId="77777777" w:rsidR="00476309" w:rsidRPr="00476309" w:rsidRDefault="00476309" w:rsidP="00476309">
            <w:pPr>
              <w:jc w:val="left"/>
              <w:rPr>
                <w:rStyle w:val="HTML"/>
                <w:rFonts w:ascii="Arial" w:hAnsi="Arial" w:cs="Arial"/>
                <w:sz w:val="21"/>
                <w:szCs w:val="21"/>
              </w:rPr>
            </w:pPr>
          </w:p>
          <w:p w14:paraId="1DB67CC5"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14:paraId="7CDD427E" w14:textId="77777777" w:rsidR="00112F63"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14:paraId="4F4CCD10" w14:textId="77777777"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14:paraId="205E85EC" w14:textId="77777777" w:rsidR="006C0690" w:rsidRPr="00DA64B5" w:rsidRDefault="006C0690" w:rsidP="00A119BF">
      <w:pPr>
        <w:pStyle w:val="4"/>
      </w:pPr>
      <w:bookmarkStart w:id="213" w:name="_Toc356859861"/>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213"/>
    </w:p>
    <w:p w14:paraId="65447F21" w14:textId="77777777" w:rsidR="00014084" w:rsidRDefault="008428B8" w:rsidP="008428B8">
      <w:pPr>
        <w:pStyle w:val="2"/>
      </w:pPr>
      <w:bookmarkStart w:id="214" w:name="_Toc356850557"/>
      <w:r>
        <w:rPr>
          <w:rFonts w:hint="eastAsia"/>
        </w:rPr>
        <w:t>5.2</w:t>
      </w:r>
      <w:r w:rsidR="001A71A6">
        <w:rPr>
          <w:rFonts w:hint="eastAsia"/>
        </w:rPr>
        <w:t xml:space="preserve"> </w:t>
      </w:r>
      <w:r w:rsidR="00042188">
        <w:rPr>
          <w:rFonts w:hint="eastAsia"/>
        </w:rPr>
        <w:t>eBay Friends</w:t>
      </w:r>
      <w:r w:rsidR="00042188">
        <w:rPr>
          <w:rFonts w:hint="eastAsia"/>
        </w:rPr>
        <w:t>项目</w:t>
      </w:r>
      <w:r w:rsidR="001647CE">
        <w:rPr>
          <w:rFonts w:hint="eastAsia"/>
        </w:rPr>
        <w:t>数据库模块实现</w:t>
      </w:r>
      <w:bookmarkEnd w:id="214"/>
    </w:p>
    <w:p w14:paraId="0FCE115F" w14:textId="77777777"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w:t>
      </w:r>
      <w:r>
        <w:rPr>
          <w:rFonts w:hint="eastAsia"/>
        </w:rPr>
        <w:lastRenderedPageBreak/>
        <w:t>中的</w:t>
      </w:r>
      <w:r>
        <w:rPr>
          <w:rFonts w:hint="eastAsia"/>
        </w:rPr>
        <w:t>collection</w:t>
      </w:r>
      <w:r>
        <w:rPr>
          <w:rFonts w:hint="eastAsia"/>
        </w:rPr>
        <w:t>在</w:t>
      </w:r>
      <w:r>
        <w:rPr>
          <w:rFonts w:hint="eastAsia"/>
        </w:rPr>
        <w:t>django</w:t>
      </w:r>
      <w:r w:rsidR="003B2652">
        <w:rPr>
          <w:rFonts w:hint="eastAsia"/>
        </w:rPr>
        <w:t>中以类的形式重新展现出来。</w:t>
      </w:r>
    </w:p>
    <w:p w14:paraId="6F7D3111" w14:textId="77777777" w:rsidR="00A119BF" w:rsidRDefault="00A10177" w:rsidP="003B2652">
      <w:pPr>
        <w:ind w:firstLine="420"/>
      </w:pPr>
      <w:r>
        <w:rPr>
          <w:rFonts w:hint="eastAsia"/>
        </w:rPr>
        <w:t>1.</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sidR="003B2652">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119BF" w14:paraId="7016B9A4" w14:textId="77777777" w:rsidTr="00E257C8">
        <w:tc>
          <w:tcPr>
            <w:tcW w:w="8522" w:type="dxa"/>
            <w:shd w:val="clear" w:color="auto" w:fill="auto"/>
          </w:tcPr>
          <w:p w14:paraId="30D044ED"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Comment(EmbeddedDocument):</w:t>
            </w:r>
          </w:p>
          <w:p w14:paraId="40F0F35E"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14:paraId="76B52A9F"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14:paraId="1F310EEC"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14:paraId="381642A2" w14:textId="77777777" w:rsidR="00A119BF" w:rsidRDefault="003B2652" w:rsidP="003B2652">
            <w:pPr>
              <w:jc w:val="left"/>
              <w:rPr>
                <w:rStyle w:val="HTML"/>
                <w:rFonts w:ascii="Arial" w:hAnsi="Arial" w:cs="Arial"/>
                <w:sz w:val="21"/>
                <w:szCs w:val="21"/>
              </w:rPr>
            </w:pPr>
            <w:r>
              <w:rPr>
                <w:rStyle w:val="HTML"/>
                <w:rFonts w:ascii="Arial" w:hAnsi="Arial" w:cs="Arial" w:hint="eastAsia"/>
                <w:sz w:val="21"/>
                <w:szCs w:val="21"/>
              </w:rPr>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14:paraId="490724F5" w14:textId="77777777" w:rsidR="003B2652" w:rsidRPr="003B2652" w:rsidRDefault="003B2652" w:rsidP="003B2652">
            <w:pPr>
              <w:jc w:val="left"/>
              <w:rPr>
                <w:rStyle w:val="HTML"/>
                <w:rFonts w:ascii="Arial" w:hAnsi="Arial" w:cs="Arial"/>
                <w:sz w:val="21"/>
                <w:szCs w:val="21"/>
              </w:rPr>
            </w:pPr>
          </w:p>
          <w:p w14:paraId="32219842"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14:paraId="4DDAD9DE"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14:paraId="5FE4F4D6"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14:paraId="6D9191C0"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14:paraId="0491750E"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14:paraId="5B4448C4"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14:paraId="65A86742" w14:textId="77777777"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14:paraId="088E49F0" w14:textId="77777777"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14:paraId="55B7326F" w14:textId="77777777"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14:paraId="32DCC94E" w14:textId="77777777" w:rsidR="00A119BF" w:rsidRDefault="00A119BF" w:rsidP="00A119BF">
      <w:pPr>
        <w:pStyle w:val="4"/>
      </w:pPr>
      <w:bookmarkStart w:id="215" w:name="_Toc356859862"/>
      <w:r>
        <w:rPr>
          <w:rFonts w:hint="eastAsia"/>
        </w:rPr>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215"/>
    </w:p>
    <w:p w14:paraId="5B239192" w14:textId="77777777" w:rsidR="003B2652" w:rsidRDefault="0088407C" w:rsidP="0088407C">
      <w:pPr>
        <w:ind w:firstLine="420"/>
      </w:pPr>
      <w:r>
        <w:rPr>
          <w:rFonts w:hint="eastAsia"/>
        </w:rPr>
        <w:t>2.</w:t>
      </w:r>
      <w:r w:rsidR="003B2652">
        <w:rPr>
          <w:rFonts w:hint="eastAsia"/>
        </w:rPr>
        <w:t>users</w:t>
      </w:r>
      <w:r w:rsidR="003B2652">
        <w:rPr>
          <w:rFonts w:hint="eastAsia"/>
        </w:rPr>
        <w:t>模块中</w:t>
      </w:r>
      <w:r w:rsidR="003B2652">
        <w:rPr>
          <w:rFonts w:hint="eastAsia"/>
        </w:rPr>
        <w:t>models.py</w:t>
      </w:r>
      <w:r w:rsidR="003B2652">
        <w:rPr>
          <w:rFonts w:hint="eastAsia"/>
        </w:rPr>
        <w:t>的实现如图</w:t>
      </w:r>
      <w:r w:rsidR="003B2652">
        <w:rPr>
          <w:rFonts w:hint="eastAsia"/>
        </w:rPr>
        <w:t>5.6</w:t>
      </w:r>
      <w:r w:rsidR="003B2652">
        <w:rPr>
          <w:rFonts w:hint="eastAsia"/>
        </w:rPr>
        <w:t>所示。</w:t>
      </w:r>
    </w:p>
    <w:tbl>
      <w:tblPr>
        <w:tblStyle w:val="a9"/>
        <w:tblW w:w="0" w:type="auto"/>
        <w:tblLook w:val="04A0" w:firstRow="1" w:lastRow="0" w:firstColumn="1" w:lastColumn="0" w:noHBand="0" w:noVBand="1"/>
      </w:tblPr>
      <w:tblGrid>
        <w:gridCol w:w="8522"/>
      </w:tblGrid>
      <w:tr w:rsidR="003B2652" w14:paraId="5E5393E0" w14:textId="77777777" w:rsidTr="003B2652">
        <w:tc>
          <w:tcPr>
            <w:tcW w:w="8522" w:type="dxa"/>
          </w:tcPr>
          <w:p w14:paraId="7E947EE1"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14:paraId="21D46CB6"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14:paraId="6D5B360A"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14:paraId="5F35191D" w14:textId="77777777"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14:paraId="13115491"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14:paraId="1AE5E8CA"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14:paraId="01204402"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14:paraId="4DDDC429" w14:textId="77777777"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14:paraId="4FBB4504" w14:textId="77777777"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14:paraId="475CE805" w14:textId="77777777" w:rsidR="003B2652" w:rsidRDefault="003B2652" w:rsidP="003B2652">
      <w:pPr>
        <w:pStyle w:val="4"/>
      </w:pPr>
      <w:bookmarkStart w:id="216" w:name="_Toc356859863"/>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216"/>
    </w:p>
    <w:p w14:paraId="523DD405" w14:textId="77777777" w:rsidR="00014084" w:rsidRDefault="003B2652" w:rsidP="003B2652">
      <w:pPr>
        <w:pStyle w:val="2"/>
      </w:pPr>
      <w:bookmarkStart w:id="217" w:name="_Toc356850558"/>
      <w:r>
        <w:rPr>
          <w:rFonts w:hint="eastAsia"/>
        </w:rPr>
        <w:lastRenderedPageBreak/>
        <w:t>5.3</w:t>
      </w:r>
      <w:r w:rsidR="001A71A6">
        <w:rPr>
          <w:rFonts w:hint="eastAsia"/>
        </w:rPr>
        <w:t xml:space="preserve"> </w:t>
      </w:r>
      <w:r w:rsidR="00042188">
        <w:rPr>
          <w:rFonts w:hint="eastAsia"/>
        </w:rPr>
        <w:t>eBay Friends</w:t>
      </w:r>
      <w:r w:rsidR="00042188">
        <w:rPr>
          <w:rFonts w:hint="eastAsia"/>
        </w:rPr>
        <w:t>项目</w:t>
      </w:r>
      <w:r w:rsidR="000849A1">
        <w:rPr>
          <w:rFonts w:hint="eastAsia"/>
        </w:rPr>
        <w:t>服务器运行</w:t>
      </w:r>
      <w:r w:rsidR="00DA64B5">
        <w:rPr>
          <w:rFonts w:hint="eastAsia"/>
        </w:rPr>
        <w:t>截图</w:t>
      </w:r>
      <w:bookmarkEnd w:id="217"/>
    </w:p>
    <w:p w14:paraId="28FB933E" w14:textId="77777777" w:rsidR="002A57D6" w:rsidRDefault="002A57D6" w:rsidP="00F206D5">
      <w:pPr>
        <w:ind w:firstLine="420"/>
      </w:pPr>
      <w:commentRangeStart w:id="218"/>
      <w:r>
        <w:rPr>
          <w:rFonts w:hint="eastAsia"/>
        </w:rPr>
        <w:t>服务器运行步骤：</w:t>
      </w:r>
    </w:p>
    <w:p w14:paraId="564C79AE" w14:textId="77777777" w:rsidR="0060609B" w:rsidRDefault="002A57D6" w:rsidP="0060609B">
      <w:pPr>
        <w:pStyle w:val="af"/>
        <w:numPr>
          <w:ilvl w:val="0"/>
          <w:numId w:val="47"/>
        </w:numPr>
      </w:pPr>
      <w:r>
        <w:rPr>
          <w:rFonts w:hint="eastAsia"/>
          <w:lang w:eastAsia="zh-CN"/>
        </w:rPr>
        <w:t>进入服务器代码存放的文件夹</w:t>
      </w:r>
      <w:r w:rsidR="007E4EEA">
        <w:rPr>
          <w:rFonts w:hint="eastAsia"/>
          <w:lang w:eastAsia="zh-CN"/>
        </w:rPr>
        <w:t>。</w:t>
      </w:r>
      <w:r>
        <w:rPr>
          <w:rFonts w:hint="eastAsia"/>
        </w:rPr>
        <w:t>例如</w:t>
      </w:r>
      <w:r w:rsidR="007E4EEA">
        <w:rPr>
          <w:rFonts w:hint="eastAsia"/>
        </w:rPr>
        <w:t>，</w:t>
      </w:r>
      <w:r>
        <w:rPr>
          <w:rFonts w:hint="eastAsia"/>
        </w:rPr>
        <w:t>E:/study\workspace\python\ebayWithVoice</w:t>
      </w:r>
    </w:p>
    <w:p w14:paraId="4EE4DEFA" w14:textId="77777777" w:rsidR="0060609B" w:rsidRDefault="002A57D6" w:rsidP="0060609B">
      <w:pPr>
        <w:pStyle w:val="af"/>
        <w:numPr>
          <w:ilvl w:val="0"/>
          <w:numId w:val="47"/>
        </w:numPr>
      </w:pPr>
      <w:r>
        <w:rPr>
          <w:rFonts w:hint="eastAsia"/>
        </w:rPr>
        <w:t>运行命令：</w:t>
      </w:r>
      <w:r>
        <w:rPr>
          <w:rFonts w:hint="eastAsia"/>
        </w:rPr>
        <w:t>python manage.py runserver 0.0.0.0:8080</w:t>
      </w:r>
      <w:r w:rsidR="007E4EEA">
        <w:rPr>
          <w:rFonts w:hint="eastAsia"/>
        </w:rPr>
        <w:t>。此时，服务器成功启动。</w:t>
      </w:r>
    </w:p>
    <w:p w14:paraId="3D4B03B3" w14:textId="77777777" w:rsidR="00F206D5" w:rsidRPr="00F206D5" w:rsidRDefault="00F206D5" w:rsidP="0060609B">
      <w:pPr>
        <w:pStyle w:val="af"/>
        <w:numPr>
          <w:ilvl w:val="0"/>
          <w:numId w:val="47"/>
        </w:numPr>
        <w:rPr>
          <w:lang w:eastAsia="zh-CN"/>
        </w:rPr>
      </w:pPr>
      <w:r>
        <w:rPr>
          <w:rFonts w:hint="eastAsia"/>
          <w:lang w:eastAsia="zh-CN"/>
        </w:rPr>
        <w:t>服务端服务器运行时截图如图</w:t>
      </w:r>
      <w:r w:rsidR="003B2652">
        <w:rPr>
          <w:rFonts w:hint="eastAsia"/>
          <w:lang w:eastAsia="zh-CN"/>
        </w:rPr>
        <w:t>5.7</w:t>
      </w:r>
      <w:r>
        <w:rPr>
          <w:rFonts w:hint="eastAsia"/>
          <w:lang w:eastAsia="zh-CN"/>
        </w:rPr>
        <w:t>所示。</w:t>
      </w:r>
      <w:commentRangeEnd w:id="218"/>
      <w:r w:rsidR="000F7576">
        <w:rPr>
          <w:rStyle w:val="ab"/>
          <w:kern w:val="2"/>
          <w:lang w:eastAsia="zh-CN" w:bidi="ar-SA"/>
        </w:rPr>
        <w:commentReference w:id="218"/>
      </w:r>
    </w:p>
    <w:p w14:paraId="01D9AC91" w14:textId="77777777" w:rsidR="00A119BF" w:rsidRDefault="003F68B5" w:rsidP="00A119BF">
      <w:r>
        <w:rPr>
          <w:rFonts w:hint="eastAsia"/>
          <w:noProof/>
        </w:rPr>
        <w:drawing>
          <wp:inline distT="0" distB="0" distL="0" distR="0" wp14:anchorId="0F684D9F" wp14:editId="2F7678E5">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6"/>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14:paraId="16BDF58B" w14:textId="77777777" w:rsidR="00F206D5" w:rsidRPr="00A119BF" w:rsidRDefault="00F206D5" w:rsidP="00F206D5">
      <w:pPr>
        <w:pStyle w:val="4"/>
      </w:pPr>
      <w:bookmarkStart w:id="219" w:name="_Toc356859864"/>
      <w:r>
        <w:rPr>
          <w:rFonts w:hint="eastAsia"/>
        </w:rPr>
        <w:t>图</w:t>
      </w:r>
      <w:r w:rsidR="003B2652">
        <w:rPr>
          <w:rFonts w:hint="eastAsia"/>
        </w:rPr>
        <w:t>5.7</w:t>
      </w:r>
      <w:r>
        <w:rPr>
          <w:rFonts w:hint="eastAsia"/>
        </w:rPr>
        <w:t>：服务器运行时截图</w:t>
      </w:r>
      <w:bookmarkEnd w:id="219"/>
    </w:p>
    <w:p w14:paraId="10819830" w14:textId="77777777" w:rsidR="00DA64B5" w:rsidRDefault="003B2652" w:rsidP="003B2652">
      <w:pPr>
        <w:pStyle w:val="2"/>
      </w:pPr>
      <w:bookmarkStart w:id="220" w:name="_Toc356850559"/>
      <w:r>
        <w:rPr>
          <w:rFonts w:hint="eastAsia"/>
        </w:rPr>
        <w:t>5.4</w:t>
      </w:r>
      <w:r w:rsidR="001A71A6">
        <w:rPr>
          <w:rFonts w:hint="eastAsia"/>
        </w:rPr>
        <w:t xml:space="preserve"> </w:t>
      </w:r>
      <w:r w:rsidR="00042188">
        <w:rPr>
          <w:rFonts w:hint="eastAsia"/>
        </w:rPr>
        <w:t>eBay Friends</w:t>
      </w:r>
      <w:r w:rsidR="00042188">
        <w:rPr>
          <w:rFonts w:hint="eastAsia"/>
        </w:rPr>
        <w:t>项目</w:t>
      </w:r>
      <w:r w:rsidR="00DA64B5">
        <w:rPr>
          <w:rFonts w:hint="eastAsia"/>
        </w:rPr>
        <w:t>数据库</w:t>
      </w:r>
      <w:r w:rsidR="000849A1">
        <w:rPr>
          <w:rFonts w:hint="eastAsia"/>
        </w:rPr>
        <w:t>运行</w:t>
      </w:r>
      <w:r w:rsidR="00DA64B5">
        <w:rPr>
          <w:rFonts w:hint="eastAsia"/>
        </w:rPr>
        <w:t>截图</w:t>
      </w:r>
      <w:bookmarkEnd w:id="220"/>
    </w:p>
    <w:p w14:paraId="56B826E1" w14:textId="77777777" w:rsidR="007E4EEA" w:rsidRDefault="00C02A0D" w:rsidP="00C02A0D">
      <w:r>
        <w:rPr>
          <w:rFonts w:hint="eastAsia"/>
        </w:rPr>
        <w:tab/>
      </w:r>
      <w:r w:rsidR="007E4EEA">
        <w:rPr>
          <w:rFonts w:hint="eastAsia"/>
        </w:rPr>
        <w:t>数据库运行步骤：</w:t>
      </w:r>
    </w:p>
    <w:p w14:paraId="71B85D7A" w14:textId="77777777" w:rsidR="0060609B" w:rsidRDefault="007E4EEA" w:rsidP="0060609B">
      <w:pPr>
        <w:pStyle w:val="af"/>
        <w:numPr>
          <w:ilvl w:val="0"/>
          <w:numId w:val="48"/>
        </w:numPr>
      </w:pPr>
      <w:r>
        <w:rPr>
          <w:rFonts w:hint="eastAsia"/>
        </w:rPr>
        <w:t>进入数据库文件夹。例如，</w:t>
      </w:r>
      <w:r w:rsidRPr="007E4EEA">
        <w:t>E:\database\mongo</w:t>
      </w:r>
    </w:p>
    <w:p w14:paraId="48E7060F" w14:textId="77777777" w:rsidR="0060609B" w:rsidRDefault="007E4EEA" w:rsidP="0060609B">
      <w:pPr>
        <w:pStyle w:val="af"/>
        <w:numPr>
          <w:ilvl w:val="0"/>
          <w:numId w:val="48"/>
        </w:numPr>
      </w:pPr>
      <w:r>
        <w:rPr>
          <w:rFonts w:hint="eastAsia"/>
        </w:rPr>
        <w:t>运行命令：</w:t>
      </w:r>
      <w:r w:rsidRPr="007E4EEA">
        <w:t>mongod --dbpath E:\database\mongo\ebayWithVoice</w:t>
      </w:r>
    </w:p>
    <w:p w14:paraId="61E04749" w14:textId="77777777" w:rsidR="00C02A0D" w:rsidRPr="00C02A0D" w:rsidRDefault="00C02A0D" w:rsidP="0060609B">
      <w:pPr>
        <w:pStyle w:val="af"/>
        <w:numPr>
          <w:ilvl w:val="0"/>
          <w:numId w:val="48"/>
        </w:numPr>
        <w:rPr>
          <w:lang w:eastAsia="zh-CN"/>
        </w:rPr>
      </w:pPr>
      <w:r>
        <w:rPr>
          <w:rFonts w:hint="eastAsia"/>
          <w:lang w:eastAsia="zh-CN"/>
        </w:rPr>
        <w:t>服务端数据库运行时截图如图</w:t>
      </w:r>
      <w:r w:rsidR="003B2652">
        <w:rPr>
          <w:rFonts w:hint="eastAsia"/>
          <w:lang w:eastAsia="zh-CN"/>
        </w:rPr>
        <w:t>5.8</w:t>
      </w:r>
      <w:r>
        <w:rPr>
          <w:rFonts w:hint="eastAsia"/>
          <w:lang w:eastAsia="zh-CN"/>
        </w:rPr>
        <w:t>所示。</w:t>
      </w:r>
    </w:p>
    <w:p w14:paraId="741BB38D" w14:textId="77777777" w:rsidR="00A119BF" w:rsidRDefault="003F68B5" w:rsidP="00A119BF">
      <w:r>
        <w:rPr>
          <w:rFonts w:hint="eastAsia"/>
          <w:noProof/>
        </w:rPr>
        <w:lastRenderedPageBreak/>
        <w:drawing>
          <wp:inline distT="0" distB="0" distL="0" distR="0" wp14:anchorId="6F08C281" wp14:editId="3E1ABC7C">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7"/>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14:paraId="65C427F9" w14:textId="77777777" w:rsidR="00C02A0D" w:rsidRPr="00A119BF" w:rsidRDefault="00C02A0D" w:rsidP="00C02A0D">
      <w:pPr>
        <w:pStyle w:val="4"/>
      </w:pPr>
      <w:bookmarkStart w:id="221" w:name="_Toc356859865"/>
      <w:r>
        <w:rPr>
          <w:rFonts w:hint="eastAsia"/>
        </w:rPr>
        <w:t>图</w:t>
      </w:r>
      <w:r w:rsidR="003B2652">
        <w:rPr>
          <w:rFonts w:hint="eastAsia"/>
        </w:rPr>
        <w:t>5.8</w:t>
      </w:r>
      <w:r>
        <w:rPr>
          <w:rFonts w:hint="eastAsia"/>
        </w:rPr>
        <w:t>：数据库运行时截图</w:t>
      </w:r>
      <w:bookmarkEnd w:id="221"/>
    </w:p>
    <w:p w14:paraId="313E701F" w14:textId="77777777" w:rsidR="001A7546" w:rsidRPr="00014084" w:rsidRDefault="00631AE2" w:rsidP="001A7546">
      <w:pPr>
        <w:pStyle w:val="2"/>
      </w:pPr>
      <w:bookmarkStart w:id="222" w:name="_Toc356850560"/>
      <w:r>
        <w:rPr>
          <w:rFonts w:hint="eastAsia"/>
        </w:rPr>
        <w:t>5.5</w:t>
      </w:r>
      <w:r w:rsidR="001A71A6">
        <w:rPr>
          <w:rFonts w:hint="eastAsia"/>
        </w:rPr>
        <w:t xml:space="preserve"> </w:t>
      </w:r>
      <w:r w:rsidR="001A7546">
        <w:rPr>
          <w:rFonts w:hint="eastAsia"/>
        </w:rPr>
        <w:t>本章小结</w:t>
      </w:r>
      <w:bookmarkEnd w:id="222"/>
    </w:p>
    <w:p w14:paraId="436027FC" w14:textId="77777777" w:rsidR="0060609B" w:rsidRDefault="00564EFD" w:rsidP="00014084">
      <w:r>
        <w:rPr>
          <w:rFonts w:hint="eastAsia"/>
        </w:rPr>
        <w:tab/>
      </w:r>
      <w:r w:rsidR="000849A1">
        <w:rPr>
          <w:rFonts w:hint="eastAsia"/>
        </w:rPr>
        <w:t>本章</w:t>
      </w:r>
      <w:r w:rsidR="0048723E">
        <w:rPr>
          <w:rFonts w:hint="eastAsia"/>
        </w:rPr>
        <w:t>介绍了</w:t>
      </w:r>
      <w:r w:rsidR="00496B7C">
        <w:rPr>
          <w:rFonts w:hint="eastAsia"/>
        </w:rPr>
        <w:t>eBay Friends</w:t>
      </w:r>
      <w:r w:rsidR="00496B7C">
        <w:rPr>
          <w:rFonts w:hint="eastAsia"/>
        </w:rPr>
        <w:t>项目</w:t>
      </w:r>
      <w:r w:rsidR="0048723E">
        <w:rPr>
          <w:rFonts w:hint="eastAsia"/>
        </w:rPr>
        <w:t>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14:paraId="5AEAB667" w14:textId="77777777" w:rsidR="0060609B" w:rsidRDefault="0060609B">
      <w:pPr>
        <w:widowControl/>
        <w:spacing w:line="240" w:lineRule="auto"/>
        <w:jc w:val="left"/>
      </w:pPr>
      <w:r>
        <w:br w:type="page"/>
      </w:r>
    </w:p>
    <w:p w14:paraId="79646EAC" w14:textId="77777777" w:rsidR="008338D2" w:rsidRDefault="0048723E" w:rsidP="00496B7C">
      <w:pPr>
        <w:pStyle w:val="1"/>
      </w:pPr>
      <w:bookmarkStart w:id="223" w:name="_Toc356850561"/>
      <w:r>
        <w:rPr>
          <w:rFonts w:hint="eastAsia"/>
        </w:rPr>
        <w:lastRenderedPageBreak/>
        <w:t>第六</w:t>
      </w:r>
      <w:r w:rsidR="00390CD3">
        <w:rPr>
          <w:rFonts w:hint="eastAsia"/>
        </w:rPr>
        <w:t>章</w:t>
      </w:r>
      <w:r w:rsidR="008338D2" w:rsidRPr="00275DA8">
        <w:rPr>
          <w:rFonts w:hint="eastAsia"/>
        </w:rPr>
        <w:t xml:space="preserve"> </w:t>
      </w:r>
      <w:r w:rsidR="000D6E7A" w:rsidRPr="00275DA8">
        <w:rPr>
          <w:rFonts w:hint="eastAsia"/>
        </w:rPr>
        <w:t>总结与展望</w:t>
      </w:r>
      <w:bookmarkEnd w:id="223"/>
    </w:p>
    <w:p w14:paraId="1CF6B3D9" w14:textId="77777777" w:rsidR="00014084" w:rsidRPr="009563B4" w:rsidRDefault="00474344" w:rsidP="00014084">
      <w:pPr>
        <w:pStyle w:val="2"/>
      </w:pPr>
      <w:bookmarkStart w:id="224" w:name="_Toc356850562"/>
      <w:r>
        <w:rPr>
          <w:rFonts w:hint="eastAsia"/>
        </w:rPr>
        <w:t>6</w:t>
      </w:r>
      <w:r w:rsidR="00014084">
        <w:rPr>
          <w:rFonts w:hint="eastAsia"/>
        </w:rPr>
        <w:t xml:space="preserve">.1 </w:t>
      </w:r>
      <w:r w:rsidR="00014084">
        <w:rPr>
          <w:rFonts w:hint="eastAsia"/>
        </w:rPr>
        <w:t>总结</w:t>
      </w:r>
      <w:bookmarkEnd w:id="224"/>
    </w:p>
    <w:p w14:paraId="3F5E4CF2" w14:textId="77777777"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sidR="00496B7C">
        <w:rPr>
          <w:rFonts w:hint="eastAsia"/>
        </w:rPr>
        <w:t>eBay Friends</w:t>
      </w:r>
      <w:r w:rsidR="00496B7C">
        <w:rPr>
          <w:rFonts w:hint="eastAsia"/>
        </w:rPr>
        <w:t>项目</w:t>
      </w:r>
      <w:r>
        <w:rPr>
          <w:rFonts w:hint="eastAsia"/>
        </w:rPr>
        <w:t>中的服务端模块的开发过程，为前台实现提供了所有需要的接口</w:t>
      </w:r>
      <w:r w:rsidRPr="006F53D1">
        <w:rPr>
          <w:rFonts w:hint="eastAsia"/>
        </w:rPr>
        <w:t>。</w:t>
      </w:r>
    </w:p>
    <w:p w14:paraId="1FBAB3D6" w14:textId="77777777" w:rsidR="00F7126E" w:rsidRDefault="00A10B50" w:rsidP="00A10B50">
      <w:pPr>
        <w:ind w:firstLine="420"/>
      </w:pPr>
      <w:commentRangeStart w:id="225"/>
      <w:r>
        <w:rPr>
          <w:rFonts w:hint="eastAsia"/>
        </w:rPr>
        <w:t>本文</w:t>
      </w:r>
      <w:r w:rsidR="00F7126E">
        <w:rPr>
          <w:rFonts w:hint="eastAsia"/>
        </w:rPr>
        <w:t>论述了</w:t>
      </w:r>
      <w:r w:rsidR="00496B7C">
        <w:rPr>
          <w:rFonts w:hint="eastAsia"/>
        </w:rPr>
        <w:t>eBay Friends</w:t>
      </w:r>
      <w:r w:rsidR="00496B7C">
        <w:rPr>
          <w:rFonts w:hint="eastAsia"/>
        </w:rPr>
        <w:t>项目</w:t>
      </w:r>
      <w:r w:rsidR="00F7126E">
        <w:rPr>
          <w:rFonts w:hint="eastAsia"/>
        </w:rPr>
        <w:t>对于购物平台的巨大作用，以及相比于其他现有的社交购物系统的优势。论述了服务端模块在整个系统中的重要地位。突出展现了</w:t>
      </w:r>
      <w:r w:rsidR="00F7126E">
        <w:rPr>
          <w:rFonts w:hint="eastAsia"/>
        </w:rPr>
        <w:t>eBay Friends</w:t>
      </w:r>
      <w:r w:rsidR="00F7126E">
        <w:rPr>
          <w:rFonts w:hint="eastAsia"/>
        </w:rPr>
        <w:t>服务端模块的重要意义。</w:t>
      </w:r>
    </w:p>
    <w:p w14:paraId="5891DD00" w14:textId="77777777" w:rsidR="00FB6A06" w:rsidRDefault="00F7126E" w:rsidP="00FB6A06">
      <w:pPr>
        <w:ind w:firstLine="420"/>
      </w:pPr>
      <w:r>
        <w:rPr>
          <w:rFonts w:hint="eastAsia"/>
        </w:rPr>
        <w:t>描述了</w:t>
      </w:r>
      <w:r w:rsidR="00496B7C">
        <w:rPr>
          <w:rFonts w:hint="eastAsia"/>
        </w:rPr>
        <w:t>eBay Friends</w:t>
      </w:r>
      <w:r w:rsidR="00496B7C">
        <w:rPr>
          <w:rFonts w:hint="eastAsia"/>
        </w:rPr>
        <w:t>项目</w:t>
      </w:r>
      <w:r>
        <w:rPr>
          <w:rFonts w:hint="eastAsia"/>
        </w:rPr>
        <w:t>的整体需求，并对服务端模块的需求进行了详细的分析和整理。</w:t>
      </w:r>
      <w:r w:rsidR="00FB6A06">
        <w:rPr>
          <w:rFonts w:hint="eastAsia"/>
        </w:rPr>
        <w:t>对服务</w:t>
      </w:r>
      <w:proofErr w:type="gramStart"/>
      <w:r w:rsidR="00FB6A06">
        <w:rPr>
          <w:rFonts w:hint="eastAsia"/>
        </w:rPr>
        <w:t>端涉及</w:t>
      </w:r>
      <w:proofErr w:type="gramEnd"/>
      <w:r w:rsidR="00FB6A06">
        <w:rPr>
          <w:rFonts w:hint="eastAsia"/>
        </w:rPr>
        <w:t>到的各种数据进行了划分，确定了使用的数据结构和类型。</w:t>
      </w:r>
    </w:p>
    <w:p w14:paraId="6ED8350B" w14:textId="77777777" w:rsidR="00FB6A06" w:rsidRDefault="00FB6A06" w:rsidP="00FB6A06">
      <w:pPr>
        <w:ind w:firstLine="420"/>
      </w:pPr>
      <w:r>
        <w:rPr>
          <w:rFonts w:hint="eastAsia"/>
        </w:rPr>
        <w:t>本文</w:t>
      </w:r>
      <w:r w:rsidR="00F7126E">
        <w:rPr>
          <w:rFonts w:hint="eastAsia"/>
        </w:rPr>
        <w:t>阐述了</w:t>
      </w:r>
      <w:r w:rsidR="00496B7C">
        <w:rPr>
          <w:rFonts w:hint="eastAsia"/>
        </w:rPr>
        <w:t>eBay Friends</w:t>
      </w:r>
      <w:r w:rsidR="00496B7C">
        <w:rPr>
          <w:rFonts w:hint="eastAsia"/>
        </w:rPr>
        <w:t>项目</w:t>
      </w:r>
      <w:r w:rsidR="00F7126E">
        <w:rPr>
          <w:rFonts w:hint="eastAsia"/>
        </w:rPr>
        <w:t>的整体架构和接口连接</w:t>
      </w:r>
      <w:r w:rsidR="0015413F">
        <w:rPr>
          <w:rFonts w:hint="eastAsia"/>
        </w:rPr>
        <w:t>。</w:t>
      </w:r>
      <w:r w:rsidR="00F7126E">
        <w:rPr>
          <w:rFonts w:hint="eastAsia"/>
        </w:rPr>
        <w:t>对服务端模块的设计和框架进行了详细的描述</w:t>
      </w:r>
      <w:r w:rsidR="0015413F">
        <w:rPr>
          <w:rFonts w:hint="eastAsia"/>
        </w:rPr>
        <w:t>，使得整个模块划分明确，数据与方法分割独立，有效地降低了系统的耦合度。</w:t>
      </w:r>
      <w:r>
        <w:rPr>
          <w:rFonts w:hint="eastAsia"/>
        </w:rPr>
        <w:t>在接口方面，前台与后台使用最为普遍的</w:t>
      </w:r>
      <w:r>
        <w:rPr>
          <w:rFonts w:hint="eastAsia"/>
        </w:rPr>
        <w:t>HTTP</w:t>
      </w:r>
      <w:r>
        <w:rPr>
          <w:rFonts w:hint="eastAsia"/>
        </w:rPr>
        <w:t>请求作为交互的载体，设计十分简洁。后台</w:t>
      </w:r>
      <w:r>
        <w:rPr>
          <w:rFonts w:hint="eastAsia"/>
        </w:rPr>
        <w:t>django</w:t>
      </w:r>
      <w:r>
        <w:rPr>
          <w:rFonts w:hint="eastAsia"/>
        </w:rPr>
        <w:t>服务器与</w:t>
      </w:r>
      <w:r>
        <w:rPr>
          <w:rFonts w:hint="eastAsia"/>
        </w:rPr>
        <w:t>MongoDB</w:t>
      </w:r>
      <w:r>
        <w:rPr>
          <w:rFonts w:hint="eastAsia"/>
        </w:rPr>
        <w:t>数据库使用</w:t>
      </w:r>
      <w:r>
        <w:rPr>
          <w:rFonts w:hint="eastAsia"/>
        </w:rPr>
        <w:t>mongoengine</w:t>
      </w:r>
    </w:p>
    <w:p w14:paraId="7777E459" w14:textId="77777777" w:rsidR="00192466" w:rsidRDefault="00FB6A06" w:rsidP="00FB6A06">
      <w:pPr>
        <w:ind w:firstLine="420"/>
      </w:pPr>
      <w:r>
        <w:rPr>
          <w:rFonts w:hint="eastAsia"/>
        </w:rPr>
        <w:t>本文</w:t>
      </w:r>
      <w:r w:rsidR="00192466">
        <w:rPr>
          <w:rFonts w:hint="eastAsia"/>
        </w:rPr>
        <w:t>给出了</w:t>
      </w:r>
      <w:r w:rsidR="00496B7C">
        <w:rPr>
          <w:rFonts w:hint="eastAsia"/>
        </w:rPr>
        <w:t>eBay Friends</w:t>
      </w:r>
      <w:r w:rsidR="00496B7C">
        <w:rPr>
          <w:rFonts w:hint="eastAsia"/>
        </w:rPr>
        <w:t>项目</w:t>
      </w:r>
      <w:r w:rsidR="00192466">
        <w:rPr>
          <w:rFonts w:hint="eastAsia"/>
        </w:rPr>
        <w:t>的服务端实现，具体阐述了关键功能的实现步骤和算法。</w:t>
      </w:r>
      <w:commentRangeEnd w:id="225"/>
      <w:r w:rsidR="0003204D">
        <w:rPr>
          <w:rStyle w:val="ab"/>
        </w:rPr>
        <w:commentReference w:id="225"/>
      </w:r>
    </w:p>
    <w:p w14:paraId="4D802630" w14:textId="77777777" w:rsidR="00385981" w:rsidRPr="00385981" w:rsidDel="006E65CC" w:rsidRDefault="00FB6A06" w:rsidP="00385981">
      <w:pPr>
        <w:ind w:firstLine="420"/>
        <w:rPr>
          <w:del w:id="226" w:author="rentw" w:date="2013-05-22T15:00:00Z"/>
        </w:rPr>
      </w:pPr>
      <w:del w:id="227" w:author="rentw" w:date="2013-05-22T15:00:00Z">
        <w:r w:rsidDel="006E65CC">
          <w:rPr>
            <w:rFonts w:hint="eastAsia"/>
          </w:rPr>
          <w:delText>通过这次毕业设计，我对软件工程的整个过程有了更加深刻的了解，在技术方面有了很多提高。</w:delText>
        </w:r>
        <w:r w:rsidR="005714D0" w:rsidDel="006E65CC">
          <w:rPr>
            <w:rFonts w:hint="eastAsia"/>
          </w:rPr>
          <w:delText>从需求分析、系统设计和代码实现三个方面，我重新体会了书本上软件工程的知识在实际项目中的应用，并对软件工程的概念有了更深的了解。</w:delText>
        </w:r>
        <w:r w:rsidR="00385981" w:rsidDel="006E65CC">
          <w:rPr>
            <w:rFonts w:hint="eastAsia"/>
          </w:rPr>
          <w:delText>在整个</w:delText>
        </w:r>
        <w:r w:rsidR="00385981" w:rsidDel="006E65CC">
          <w:rPr>
            <w:rFonts w:hint="eastAsia"/>
          </w:rPr>
          <w:delText>eBay Friends</w:delText>
        </w:r>
        <w:r w:rsidR="00385981" w:rsidDel="006E65CC">
          <w:rPr>
            <w:rFonts w:hint="eastAsia"/>
          </w:rPr>
          <w:delText>项目中，我负责的是后台部分的完成与实现。通过这次实践，我学习了很多</w:delText>
        </w:r>
        <w:r w:rsidR="00385981" w:rsidDel="006E65CC">
          <w:rPr>
            <w:rFonts w:hint="eastAsia"/>
          </w:rPr>
          <w:delText>NoSQL</w:delText>
        </w:r>
        <w:r w:rsidR="00385981" w:rsidDel="006E65CC">
          <w:rPr>
            <w:rFonts w:hint="eastAsia"/>
          </w:rPr>
          <w:delText>方面的技术和知识，尤其是</w:delText>
        </w:r>
        <w:r w:rsidR="005714D0" w:rsidDel="006E65CC">
          <w:rPr>
            <w:rFonts w:hint="eastAsia"/>
          </w:rPr>
          <w:delText>熟悉了</w:delText>
        </w:r>
        <w:r w:rsidR="00385981" w:rsidDel="006E65CC">
          <w:rPr>
            <w:rFonts w:hint="eastAsia"/>
          </w:rPr>
          <w:delText>MongoDB</w:delText>
        </w:r>
        <w:r w:rsidR="00385981" w:rsidDel="006E65CC">
          <w:rPr>
            <w:rFonts w:hint="eastAsia"/>
          </w:rPr>
          <w:delText>的安装、配置</w:delText>
        </w:r>
        <w:r w:rsidR="005714D0" w:rsidDel="006E65CC">
          <w:rPr>
            <w:rFonts w:hint="eastAsia"/>
          </w:rPr>
          <w:delText>和操作</w:delText>
        </w:r>
        <w:r w:rsidR="00385981" w:rsidDel="006E65CC">
          <w:rPr>
            <w:rFonts w:hint="eastAsia"/>
          </w:rPr>
          <w:delText>等</w:delText>
        </w:r>
        <w:r w:rsidR="00B52168" w:rsidDel="006E65CC">
          <w:rPr>
            <w:rFonts w:hint="eastAsia"/>
          </w:rPr>
          <w:delText>技术</w:delText>
        </w:r>
        <w:r w:rsidR="005714D0" w:rsidDel="006E65CC">
          <w:rPr>
            <w:rFonts w:hint="eastAsia"/>
          </w:rPr>
          <w:delText>。在服务器的知识方面，我通过这次毕业设计，深化并加强了以前使用过的</w:delText>
        </w:r>
        <w:r w:rsidR="005714D0" w:rsidDel="006E65CC">
          <w:rPr>
            <w:rFonts w:hint="eastAsia"/>
          </w:rPr>
          <w:delText>django</w:delText>
        </w:r>
        <w:r w:rsidR="005714D0" w:rsidDel="006E65CC">
          <w:rPr>
            <w:rFonts w:hint="eastAsia"/>
          </w:rPr>
          <w:delText>框架和</w:delText>
        </w:r>
        <w:r w:rsidR="005714D0" w:rsidDel="006E65CC">
          <w:rPr>
            <w:rFonts w:hint="eastAsia"/>
          </w:rPr>
          <w:delText>python</w:delText>
        </w:r>
        <w:r w:rsidR="005714D0" w:rsidDel="006E65CC">
          <w:rPr>
            <w:rFonts w:hint="eastAsia"/>
          </w:rPr>
          <w:delText>语言的知识，学习了在</w:delText>
        </w:r>
        <w:r w:rsidR="005714D0" w:rsidDel="006E65CC">
          <w:rPr>
            <w:rFonts w:hint="eastAsia"/>
          </w:rPr>
          <w:delText>django</w:delText>
        </w:r>
        <w:r w:rsidR="005714D0" w:rsidDel="006E65CC">
          <w:rPr>
            <w:rFonts w:hint="eastAsia"/>
          </w:rPr>
          <w:delText>框架中使用</w:delText>
        </w:r>
        <w:r w:rsidR="005714D0" w:rsidDel="006E65CC">
          <w:rPr>
            <w:rFonts w:hint="eastAsia"/>
          </w:rPr>
          <w:delText>mongoengine</w:delText>
        </w:r>
        <w:r w:rsidR="005714D0" w:rsidDel="006E65CC">
          <w:rPr>
            <w:rFonts w:hint="eastAsia"/>
          </w:rPr>
          <w:delText>调用</w:delText>
        </w:r>
        <w:r w:rsidR="005714D0" w:rsidDel="006E65CC">
          <w:rPr>
            <w:rFonts w:hint="eastAsia"/>
          </w:rPr>
          <w:delText>MongoDB</w:delText>
        </w:r>
        <w:r w:rsidR="005714D0" w:rsidDel="006E65CC">
          <w:rPr>
            <w:rFonts w:hint="eastAsia"/>
          </w:rPr>
          <w:delText>的过程。对于我个人而言，这些都是这次毕业设计获得的宝贵财富。</w:delText>
        </w:r>
      </w:del>
    </w:p>
    <w:p w14:paraId="4845E304" w14:textId="77777777" w:rsidR="00014084" w:rsidRPr="009563B4" w:rsidRDefault="00474344" w:rsidP="00014084">
      <w:pPr>
        <w:pStyle w:val="2"/>
      </w:pPr>
      <w:bookmarkStart w:id="228" w:name="_Toc356850563"/>
      <w:r>
        <w:rPr>
          <w:rFonts w:hint="eastAsia"/>
        </w:rPr>
        <w:lastRenderedPageBreak/>
        <w:t>6</w:t>
      </w:r>
      <w:r w:rsidR="00014084">
        <w:rPr>
          <w:rFonts w:hint="eastAsia"/>
        </w:rPr>
        <w:t xml:space="preserve">.2 </w:t>
      </w:r>
      <w:r w:rsidR="00014084">
        <w:rPr>
          <w:rFonts w:hint="eastAsia"/>
        </w:rPr>
        <w:t>展望</w:t>
      </w:r>
      <w:bookmarkEnd w:id="228"/>
    </w:p>
    <w:p w14:paraId="3C22F9A7" w14:textId="77777777" w:rsidR="006A69F8" w:rsidRDefault="00192466" w:rsidP="00014084">
      <w:r>
        <w:rPr>
          <w:rFonts w:hint="eastAsia"/>
        </w:rPr>
        <w:tab/>
      </w:r>
      <w:r>
        <w:rPr>
          <w:rFonts w:hint="eastAsia"/>
        </w:rPr>
        <w:t>在后续的工作中，项目组会对现有的功能性需求和非功能性需求做出修改</w:t>
      </w:r>
      <w:r w:rsidR="006A69F8">
        <w:rPr>
          <w:rFonts w:hint="eastAsia"/>
        </w:rPr>
        <w:t>。</w:t>
      </w:r>
    </w:p>
    <w:p w14:paraId="24D05668" w14:textId="77777777" w:rsidR="00FB6A06" w:rsidRDefault="006A69F8" w:rsidP="00FB6A06">
      <w:r>
        <w:rPr>
          <w:rFonts w:hint="eastAsia"/>
        </w:rPr>
        <w:tab/>
      </w:r>
      <w:r>
        <w:rPr>
          <w:rFonts w:hint="eastAsia"/>
        </w:rPr>
        <w:t>在功能性需求方面，系统将会有下列改善：</w:t>
      </w:r>
    </w:p>
    <w:p w14:paraId="678FAC58" w14:textId="77777777" w:rsidR="00FB6A06" w:rsidRDefault="006A69F8" w:rsidP="00FB6A06">
      <w:pPr>
        <w:ind w:firstLine="420"/>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14:paraId="0DD3A0A3" w14:textId="77777777" w:rsidR="00CE77EE" w:rsidRDefault="00CE77EE" w:rsidP="00FB6A06">
      <w:pPr>
        <w:ind w:firstLine="420"/>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14:paraId="0AC63993" w14:textId="77777777" w:rsidR="00CC5694" w:rsidRDefault="0060609B" w:rsidP="0060609B">
      <w:pPr>
        <w:ind w:firstLineChars="176" w:firstLine="422"/>
      </w:pPr>
      <w:r>
        <w:rPr>
          <w:rFonts w:hint="eastAsia"/>
        </w:rPr>
        <w:t>在非功能需求方面，系统将会</w:t>
      </w:r>
      <w:r w:rsidR="00CC5694">
        <w:rPr>
          <w:rFonts w:hint="eastAsia"/>
        </w:rPr>
        <w:t>使用</w:t>
      </w:r>
      <w:r w:rsidR="00CC5694">
        <w:rPr>
          <w:rFonts w:hint="eastAsia"/>
        </w:rPr>
        <w:t>eBay</w:t>
      </w:r>
      <w:r w:rsidR="00CC5694">
        <w:rPr>
          <w:rFonts w:hint="eastAsia"/>
        </w:rPr>
        <w:t>现有的云平台系统搭建服务主机。调用</w:t>
      </w:r>
      <w:r w:rsidR="00CC5694">
        <w:rPr>
          <w:rFonts w:hint="eastAsia"/>
        </w:rPr>
        <w:t>eBay</w:t>
      </w:r>
      <w:r w:rsidR="00CC5694">
        <w:rPr>
          <w:rFonts w:hint="eastAsia"/>
        </w:rPr>
        <w:t>的云平台，搭建一个支持</w:t>
      </w:r>
      <w:r w:rsidR="00CC5694">
        <w:rPr>
          <w:rFonts w:hint="eastAsia"/>
        </w:rPr>
        <w:t>django</w:t>
      </w:r>
      <w:r w:rsidR="00CC5694">
        <w:rPr>
          <w:rFonts w:hint="eastAsia"/>
        </w:rPr>
        <w:t>框架的服务器，以代替目前使用的开发版服务器。使用</w:t>
      </w:r>
      <w:r w:rsidR="00CC5694">
        <w:rPr>
          <w:rFonts w:hint="eastAsia"/>
        </w:rPr>
        <w:t>eBay</w:t>
      </w:r>
      <w:r w:rsidR="00CC5694">
        <w:rPr>
          <w:rFonts w:hint="eastAsia"/>
        </w:rPr>
        <w:t>云平台中的</w:t>
      </w:r>
      <w:r w:rsidR="00CC5694">
        <w:rPr>
          <w:rFonts w:hint="eastAsia"/>
        </w:rPr>
        <w:t>LoadBalance</w:t>
      </w:r>
      <w:r w:rsidR="00CC5694">
        <w:rPr>
          <w:rFonts w:hint="eastAsia"/>
        </w:rPr>
        <w:t>系统实现服务器的负载均衡，保证服务器的响应速度和处理速度。</w:t>
      </w:r>
    </w:p>
    <w:p w14:paraId="719B8442" w14:textId="77777777" w:rsidR="007850C6" w:rsidRDefault="000D6E7A" w:rsidP="00496B7C">
      <w:pPr>
        <w:pStyle w:val="1"/>
        <w:sectPr w:rsidR="007850C6" w:rsidSect="0014116D">
          <w:endnotePr>
            <w:numFmt w:val="decimal"/>
          </w:endnotePr>
          <w:type w:val="continuous"/>
          <w:pgSz w:w="11906" w:h="16838"/>
          <w:pgMar w:top="1440" w:right="1800" w:bottom="1440" w:left="1800" w:header="851" w:footer="992" w:gutter="0"/>
          <w:pgNumType w:start="0"/>
          <w:cols w:space="425"/>
          <w:titlePg/>
          <w:docGrid w:type="lines" w:linePitch="326"/>
        </w:sectPr>
      </w:pPr>
      <w:r>
        <w:br w:type="page"/>
      </w:r>
      <w:bookmarkStart w:id="229" w:name="_Toc356850564"/>
      <w:r w:rsidRPr="00EE3DF1">
        <w:rPr>
          <w:rFonts w:hint="eastAsia"/>
          <w:color w:val="000000" w:themeColor="text1"/>
        </w:rPr>
        <w:lastRenderedPageBreak/>
        <w:t>参考</w:t>
      </w:r>
      <w:r w:rsidRPr="0016390F">
        <w:rPr>
          <w:rFonts w:hint="eastAsia"/>
        </w:rPr>
        <w:t>文献</w:t>
      </w:r>
      <w:bookmarkEnd w:id="229"/>
    </w:p>
    <w:p w14:paraId="762DB93B" w14:textId="77777777" w:rsidR="00EE3DF1" w:rsidRDefault="007850C6" w:rsidP="007850C6">
      <w:pPr>
        <w:pStyle w:val="1"/>
      </w:pPr>
      <w:bookmarkStart w:id="230" w:name="_Toc323148710"/>
      <w:bookmarkStart w:id="231" w:name="_Toc356850565"/>
      <w:r w:rsidRPr="0016390F">
        <w:rPr>
          <w:rFonts w:hint="eastAsia"/>
        </w:rPr>
        <w:lastRenderedPageBreak/>
        <w:t>致谢</w:t>
      </w:r>
      <w:bookmarkEnd w:id="230"/>
      <w:bookmarkEnd w:id="231"/>
    </w:p>
    <w:p w14:paraId="532803F2" w14:textId="77777777" w:rsidR="007850C6" w:rsidRDefault="007850C6" w:rsidP="007850C6">
      <w:pPr>
        <w:ind w:firstLine="420"/>
      </w:pPr>
      <w:r>
        <w:rPr>
          <w:rFonts w:hint="eastAsia"/>
        </w:rPr>
        <w:t>花费了大学最后的几个月，我终于完成了这篇论文。尽管这段时光略带苦涩，当我仍然觉得它将永远雕刻在我的青春记忆中。在项目实现和论文写作的过程中，我遇到过诸多障碍，在老师和同学们的热情帮助下，我成功克服了这些困难，对此，我充满感激</w:t>
      </w:r>
      <w:r w:rsidR="009B4AA6">
        <w:rPr>
          <w:rFonts w:hint="eastAsia"/>
        </w:rPr>
        <w:t>。</w:t>
      </w:r>
    </w:p>
    <w:p w14:paraId="412C29F7" w14:textId="77777777" w:rsidR="007850C6" w:rsidRDefault="004640B8" w:rsidP="007850C6">
      <w:pPr>
        <w:ind w:firstLine="420"/>
      </w:pPr>
      <w:r>
        <w:rPr>
          <w:rFonts w:hint="eastAsia"/>
        </w:rPr>
        <w:t>首先，我要感谢我的导师任桐炜老师。任老师在整个毕业设计完成的过程中给了我很多帮助和指导，一次次地帮助我修改文章，提出改进意见。从论文的选题开始直至最终成文，任老师始终认真负责的鼓励我们，给我们细心地指导。正是在任老师这样的认真辅导下，我最终顺利完成了这篇毕业设计。</w:t>
      </w:r>
    </w:p>
    <w:p w14:paraId="5652B468" w14:textId="77777777" w:rsidR="004640B8" w:rsidRDefault="004640B8" w:rsidP="007850C6">
      <w:pPr>
        <w:ind w:firstLine="420"/>
      </w:pPr>
      <w:r>
        <w:rPr>
          <w:rFonts w:hint="eastAsia"/>
        </w:rPr>
        <w:t>同时，我要感谢给我提供项目平台的</w:t>
      </w:r>
      <w:r>
        <w:rPr>
          <w:rFonts w:hint="eastAsia"/>
        </w:rPr>
        <w:t>eBay</w:t>
      </w:r>
      <w:r>
        <w:rPr>
          <w:rFonts w:hint="eastAsia"/>
        </w:rPr>
        <w:t>公司，正是公司的项目活动给了我们这样一个开发并展示的机会。</w:t>
      </w:r>
    </w:p>
    <w:p w14:paraId="3DDFE527" w14:textId="77777777" w:rsidR="004640B8" w:rsidRDefault="004640B8" w:rsidP="007850C6">
      <w:pPr>
        <w:ind w:firstLine="420"/>
      </w:pPr>
      <w:r>
        <w:rPr>
          <w:rFonts w:hint="eastAsia"/>
        </w:rPr>
        <w:t>我还要感谢项目组的其他三位同学：张雨寒、叶韵致和张航，正式在他们的细心配合下，项目能够顺利完成。此外，他们在论文的思路和内容上都给了我很大的帮助。</w:t>
      </w:r>
    </w:p>
    <w:p w14:paraId="5166EE2C" w14:textId="77777777" w:rsidR="004640B8" w:rsidRDefault="004640B8" w:rsidP="007850C6">
      <w:pPr>
        <w:ind w:firstLine="420"/>
      </w:pPr>
      <w:r>
        <w:rPr>
          <w:rFonts w:hint="eastAsia"/>
        </w:rPr>
        <w:t>我还要感谢我的室友，感谢他们大学四年给了我诸多的关心和照顾，提出了诸多的宝贵意见。</w:t>
      </w:r>
    </w:p>
    <w:p w14:paraId="74CBE220" w14:textId="77777777" w:rsidR="004640B8" w:rsidRDefault="004640B8" w:rsidP="007850C6">
      <w:pPr>
        <w:ind w:firstLine="420"/>
      </w:pPr>
      <w:r>
        <w:rPr>
          <w:rFonts w:hint="eastAsia"/>
        </w:rPr>
        <w:t>我还要感谢的我的父母，正是在他们的默默关心和支持下，我才能够顺利的完成大学四年的学业。</w:t>
      </w:r>
    </w:p>
    <w:p w14:paraId="4CAEE527" w14:textId="77777777" w:rsidR="007A361A" w:rsidRDefault="007A361A" w:rsidP="007850C6">
      <w:pPr>
        <w:ind w:firstLine="420"/>
      </w:pPr>
      <w:r>
        <w:rPr>
          <w:rFonts w:hint="eastAsia"/>
        </w:rPr>
        <w:t>最后，我要感谢所有关心我、指导我和给过我帮助的朋友们，谢谢你们！</w:t>
      </w:r>
    </w:p>
    <w:p w14:paraId="6C99E900" w14:textId="77777777" w:rsidR="007A361A" w:rsidRPr="004640B8" w:rsidRDefault="007A361A" w:rsidP="007850C6">
      <w:pPr>
        <w:ind w:firstLine="420"/>
      </w:pPr>
    </w:p>
    <w:sectPr w:rsidR="007A361A" w:rsidRPr="004640B8" w:rsidSect="007850C6">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ntw" w:date="2013-05-22T14:52:00Z" w:initials="rentw">
    <w:p w14:paraId="6D0A03F2" w14:textId="77777777" w:rsidR="006E65CC" w:rsidRDefault="006E65CC">
      <w:pPr>
        <w:pStyle w:val="ac"/>
        <w:rPr>
          <w:rFonts w:hint="eastAsia"/>
        </w:rPr>
      </w:pPr>
      <w:r>
        <w:rPr>
          <w:rStyle w:val="ab"/>
        </w:rPr>
        <w:annotationRef/>
      </w:r>
      <w:r>
        <w:rPr>
          <w:rFonts w:hint="eastAsia"/>
        </w:rPr>
        <w:t>和</w:t>
      </w:r>
      <w:r>
        <w:t>其它一级标题格式一致</w:t>
      </w:r>
    </w:p>
  </w:comment>
  <w:comment w:id="10" w:author="rentw" w:date="2013-05-22T15:02:00Z" w:initials="rentw">
    <w:p w14:paraId="34463D5F" w14:textId="77777777" w:rsidR="00EA1BF9" w:rsidRDefault="00EA1BF9">
      <w:pPr>
        <w:pStyle w:val="ac"/>
        <w:rPr>
          <w:rFonts w:hint="eastAsia"/>
        </w:rPr>
      </w:pPr>
      <w:r>
        <w:rPr>
          <w:rStyle w:val="ab"/>
        </w:rPr>
        <w:annotationRef/>
      </w:r>
      <w:r>
        <w:rPr>
          <w:rFonts w:hint="eastAsia"/>
        </w:rPr>
        <w:t>与</w:t>
      </w:r>
      <w:r>
        <w:t>正文不匹配</w:t>
      </w:r>
    </w:p>
  </w:comment>
  <w:comment w:id="11" w:author="rentw" w:date="2013-05-22T14:52:00Z" w:initials="rentw">
    <w:p w14:paraId="05AD3311" w14:textId="77777777" w:rsidR="006E65CC" w:rsidRDefault="006E65CC">
      <w:pPr>
        <w:pStyle w:val="ac"/>
        <w:rPr>
          <w:rFonts w:hint="eastAsia"/>
        </w:rPr>
      </w:pPr>
      <w:r>
        <w:rPr>
          <w:rStyle w:val="ab"/>
        </w:rPr>
        <w:annotationRef/>
      </w:r>
      <w:r>
        <w:rPr>
          <w:rFonts w:hint="eastAsia"/>
        </w:rPr>
        <w:t>这里写成</w:t>
      </w:r>
      <w:r>
        <w:t>两段。第一段是</w:t>
      </w:r>
      <w:r>
        <w:rPr>
          <w:rFonts w:hint="eastAsia"/>
        </w:rPr>
        <w:t>讲</w:t>
      </w:r>
      <w:r>
        <w:t>本文</w:t>
      </w:r>
      <w:r>
        <w:rPr>
          <w:rFonts w:hint="eastAsia"/>
        </w:rPr>
        <w:t>做了</w:t>
      </w:r>
      <w:r>
        <w:t>什么，第二段是讲</w:t>
      </w:r>
      <w:r>
        <w:rPr>
          <w:rFonts w:hint="eastAsia"/>
        </w:rPr>
        <w:t>怎么做</w:t>
      </w:r>
      <w:r>
        <w:t>的及效果如何。</w:t>
      </w:r>
    </w:p>
  </w:comment>
  <w:comment w:id="14" w:author="rentw" w:date="2013-05-22T14:53:00Z" w:initials="rentw">
    <w:p w14:paraId="608CC693" w14:textId="77777777" w:rsidR="006E65CC" w:rsidRDefault="006E65CC">
      <w:pPr>
        <w:pStyle w:val="ac"/>
      </w:pPr>
      <w:r>
        <w:rPr>
          <w:rStyle w:val="ab"/>
        </w:rPr>
        <w:annotationRef/>
      </w:r>
      <w:r>
        <w:rPr>
          <w:rFonts w:hint="eastAsia"/>
        </w:rPr>
        <w:t>不对</w:t>
      </w:r>
    </w:p>
  </w:comment>
  <w:comment w:id="47" w:author="rentw" w:date="2013-05-22T14:54:00Z" w:initials="rentw">
    <w:p w14:paraId="13AAE679" w14:textId="77777777" w:rsidR="006E65CC" w:rsidRDefault="006E65CC">
      <w:pPr>
        <w:pStyle w:val="ac"/>
        <w:rPr>
          <w:rFonts w:hint="eastAsia"/>
        </w:rPr>
      </w:pPr>
      <w:r>
        <w:rPr>
          <w:rStyle w:val="ab"/>
        </w:rPr>
        <w:annotationRef/>
      </w:r>
      <w:r>
        <w:rPr>
          <w:rFonts w:hint="eastAsia"/>
        </w:rPr>
        <w:t>中文</w:t>
      </w:r>
      <w:r>
        <w:t>括号</w:t>
      </w:r>
    </w:p>
  </w:comment>
  <w:comment w:id="68" w:author="rentw" w:date="2013-05-22T14:56:00Z" w:initials="rentw">
    <w:p w14:paraId="1E58671B" w14:textId="77777777" w:rsidR="006E65CC" w:rsidRDefault="006E65CC">
      <w:pPr>
        <w:pStyle w:val="ac"/>
        <w:rPr>
          <w:rFonts w:hint="eastAsia"/>
        </w:rPr>
      </w:pPr>
      <w:r>
        <w:rPr>
          <w:rStyle w:val="ab"/>
        </w:rPr>
        <w:annotationRef/>
      </w:r>
      <w:r>
        <w:rPr>
          <w:rFonts w:hint="eastAsia"/>
        </w:rPr>
        <w:t>1</w:t>
      </w:r>
      <w:r>
        <w:t>.2.2</w:t>
      </w:r>
      <w:r>
        <w:t>到</w:t>
      </w:r>
      <w:r>
        <w:t>1.2.5</w:t>
      </w:r>
      <w:r>
        <w:t>组织在一起</w:t>
      </w:r>
    </w:p>
  </w:comment>
  <w:comment w:id="96" w:author="rentw" w:date="2013-05-22T14:57:00Z" w:initials="rentw">
    <w:p w14:paraId="407844A9" w14:textId="77777777" w:rsidR="006E65CC" w:rsidRDefault="006E65CC">
      <w:pPr>
        <w:pStyle w:val="ac"/>
      </w:pPr>
      <w:r>
        <w:rPr>
          <w:rStyle w:val="ab"/>
        </w:rPr>
        <w:annotationRef/>
      </w:r>
      <w:r>
        <w:rPr>
          <w:rFonts w:hint="eastAsia"/>
        </w:rPr>
        <w:t>不要涉及到具体的技术细节</w:t>
      </w:r>
    </w:p>
    <w:p w14:paraId="60EED6AB" w14:textId="77777777" w:rsidR="006E65CC" w:rsidRDefault="006E65CC">
      <w:pPr>
        <w:pStyle w:val="ac"/>
        <w:rPr>
          <w:rFonts w:hint="eastAsia"/>
        </w:rPr>
      </w:pPr>
      <w:r>
        <w:rPr>
          <w:rFonts w:hint="eastAsia"/>
        </w:rPr>
        <w:t>用首先，接着，最后</w:t>
      </w:r>
    </w:p>
  </w:comment>
  <w:comment w:id="100" w:author="rentw" w:date="2013-05-22T14:56:00Z" w:initials="rentw">
    <w:p w14:paraId="45AE3EB4" w14:textId="77777777" w:rsidR="006E65CC" w:rsidRDefault="006E65CC">
      <w:pPr>
        <w:pStyle w:val="ac"/>
        <w:rPr>
          <w:rFonts w:hint="eastAsia"/>
        </w:rPr>
      </w:pPr>
      <w:r>
        <w:rPr>
          <w:rStyle w:val="ab"/>
        </w:rPr>
        <w:annotationRef/>
      </w:r>
      <w:r>
        <w:rPr>
          <w:rFonts w:hint="eastAsia"/>
        </w:rPr>
        <w:t>和</w:t>
      </w:r>
      <w:r>
        <w:t>1.3</w:t>
      </w:r>
      <w:r>
        <w:t>合并</w:t>
      </w:r>
    </w:p>
  </w:comment>
  <w:comment w:id="118" w:author="rentw" w:date="2013-05-22T15:18:00Z" w:initials="rentw">
    <w:p w14:paraId="48A85E66" w14:textId="77777777" w:rsidR="00FF17F2" w:rsidRDefault="00FF17F2">
      <w:pPr>
        <w:pStyle w:val="ac"/>
      </w:pPr>
      <w:r>
        <w:rPr>
          <w:rStyle w:val="ab"/>
        </w:rPr>
        <w:annotationRef/>
      </w:r>
      <w:r>
        <w:rPr>
          <w:rFonts w:hint="eastAsia"/>
        </w:rPr>
        <w:t>？</w:t>
      </w:r>
    </w:p>
  </w:comment>
  <w:comment w:id="125" w:author="rentw" w:date="2013-05-22T14:58:00Z" w:initials="rentw">
    <w:p w14:paraId="7E3A552E" w14:textId="77777777" w:rsidR="006E65CC" w:rsidRDefault="006E65CC">
      <w:pPr>
        <w:pStyle w:val="ac"/>
        <w:rPr>
          <w:rFonts w:hint="eastAsia"/>
        </w:rPr>
      </w:pPr>
      <w:r>
        <w:rPr>
          <w:rStyle w:val="ab"/>
        </w:rPr>
        <w:annotationRef/>
      </w:r>
      <w:r>
        <w:rPr>
          <w:rFonts w:hint="eastAsia"/>
        </w:rPr>
        <w:t>底色</w:t>
      </w:r>
      <w:r>
        <w:t>去掉</w:t>
      </w:r>
    </w:p>
  </w:comment>
  <w:comment w:id="132" w:author="rentw" w:date="2013-05-22T15:22:00Z" w:initials="rentw">
    <w:p w14:paraId="1EE2B5A8" w14:textId="77777777" w:rsidR="00FE3961" w:rsidRDefault="00FE3961">
      <w:pPr>
        <w:pStyle w:val="ac"/>
        <w:rPr>
          <w:rFonts w:hint="eastAsia"/>
        </w:rPr>
      </w:pPr>
      <w:r>
        <w:rPr>
          <w:rStyle w:val="ab"/>
        </w:rPr>
        <w:annotationRef/>
      </w:r>
      <w:r>
        <w:rPr>
          <w:rFonts w:hint="eastAsia"/>
        </w:rPr>
        <w:t>需求</w:t>
      </w:r>
      <w:r>
        <w:t>阶段不应该有设计</w:t>
      </w:r>
    </w:p>
  </w:comment>
  <w:comment w:id="137" w:author="rentw" w:date="2013-05-22T15:24:00Z" w:initials="rentw">
    <w:p w14:paraId="7A5FAFE4" w14:textId="77777777" w:rsidR="00FE3961" w:rsidRDefault="00FE3961">
      <w:pPr>
        <w:pStyle w:val="ac"/>
      </w:pPr>
      <w:r>
        <w:rPr>
          <w:rStyle w:val="ab"/>
        </w:rPr>
        <w:annotationRef/>
      </w:r>
      <w:r>
        <w:rPr>
          <w:rFonts w:hint="eastAsia"/>
        </w:rPr>
        <w:t>？</w:t>
      </w:r>
    </w:p>
  </w:comment>
  <w:comment w:id="162" w:author="rentw" w:date="2013-05-22T15:26:00Z" w:initials="rentw">
    <w:p w14:paraId="43EBB111" w14:textId="77777777" w:rsidR="00FE3961" w:rsidRDefault="00FE3961">
      <w:pPr>
        <w:pStyle w:val="ac"/>
      </w:pPr>
      <w:r>
        <w:rPr>
          <w:rStyle w:val="ab"/>
        </w:rPr>
        <w:annotationRef/>
      </w:r>
      <w:r>
        <w:rPr>
          <w:rFonts w:hint="eastAsia"/>
        </w:rPr>
        <w:t>补充几句话</w:t>
      </w:r>
    </w:p>
  </w:comment>
  <w:comment w:id="169" w:author="rentw" w:date="2013-05-22T15:30:00Z" w:initials="rentw">
    <w:p w14:paraId="43F4C11A" w14:textId="77777777" w:rsidR="00FE3961" w:rsidRDefault="00FE3961">
      <w:pPr>
        <w:pStyle w:val="ac"/>
      </w:pPr>
      <w:r>
        <w:rPr>
          <w:rStyle w:val="ab"/>
        </w:rPr>
        <w:annotationRef/>
      </w:r>
      <w:r>
        <w:rPr>
          <w:rFonts w:hint="eastAsia"/>
        </w:rPr>
        <w:t>去掉</w:t>
      </w:r>
    </w:p>
  </w:comment>
  <w:comment w:id="172" w:author="rentw" w:date="2013-05-22T15:32:00Z" w:initials="rentw">
    <w:p w14:paraId="1FA0D9D0" w14:textId="77777777" w:rsidR="000F7576" w:rsidRDefault="000F7576">
      <w:pPr>
        <w:pStyle w:val="ac"/>
      </w:pPr>
      <w:r>
        <w:rPr>
          <w:rStyle w:val="ab"/>
        </w:rPr>
        <w:annotationRef/>
      </w:r>
      <w:r>
        <w:rPr>
          <w:rFonts w:hint="eastAsia"/>
        </w:rPr>
        <w:t>？</w:t>
      </w:r>
    </w:p>
  </w:comment>
  <w:comment w:id="175" w:author="rentw" w:date="2013-05-22T15:31:00Z" w:initials="rentw">
    <w:p w14:paraId="78D0D275" w14:textId="77777777" w:rsidR="00FE3961" w:rsidRDefault="00FE3961">
      <w:pPr>
        <w:pStyle w:val="ac"/>
        <w:rPr>
          <w:rFonts w:hint="eastAsia"/>
        </w:rPr>
      </w:pPr>
      <w:r>
        <w:rPr>
          <w:rStyle w:val="ab"/>
        </w:rPr>
        <w:annotationRef/>
      </w:r>
      <w:r>
        <w:rPr>
          <w:rFonts w:hint="eastAsia"/>
        </w:rPr>
        <w:t>不要单独</w:t>
      </w:r>
      <w:r>
        <w:t>一</w:t>
      </w:r>
      <w:r>
        <w:rPr>
          <w:rFonts w:hint="eastAsia"/>
        </w:rPr>
        <w:t>行</w:t>
      </w:r>
    </w:p>
  </w:comment>
  <w:comment w:id="177" w:author="rentw" w:date="2013-05-22T15:31:00Z" w:initials="rentw">
    <w:p w14:paraId="7E26C0CB" w14:textId="77777777" w:rsidR="00FE3961" w:rsidRDefault="00FE3961">
      <w:pPr>
        <w:pStyle w:val="ac"/>
      </w:pPr>
      <w:r>
        <w:rPr>
          <w:rStyle w:val="ab"/>
        </w:rPr>
        <w:annotationRef/>
      </w:r>
      <w:r>
        <w:rPr>
          <w:rFonts w:hint="eastAsia"/>
        </w:rPr>
        <w:t>？</w:t>
      </w:r>
    </w:p>
  </w:comment>
  <w:comment w:id="204" w:author="rentw" w:date="2013-05-22T15:37:00Z" w:initials="rentw">
    <w:p w14:paraId="2FBF3A56" w14:textId="77777777" w:rsidR="000F7576" w:rsidRDefault="000F7576">
      <w:pPr>
        <w:pStyle w:val="ac"/>
        <w:rPr>
          <w:rFonts w:hint="eastAsia"/>
        </w:rPr>
      </w:pPr>
      <w:r>
        <w:rPr>
          <w:rStyle w:val="ab"/>
        </w:rPr>
        <w:annotationRef/>
      </w:r>
      <w:r>
        <w:rPr>
          <w:rFonts w:hint="eastAsia"/>
        </w:rPr>
        <w:t>大致</w:t>
      </w:r>
      <w:r>
        <w:t>的实现环境</w:t>
      </w:r>
    </w:p>
  </w:comment>
  <w:comment w:id="206" w:author="rentw" w:date="2013-05-22T15:38:00Z" w:initials="rentw">
    <w:p w14:paraId="562DC231" w14:textId="77777777" w:rsidR="000F7576" w:rsidRDefault="000F7576">
      <w:pPr>
        <w:pStyle w:val="ac"/>
        <w:rPr>
          <w:rFonts w:hint="eastAsia"/>
        </w:rPr>
      </w:pPr>
      <w:r>
        <w:rPr>
          <w:rStyle w:val="ab"/>
        </w:rPr>
        <w:annotationRef/>
      </w:r>
      <w:r>
        <w:rPr>
          <w:rFonts w:hint="eastAsia"/>
        </w:rPr>
        <w:t>实现</w:t>
      </w:r>
      <w:r>
        <w:t>要能和设计</w:t>
      </w:r>
      <w:r>
        <w:rPr>
          <w:rFonts w:hint="eastAsia"/>
        </w:rPr>
        <w:t>对应</w:t>
      </w:r>
    </w:p>
  </w:comment>
  <w:comment w:id="218" w:author="rentw" w:date="2013-05-22T15:38:00Z" w:initials="rentw">
    <w:p w14:paraId="347FC08C" w14:textId="77777777" w:rsidR="000F7576" w:rsidRDefault="000F7576">
      <w:pPr>
        <w:pStyle w:val="ac"/>
        <w:rPr>
          <w:rFonts w:hint="eastAsia"/>
        </w:rPr>
      </w:pPr>
      <w:r>
        <w:rPr>
          <w:rStyle w:val="ab"/>
        </w:rPr>
        <w:annotationRef/>
      </w:r>
      <w:r>
        <w:rPr>
          <w:rFonts w:hint="eastAsia"/>
        </w:rPr>
        <w:t>用</w:t>
      </w:r>
      <w:r>
        <w:t>一段话来叙述</w:t>
      </w:r>
    </w:p>
  </w:comment>
  <w:comment w:id="225" w:author="rentw" w:date="2013-05-22T15:44:00Z" w:initials="rentw">
    <w:p w14:paraId="240A802C" w14:textId="77777777" w:rsidR="0003204D" w:rsidRDefault="0003204D">
      <w:pPr>
        <w:pStyle w:val="ac"/>
        <w:rPr>
          <w:rFonts w:hint="eastAsia"/>
        </w:rPr>
      </w:pPr>
      <w:r>
        <w:rPr>
          <w:rStyle w:val="ab"/>
        </w:rPr>
        <w:annotationRef/>
      </w:r>
      <w:r>
        <w:rPr>
          <w:rFonts w:hint="eastAsia"/>
        </w:rPr>
        <w:t>需求</w:t>
      </w:r>
      <w:r>
        <w:t>、设计、实现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0A03F2" w15:done="0"/>
  <w15:commentEx w15:paraId="34463D5F" w15:done="0"/>
  <w15:commentEx w15:paraId="05AD3311" w15:done="0"/>
  <w15:commentEx w15:paraId="608CC693" w15:done="0"/>
  <w15:commentEx w15:paraId="13AAE679" w15:done="0"/>
  <w15:commentEx w15:paraId="1E58671B" w15:done="0"/>
  <w15:commentEx w15:paraId="60EED6AB" w15:done="0"/>
  <w15:commentEx w15:paraId="45AE3EB4" w15:done="0"/>
  <w15:commentEx w15:paraId="48A85E66" w15:done="0"/>
  <w15:commentEx w15:paraId="7E3A552E" w15:done="0"/>
  <w15:commentEx w15:paraId="1EE2B5A8" w15:done="0"/>
  <w15:commentEx w15:paraId="7A5FAFE4" w15:done="0"/>
  <w15:commentEx w15:paraId="43EBB111" w15:done="0"/>
  <w15:commentEx w15:paraId="43F4C11A" w15:done="0"/>
  <w15:commentEx w15:paraId="1FA0D9D0" w15:done="0"/>
  <w15:commentEx w15:paraId="78D0D275" w15:done="0"/>
  <w15:commentEx w15:paraId="7E26C0CB" w15:done="0"/>
  <w15:commentEx w15:paraId="2FBF3A56" w15:done="0"/>
  <w15:commentEx w15:paraId="562DC231" w15:done="0"/>
  <w15:commentEx w15:paraId="347FC08C" w15:done="0"/>
  <w15:commentEx w15:paraId="240A80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8F213" w14:textId="77777777" w:rsidR="00E36267" w:rsidRPr="007A0FC5" w:rsidRDefault="00E36267" w:rsidP="007A0FC5">
      <w:pPr>
        <w:pStyle w:val="a4"/>
      </w:pPr>
    </w:p>
  </w:endnote>
  <w:endnote w:type="continuationSeparator" w:id="0">
    <w:p w14:paraId="0E078BF7" w14:textId="77777777" w:rsidR="00E36267" w:rsidRDefault="00E36267">
      <w:r>
        <w:continuationSeparator/>
      </w:r>
    </w:p>
  </w:endnote>
  <w:endnote w:id="1">
    <w:p w14:paraId="215E98F4" w14:textId="77777777" w:rsidR="006E65CC" w:rsidRPr="007A38A8" w:rsidRDefault="006E65CC" w:rsidP="0003204D">
      <w:pPr>
        <w:pStyle w:val="a7"/>
        <w:ind w:left="420" w:rightChars="200" w:right="480" w:hangingChars="175" w:hanging="420"/>
        <w:pPrChange w:id="49" w:author="rentw" w:date="2013-05-22T15:46:00Z">
          <w:pPr>
            <w:pStyle w:val="a7"/>
            <w:ind w:leftChars="175" w:left="420" w:rightChars="200" w:right="480"/>
          </w:pPr>
        </w:pPrChange>
      </w:pPr>
      <w:r>
        <w:rPr>
          <w:rStyle w:val="a8"/>
        </w:rPr>
        <w:t>[</w:t>
      </w:r>
      <w:r>
        <w:rPr>
          <w:rStyle w:val="a8"/>
        </w:rPr>
        <w:endnoteRef/>
      </w:r>
      <w:r>
        <w:rPr>
          <w:rStyle w:val="a8"/>
        </w:rPr>
        <w:t>]</w:t>
      </w:r>
      <w:ins w:id="50" w:author="rentw" w:date="2013-05-22T15:47:00Z">
        <w:r w:rsidR="0003204D">
          <w:rPr>
            <w:rFonts w:hint="eastAsia"/>
          </w:rPr>
          <w:t>维基百科</w:t>
        </w:r>
        <w:r w:rsidR="0003204D">
          <w:rPr>
            <w:rFonts w:hint="eastAsia"/>
          </w:rPr>
          <w:t xml:space="preserve">. </w:t>
        </w:r>
      </w:ins>
      <w:del w:id="51" w:author="rentw" w:date="2013-05-22T15:47:00Z">
        <w:r w:rsidDel="0003204D">
          <w:delText xml:space="preserve"> </w:delText>
        </w:r>
      </w:del>
      <w:r>
        <w:rPr>
          <w:rFonts w:hint="eastAsia"/>
        </w:rPr>
        <w:t>关系型数据库</w:t>
      </w:r>
      <w:ins w:id="52" w:author="rentw" w:date="2013-05-22T15:47:00Z">
        <w:r w:rsidR="0003204D">
          <w:rPr>
            <w:rFonts w:hint="eastAsia"/>
          </w:rPr>
          <w:t>.</w:t>
        </w:r>
        <w:r w:rsidR="0003204D">
          <w:t xml:space="preserve"> </w:t>
        </w:r>
      </w:ins>
      <w:r>
        <w:rPr>
          <w:rFonts w:hint="eastAsia"/>
        </w:rPr>
        <w:t>-</w:t>
      </w:r>
      <w:del w:id="53" w:author="rentw" w:date="2013-05-22T15:47:00Z">
        <w:r w:rsidDel="0003204D">
          <w:rPr>
            <w:rFonts w:hint="eastAsia"/>
          </w:rPr>
          <w:delText>维基百科</w:delText>
        </w:r>
      </w:del>
      <w:r>
        <w:rPr>
          <w:rFonts w:hint="eastAsia"/>
        </w:rPr>
        <w:t>，</w:t>
      </w:r>
      <w:del w:id="54" w:author="rentw" w:date="2013-05-22T15:47:00Z">
        <w:r w:rsidDel="0003204D">
          <w:rPr>
            <w:rFonts w:hint="eastAsia"/>
          </w:rPr>
          <w:delText>自由的百科全书，</w:delText>
        </w:r>
      </w:del>
      <w:r w:rsidRPr="007A38A8">
        <w:t>http://zh.wikipedia.org/wiki/%E5%85%B3%E7%B3%BB%E5%9E%8B%E6%95%B0%E6%8D%AE%E5%BA%93</w:t>
      </w:r>
    </w:p>
  </w:endnote>
  <w:endnote w:id="2">
    <w:p w14:paraId="451E8E2D" w14:textId="77777777" w:rsidR="006E65CC" w:rsidRPr="007A38A8" w:rsidRDefault="006E65CC" w:rsidP="0003204D">
      <w:pPr>
        <w:pStyle w:val="a7"/>
        <w:ind w:left="420" w:rightChars="200" w:right="480" w:hangingChars="175" w:hanging="420"/>
        <w:pPrChange w:id="55" w:author="rentw" w:date="2013-05-22T15:46:00Z">
          <w:pPr>
            <w:pStyle w:val="a7"/>
            <w:ind w:leftChars="177" w:left="425" w:rightChars="200" w:right="480"/>
          </w:pPr>
        </w:pPrChange>
      </w:pPr>
      <w:r>
        <w:rPr>
          <w:rStyle w:val="a8"/>
        </w:rPr>
        <w:t>[</w:t>
      </w:r>
      <w:r>
        <w:rPr>
          <w:rStyle w:val="a8"/>
        </w:rPr>
        <w:endnoteRef/>
      </w:r>
      <w:r>
        <w:rPr>
          <w:rStyle w:val="a8"/>
        </w:rPr>
        <w:t>]</w:t>
      </w:r>
      <w:r>
        <w:t xml:space="preserve"> </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3">
    <w:p w14:paraId="40411D67" w14:textId="77777777" w:rsidR="006E65CC" w:rsidRPr="001C3210" w:rsidRDefault="006E65CC" w:rsidP="0003204D">
      <w:pPr>
        <w:pStyle w:val="a7"/>
        <w:ind w:left="420" w:rightChars="200" w:right="480" w:hangingChars="175" w:hanging="420"/>
        <w:pPrChange w:id="61" w:author="rentw" w:date="2013-05-22T15:46:00Z">
          <w:pPr>
            <w:pStyle w:val="a7"/>
            <w:ind w:leftChars="177" w:left="425" w:rightChars="200" w:right="480"/>
          </w:pPr>
        </w:pPrChange>
      </w:pPr>
      <w:r>
        <w:rPr>
          <w:rStyle w:val="a8"/>
        </w:rPr>
        <w:t>[</w:t>
      </w:r>
      <w:r>
        <w:rPr>
          <w:rStyle w:val="a8"/>
        </w:rPr>
        <w:endnoteRef/>
      </w:r>
      <w:r>
        <w:rPr>
          <w:rStyle w:val="a8"/>
        </w:rPr>
        <w:t>]</w:t>
      </w:r>
      <w:r>
        <w:t xml:space="preserve"> </w:t>
      </w:r>
      <w:r>
        <w:rPr>
          <w:rFonts w:hint="eastAsia"/>
        </w:rPr>
        <w:t>HBase-Apache HBase Home</w:t>
      </w:r>
      <w:r>
        <w:rPr>
          <w:rFonts w:hint="eastAsia"/>
        </w:rPr>
        <w:t>，</w:t>
      </w:r>
      <w:r w:rsidRPr="001C3210">
        <w:t>http://hbase.apache.org/</w:t>
      </w:r>
    </w:p>
  </w:endnote>
  <w:endnote w:id="4">
    <w:p w14:paraId="1D11D615" w14:textId="77777777" w:rsidR="006E65CC" w:rsidRPr="00D03F45" w:rsidRDefault="006E65CC" w:rsidP="0003204D">
      <w:pPr>
        <w:pStyle w:val="a7"/>
        <w:ind w:left="420" w:rightChars="200" w:right="480" w:hangingChars="175" w:hanging="420"/>
        <w:pPrChange w:id="62" w:author="rentw" w:date="2013-05-22T15:46:00Z">
          <w:pPr>
            <w:pStyle w:val="a7"/>
            <w:ind w:leftChars="177" w:left="425" w:rightChars="200" w:right="480"/>
          </w:pPr>
        </w:pPrChange>
      </w:pPr>
      <w:r>
        <w:rPr>
          <w:rStyle w:val="a8"/>
        </w:rPr>
        <w:t>[</w:t>
      </w:r>
      <w:r>
        <w:rPr>
          <w:rStyle w:val="a8"/>
        </w:rPr>
        <w:endnoteRef/>
      </w:r>
      <w:r>
        <w:rPr>
          <w:rStyle w:val="a8"/>
        </w:rPr>
        <w:t>]</w:t>
      </w:r>
      <w:r>
        <w:t xml:space="preserve"> </w:t>
      </w:r>
      <w:r>
        <w:rPr>
          <w:rFonts w:hint="eastAsia"/>
        </w:rPr>
        <w:t>Neo4j</w:t>
      </w:r>
      <w:r>
        <w:rPr>
          <w:rFonts w:hint="eastAsia"/>
        </w:rPr>
        <w:t>，</w:t>
      </w:r>
      <w:r w:rsidRPr="00D11F71">
        <w:t>http://www.neo4j.org/</w:t>
      </w:r>
    </w:p>
  </w:endnote>
  <w:endnote w:id="5">
    <w:p w14:paraId="504E990D" w14:textId="77777777" w:rsidR="006E65CC" w:rsidRPr="00D11F71" w:rsidRDefault="006E65CC" w:rsidP="0003204D">
      <w:pPr>
        <w:pStyle w:val="a7"/>
        <w:ind w:left="420" w:rightChars="200" w:right="480" w:hangingChars="175" w:hanging="420"/>
        <w:pPrChange w:id="63" w:author="rentw" w:date="2013-05-22T15:46:00Z">
          <w:pPr>
            <w:pStyle w:val="a7"/>
            <w:ind w:leftChars="177" w:left="425" w:rightChars="200" w:right="480"/>
          </w:pPr>
        </w:pPrChange>
      </w:pPr>
      <w:r>
        <w:rPr>
          <w:rStyle w:val="a8"/>
        </w:rPr>
        <w:t>[</w:t>
      </w:r>
      <w:r>
        <w:rPr>
          <w:rStyle w:val="a8"/>
        </w:rPr>
        <w:endnoteRef/>
      </w:r>
      <w:r>
        <w:rPr>
          <w:rStyle w:val="a8"/>
        </w:rPr>
        <w:t>]</w:t>
      </w:r>
      <w:r>
        <w:t xml:space="preserve"> </w:t>
      </w:r>
      <w:r>
        <w:rPr>
          <w:rFonts w:hint="eastAsia"/>
        </w:rPr>
        <w:t>MongoDB</w:t>
      </w:r>
      <w:r>
        <w:rPr>
          <w:rFonts w:hint="eastAsia"/>
        </w:rPr>
        <w:t>，</w:t>
      </w:r>
      <w:r w:rsidRPr="00D11F71">
        <w:t>http://www.mongodb.org/</w:t>
      </w:r>
    </w:p>
  </w:endnote>
  <w:endnote w:id="6">
    <w:p w14:paraId="7252751D" w14:textId="77777777" w:rsidR="006E65CC" w:rsidRPr="00D11F71" w:rsidRDefault="006E65CC" w:rsidP="0003204D">
      <w:pPr>
        <w:pStyle w:val="a7"/>
        <w:ind w:left="420" w:rightChars="200" w:right="480" w:hangingChars="175" w:hanging="420"/>
        <w:pPrChange w:id="66" w:author="rentw" w:date="2013-05-22T15:46:00Z">
          <w:pPr>
            <w:pStyle w:val="a7"/>
            <w:ind w:leftChars="177" w:left="425" w:rightChars="200" w:right="480"/>
          </w:pPr>
        </w:pPrChange>
      </w:pPr>
      <w:r>
        <w:rPr>
          <w:rStyle w:val="a8"/>
        </w:rPr>
        <w:t>[</w:t>
      </w:r>
      <w:r>
        <w:rPr>
          <w:rStyle w:val="a8"/>
        </w:rPr>
        <w:endnoteRef/>
      </w:r>
      <w:r>
        <w:rPr>
          <w:rStyle w:val="a8"/>
        </w:rPr>
        <w:t>]</w:t>
      </w:r>
      <w:r>
        <w:t xml:space="preserve"> </w:t>
      </w:r>
      <w:r>
        <w:rPr>
          <w:rFonts w:hint="eastAsia"/>
        </w:rPr>
        <w:t>BSON-</w:t>
      </w:r>
      <w:r>
        <w:rPr>
          <w:rFonts w:hint="eastAsia"/>
        </w:rPr>
        <w:t>维基百科，</w:t>
      </w:r>
      <w:r w:rsidRPr="00BF6BE8">
        <w:t>http://en.wikipedia.org/wiki/BSON</w:t>
      </w:r>
    </w:p>
  </w:endnote>
  <w:endnote w:id="7">
    <w:p w14:paraId="6063E13B" w14:textId="77777777" w:rsidR="006E65CC" w:rsidRPr="00325834" w:rsidRDefault="006E65CC" w:rsidP="0003204D">
      <w:pPr>
        <w:pStyle w:val="a7"/>
        <w:ind w:left="420" w:rightChars="200" w:right="480" w:hangingChars="175" w:hanging="420"/>
        <w:pPrChange w:id="71" w:author="rentw" w:date="2013-05-22T15:46:00Z">
          <w:pPr>
            <w:pStyle w:val="a7"/>
            <w:ind w:leftChars="177" w:left="425" w:rightChars="200" w:right="480"/>
          </w:pPr>
        </w:pPrChange>
      </w:pPr>
      <w:r>
        <w:rPr>
          <w:rStyle w:val="a8"/>
        </w:rPr>
        <w:t>[</w:t>
      </w:r>
      <w:r>
        <w:rPr>
          <w:rStyle w:val="a8"/>
        </w:rPr>
        <w:endnoteRef/>
      </w:r>
      <w:r>
        <w:rPr>
          <w:rStyle w:val="a8"/>
        </w:rPr>
        <w:t>]</w:t>
      </w:r>
      <w:r>
        <w:t xml:space="preserve"> </w:t>
      </w:r>
      <w:proofErr w:type="gramStart"/>
      <w:r w:rsidRPr="00325834">
        <w:t>人人网</w:t>
      </w:r>
      <w:proofErr w:type="gramEnd"/>
      <w:r w:rsidRPr="00325834">
        <w:t>UGC</w:t>
      </w:r>
      <w:r w:rsidRPr="00325834">
        <w:t>海量存储系统</w:t>
      </w:r>
      <w:r w:rsidRPr="00325834">
        <w:t>Nuclear</w:t>
      </w:r>
      <w:r w:rsidRPr="00325834">
        <w:t>介绍</w:t>
      </w:r>
      <w:r w:rsidRPr="00325834">
        <w:t xml:space="preserve"> – </w:t>
      </w:r>
      <w:r w:rsidRPr="00325834">
        <w:t>功能应用篇</w:t>
      </w:r>
      <w:r w:rsidRPr="00325834">
        <w:t xml:space="preserve"> | ugc</w:t>
      </w:r>
      <w:r>
        <w:rPr>
          <w:rFonts w:hint="eastAsia"/>
        </w:rPr>
        <w:t>，</w:t>
      </w:r>
      <w:r w:rsidRPr="00325834">
        <w:t>http://ugc.renren.com/2010/01/21/ugc-nuclear-guide-use/</w:t>
      </w:r>
    </w:p>
  </w:endnote>
  <w:endnote w:id="8">
    <w:p w14:paraId="72C46C79" w14:textId="77777777" w:rsidR="006E65CC" w:rsidRPr="00325834" w:rsidRDefault="006E65CC" w:rsidP="0003204D">
      <w:pPr>
        <w:pStyle w:val="a7"/>
        <w:ind w:left="420" w:rightChars="200" w:right="480" w:hangingChars="175" w:hanging="420"/>
        <w:pPrChange w:id="81" w:author="rentw" w:date="2013-05-22T15:46:00Z">
          <w:pPr>
            <w:pStyle w:val="a7"/>
            <w:ind w:leftChars="177" w:left="425" w:rightChars="200" w:right="480"/>
          </w:pPr>
        </w:pPrChange>
      </w:pPr>
      <w:r>
        <w:rPr>
          <w:rStyle w:val="a8"/>
        </w:rPr>
        <w:t>[</w:t>
      </w:r>
      <w:r>
        <w:rPr>
          <w:rStyle w:val="a8"/>
        </w:rPr>
        <w:endnoteRef/>
      </w:r>
      <w:r>
        <w:rPr>
          <w:rStyle w:val="a8"/>
        </w:rPr>
        <w:t>]</w:t>
      </w:r>
      <w:r>
        <w:t xml:space="preserve"> R</w:t>
      </w:r>
      <w:r>
        <w:rPr>
          <w:rFonts w:hint="eastAsia"/>
        </w:rPr>
        <w:t>edis</w:t>
      </w:r>
      <w:r>
        <w:rPr>
          <w:rFonts w:hint="eastAsia"/>
        </w:rPr>
        <w:t>，</w:t>
      </w:r>
      <w:r w:rsidRPr="00325834">
        <w:t>http://www.redis.io/</w:t>
      </w:r>
    </w:p>
  </w:endnote>
  <w:endnote w:id="9">
    <w:p w14:paraId="74824834" w14:textId="77777777" w:rsidR="006E65CC" w:rsidRPr="00325834" w:rsidRDefault="006E65CC" w:rsidP="0003204D">
      <w:pPr>
        <w:pStyle w:val="a7"/>
        <w:ind w:left="420" w:rightChars="200" w:right="480" w:hangingChars="175" w:hanging="420"/>
        <w:pPrChange w:id="87" w:author="rentw" w:date="2013-05-22T15:46:00Z">
          <w:pPr>
            <w:pStyle w:val="a7"/>
            <w:ind w:leftChars="177" w:left="425" w:rightChars="200" w:right="480"/>
          </w:pPr>
        </w:pPrChange>
      </w:pPr>
      <w:r>
        <w:rPr>
          <w:rStyle w:val="a8"/>
        </w:rPr>
        <w:t>[</w:t>
      </w:r>
      <w:r>
        <w:rPr>
          <w:rStyle w:val="a8"/>
        </w:rPr>
        <w:endnoteRef/>
      </w:r>
      <w:r>
        <w:rPr>
          <w:rStyle w:val="a8"/>
        </w:rPr>
        <w:t>]</w:t>
      </w:r>
      <w:r>
        <w:t xml:space="preserve"> </w:t>
      </w:r>
      <w:r w:rsidRPr="00325834">
        <w:t xml:space="preserve">beansdb - Yet anonther distributed key-value storage system from Douban Inc. - Google Project Hosting </w:t>
      </w:r>
      <w:r w:rsidRPr="00325834">
        <w:rPr>
          <w:rFonts w:hint="eastAsia"/>
        </w:rPr>
        <w:t>，</w:t>
      </w:r>
      <w:r w:rsidRPr="00325834">
        <w:t>https://code.google.com/p/beansdb/</w:t>
      </w:r>
    </w:p>
  </w:endnote>
  <w:endnote w:id="10">
    <w:p w14:paraId="4518E29C" w14:textId="77777777" w:rsidR="006E65CC" w:rsidRPr="00325834" w:rsidRDefault="006E65CC" w:rsidP="0003204D">
      <w:pPr>
        <w:pStyle w:val="a7"/>
        <w:ind w:left="420" w:rightChars="200" w:right="480" w:hangingChars="175" w:hanging="420"/>
        <w:pPrChange w:id="89" w:author="rentw" w:date="2013-05-22T15:46:00Z">
          <w:pPr>
            <w:pStyle w:val="a7"/>
            <w:ind w:leftChars="177" w:left="425" w:rightChars="200" w:right="480"/>
          </w:pPr>
        </w:pPrChange>
      </w:pPr>
      <w:r>
        <w:rPr>
          <w:rStyle w:val="a8"/>
        </w:rPr>
        <w:t>[</w:t>
      </w:r>
      <w:r>
        <w:rPr>
          <w:rStyle w:val="a8"/>
        </w:rPr>
        <w:endnoteRef/>
      </w:r>
      <w:r>
        <w:rPr>
          <w:rStyle w:val="a8"/>
        </w:rPr>
        <w:t>]</w:t>
      </w:r>
      <w:r>
        <w:t xml:space="preserve"> </w:t>
      </w:r>
      <w:r w:rsidRPr="00325834">
        <w:t>The Apache Cassandra Project</w:t>
      </w:r>
      <w:r w:rsidRPr="00325834">
        <w:rPr>
          <w:rFonts w:hint="eastAsia"/>
        </w:rPr>
        <w:t>，</w:t>
      </w:r>
      <w:r w:rsidRPr="00325834">
        <w:t>http://cassandra.apache.org/</w:t>
      </w:r>
    </w:p>
  </w:endnote>
  <w:endnote w:id="11">
    <w:p w14:paraId="66BA4DEA" w14:textId="77777777" w:rsidR="006E65CC" w:rsidRPr="00AF7A2A" w:rsidRDefault="006E65CC" w:rsidP="0003204D">
      <w:pPr>
        <w:pStyle w:val="a7"/>
        <w:ind w:left="420" w:rightChars="200" w:right="480" w:hangingChars="175" w:hanging="420"/>
        <w:pPrChange w:id="93" w:author="rentw" w:date="2013-05-22T15:46:00Z">
          <w:pPr>
            <w:pStyle w:val="a7"/>
            <w:ind w:leftChars="177" w:left="425" w:rightChars="200" w:right="480"/>
          </w:pPr>
        </w:pPrChange>
      </w:pPr>
      <w:r>
        <w:rPr>
          <w:rStyle w:val="a8"/>
        </w:rPr>
        <w:t>[</w:t>
      </w:r>
      <w:r>
        <w:rPr>
          <w:rStyle w:val="a8"/>
        </w:rPr>
        <w:endnoteRef/>
      </w:r>
      <w:r>
        <w:rPr>
          <w:rStyle w:val="a8"/>
        </w:rPr>
        <w:t>]</w:t>
      </w:r>
      <w:r>
        <w:t xml:space="preserve"> </w:t>
      </w:r>
      <w:r w:rsidRPr="00AF7A2A">
        <w:t>intro – Taocode</w:t>
      </w:r>
      <w:r w:rsidRPr="00AF7A2A">
        <w:rPr>
          <w:rFonts w:hint="eastAsia"/>
        </w:rPr>
        <w:t>，</w:t>
      </w:r>
      <w:r w:rsidRPr="00AF7A2A">
        <w:t>http://code.taobao.org/p/OceanBase/wiki/intro/</w:t>
      </w:r>
    </w:p>
  </w:endnote>
  <w:endnote w:id="12">
    <w:p w14:paraId="144C02A5" w14:textId="77777777" w:rsidR="006E65CC" w:rsidRPr="00AF7A2A" w:rsidRDefault="006E65CC" w:rsidP="0003204D">
      <w:pPr>
        <w:pStyle w:val="a7"/>
        <w:ind w:left="420" w:rightChars="200" w:right="480" w:hangingChars="175" w:hanging="420"/>
        <w:pPrChange w:id="94" w:author="rentw" w:date="2013-05-22T15:46:00Z">
          <w:pPr>
            <w:pStyle w:val="a7"/>
            <w:ind w:leftChars="177" w:left="425" w:rightChars="200" w:right="480"/>
          </w:pPr>
        </w:pPrChange>
      </w:pPr>
      <w:r>
        <w:rPr>
          <w:rStyle w:val="a8"/>
        </w:rPr>
        <w:t>[</w:t>
      </w:r>
      <w:r>
        <w:rPr>
          <w:rStyle w:val="a8"/>
        </w:rPr>
        <w:endnoteRef/>
      </w:r>
      <w:r>
        <w:rPr>
          <w:rStyle w:val="a8"/>
        </w:rPr>
        <w:t>]</w:t>
      </w:r>
      <w:r>
        <w:t xml:space="preserve"> T</w:t>
      </w:r>
      <w:r>
        <w:rPr>
          <w:rFonts w:hint="eastAsia"/>
        </w:rPr>
        <w:t>air</w:t>
      </w:r>
      <w:r>
        <w:rPr>
          <w:rFonts w:hint="eastAsia"/>
        </w:rPr>
        <w:t>，</w:t>
      </w:r>
      <w:r w:rsidRPr="00AF7A2A">
        <w:t>http://tair.taobao.org/</w:t>
      </w:r>
    </w:p>
  </w:endnote>
  <w:endnote w:id="13">
    <w:p w14:paraId="430E385A" w14:textId="77777777" w:rsidR="006E65CC" w:rsidRPr="00473BC5" w:rsidRDefault="006E65CC" w:rsidP="0003204D">
      <w:pPr>
        <w:pStyle w:val="a7"/>
        <w:ind w:left="420" w:rightChars="200" w:right="480" w:hangingChars="175" w:hanging="420"/>
        <w:pPrChange w:id="97" w:author="rentw" w:date="2013-05-22T15:46:00Z">
          <w:pPr>
            <w:pStyle w:val="a7"/>
            <w:ind w:leftChars="177" w:left="425" w:rightChars="200" w:right="480"/>
          </w:pPr>
        </w:pPrChange>
      </w:pPr>
      <w:r>
        <w:rPr>
          <w:rStyle w:val="a8"/>
        </w:rPr>
        <w:t>[</w:t>
      </w:r>
      <w:r>
        <w:rPr>
          <w:rStyle w:val="a8"/>
        </w:rPr>
        <w:endnoteRef/>
      </w:r>
      <w:r>
        <w:rPr>
          <w:rStyle w:val="a8"/>
        </w:rPr>
        <w:t>]</w:t>
      </w:r>
      <w:r>
        <w:t xml:space="preserve"> </w:t>
      </w:r>
      <w:r>
        <w:rPr>
          <w:rFonts w:hint="eastAsia"/>
        </w:rPr>
        <w:t>Python Programming Language</w:t>
      </w:r>
      <w:r>
        <w:rPr>
          <w:rFonts w:hint="eastAsia"/>
        </w:rPr>
        <w:t>，</w:t>
      </w:r>
      <w:r w:rsidRPr="00083EED">
        <w:t>http://www.python.org/</w:t>
      </w:r>
    </w:p>
  </w:endnote>
  <w:endnote w:id="14">
    <w:p w14:paraId="1394A851" w14:textId="77777777" w:rsidR="006E65CC" w:rsidRPr="008265F9" w:rsidRDefault="006E65CC" w:rsidP="0003204D">
      <w:pPr>
        <w:pStyle w:val="a7"/>
        <w:ind w:left="420" w:rightChars="200" w:right="480" w:hangingChars="175" w:hanging="420"/>
        <w:pPrChange w:id="98" w:author="rentw" w:date="2013-05-22T15:46:00Z">
          <w:pPr>
            <w:pStyle w:val="a7"/>
            <w:ind w:leftChars="177" w:left="425" w:rightChars="200" w:right="480"/>
          </w:pPr>
        </w:pPrChange>
      </w:pPr>
      <w:r>
        <w:rPr>
          <w:rStyle w:val="a8"/>
        </w:rPr>
        <w:t>[</w:t>
      </w:r>
      <w:r>
        <w:rPr>
          <w:rStyle w:val="a8"/>
        </w:rPr>
        <w:endnoteRef/>
      </w:r>
      <w:r>
        <w:rPr>
          <w:rStyle w:val="a8"/>
        </w:rPr>
        <w:t>]</w:t>
      </w:r>
      <w:r>
        <w:t xml:space="preserve"> </w:t>
      </w:r>
      <w:r w:rsidRPr="008265F9">
        <w:t>The Web framework for perfectionists with deadlines | Django</w:t>
      </w:r>
      <w:r>
        <w:rPr>
          <w:rFonts w:hint="eastAsia"/>
        </w:rPr>
        <w:t>，</w:t>
      </w:r>
      <w:r w:rsidRPr="00AF11C6">
        <w:t>https://www.djangoproject.com/</w:t>
      </w:r>
    </w:p>
  </w:endnote>
  <w:endnote w:id="15">
    <w:p w14:paraId="4909FA2D" w14:textId="77777777" w:rsidR="006E65CC" w:rsidRPr="004A612B" w:rsidRDefault="006E65CC" w:rsidP="0003204D">
      <w:pPr>
        <w:ind w:left="420" w:rightChars="200" w:right="480" w:hangingChars="175" w:hanging="420"/>
        <w:pPrChange w:id="104" w:author="rentw" w:date="2013-05-22T15:46:00Z">
          <w:pPr>
            <w:ind w:leftChars="177" w:left="425" w:rightChars="200" w:right="480"/>
          </w:pPr>
        </w:pPrChange>
      </w:pPr>
      <w:r>
        <w:rPr>
          <w:rStyle w:val="a8"/>
        </w:rPr>
        <w:t>[</w:t>
      </w:r>
      <w:r>
        <w:rPr>
          <w:rStyle w:val="a8"/>
        </w:rPr>
        <w:endnoteRef/>
      </w:r>
      <w:r>
        <w:rPr>
          <w:rStyle w:val="a8"/>
        </w:rPr>
        <w:t>]</w:t>
      </w:r>
      <w:r>
        <w:rPr>
          <w:rFonts w:hint="eastAsia"/>
        </w:rPr>
        <w:t>蔡金花</w:t>
      </w:r>
      <w:ins w:id="105" w:author="rentw" w:date="2013-05-22T15:48:00Z">
        <w:r w:rsidR="0003204D">
          <w:rPr>
            <w:rFonts w:hint="eastAsia"/>
          </w:rPr>
          <w:t>.</w:t>
        </w:r>
        <w:r w:rsidR="0003204D">
          <w:t xml:space="preserve"> </w:t>
        </w:r>
      </w:ins>
      <w:del w:id="106" w:author="rentw" w:date="2013-05-22T15:48:00Z">
        <w:r w:rsidDel="0003204D">
          <w:rPr>
            <w:rFonts w:hint="eastAsia"/>
          </w:rPr>
          <w:delText>，</w:delText>
        </w:r>
      </w:del>
      <w:r>
        <w:rPr>
          <w:rFonts w:hint="eastAsia"/>
        </w:rPr>
        <w:t>浅析</w:t>
      </w:r>
      <w:r>
        <w:rPr>
          <w:rFonts w:hint="eastAsia"/>
        </w:rPr>
        <w:t>NoSQL</w:t>
      </w:r>
      <w:r>
        <w:rPr>
          <w:rFonts w:hint="eastAsia"/>
        </w:rPr>
        <w:t>及使用</w:t>
      </w:r>
      <w:ins w:id="107" w:author="rentw" w:date="2013-05-22T15:48:00Z">
        <w:r w:rsidR="0003204D">
          <w:rPr>
            <w:rFonts w:hint="eastAsia"/>
          </w:rPr>
          <w:t xml:space="preserve">. </w:t>
        </w:r>
      </w:ins>
      <w:del w:id="108" w:author="rentw" w:date="2013-05-22T15:48:00Z">
        <w:r w:rsidDel="0003204D">
          <w:rPr>
            <w:rFonts w:hint="eastAsia"/>
          </w:rPr>
          <w:delText>，《</w:delText>
        </w:r>
      </w:del>
      <w:r>
        <w:rPr>
          <w:rFonts w:hint="eastAsia"/>
        </w:rPr>
        <w:t>电脑知识与技术</w:t>
      </w:r>
      <w:del w:id="109" w:author="rentw" w:date="2013-05-22T15:48:00Z">
        <w:r w:rsidDel="0003204D">
          <w:rPr>
            <w:rFonts w:hint="eastAsia"/>
          </w:rPr>
          <w:delText>》</w:delText>
        </w:r>
      </w:del>
      <w:r>
        <w:rPr>
          <w:rFonts w:hint="eastAsia"/>
        </w:rPr>
        <w:t>,</w:t>
      </w:r>
      <w:ins w:id="110" w:author="rentw" w:date="2013-05-22T15:48:00Z">
        <w:r w:rsidR="0003204D">
          <w:t xml:space="preserve"> 7, 14-15, </w:t>
        </w:r>
      </w:ins>
      <w:r>
        <w:rPr>
          <w:rFonts w:hint="eastAsia"/>
        </w:rPr>
        <w:t>2011</w:t>
      </w:r>
      <w:ins w:id="111" w:author="rentw" w:date="2013-05-22T15:48:00Z">
        <w:r w:rsidR="0003204D">
          <w:t>.</w:t>
        </w:r>
      </w:ins>
      <w:del w:id="112" w:author="rentw" w:date="2013-05-22T15:48:00Z">
        <w:r w:rsidDel="0003204D">
          <w:rPr>
            <w:rFonts w:hint="eastAsia"/>
          </w:rPr>
          <w:delText>年</w:delText>
        </w:r>
        <w:r w:rsidDel="0003204D">
          <w:rPr>
            <w:rFonts w:hint="eastAsia"/>
          </w:rPr>
          <w:delText>07</w:delText>
        </w:r>
        <w:r w:rsidDel="0003204D">
          <w:rPr>
            <w:rFonts w:hint="eastAsia"/>
          </w:rPr>
          <w:delText>期：第一页</w:delText>
        </w:r>
      </w:del>
    </w:p>
  </w:endnote>
  <w:endnote w:id="16">
    <w:p w14:paraId="1ECF6684" w14:textId="77777777" w:rsidR="006E65CC" w:rsidRDefault="006E65CC" w:rsidP="0003204D">
      <w:pPr>
        <w:pStyle w:val="a7"/>
        <w:ind w:left="420" w:rightChars="200" w:right="480" w:hangingChars="175" w:hanging="420"/>
        <w:pPrChange w:id="113" w:author="rentw" w:date="2013-05-22T15:46:00Z">
          <w:pPr>
            <w:pStyle w:val="a7"/>
            <w:ind w:leftChars="177" w:left="425" w:rightChars="200" w:right="480"/>
          </w:pPr>
        </w:pPrChange>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w:t>
      </w:r>
      <w:r>
        <w:t>NoSQL</w:t>
      </w:r>
    </w:p>
  </w:endnote>
  <w:endnote w:id="17">
    <w:p w14:paraId="159CAB73" w14:textId="77777777" w:rsidR="006E65CC" w:rsidRDefault="006E65CC" w:rsidP="0003204D">
      <w:pPr>
        <w:pStyle w:val="a7"/>
        <w:ind w:left="420" w:rightChars="200" w:right="480" w:hangingChars="175" w:hanging="420"/>
        <w:pPrChange w:id="114" w:author="rentw" w:date="2013-05-22T15:46:00Z">
          <w:pPr>
            <w:pStyle w:val="a7"/>
            <w:ind w:leftChars="177" w:left="425" w:rightChars="200" w:right="480"/>
          </w:pPr>
        </w:pPrChange>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NoSQL</w:t>
      </w:r>
      <w:r>
        <w:rPr>
          <w:rFonts w:ascii="新宋体" w:eastAsia="新宋体" w:hAnsi="Times New Roman" w:cs="新宋体" w:hint="eastAsia"/>
          <w:kern w:val="0"/>
        </w:rPr>
        <w:t>数据库，</w:t>
      </w:r>
      <w:bookmarkStart w:id="115" w:name="_GoBack"/>
      <w:r>
        <w:rPr>
          <w:rFonts w:ascii="新宋体" w:eastAsia="新宋体" w:hAnsi="Times New Roman" w:cs="新宋体" w:hint="eastAsia"/>
          <w:kern w:val="0"/>
        </w:rPr>
        <w:t>《</w:t>
      </w:r>
      <w:r w:rsidRPr="006A3B70">
        <w:rPr>
          <w:rFonts w:hint="eastAsia"/>
        </w:rPr>
        <w:t>中国西部科技</w:t>
      </w:r>
      <w:bookmarkEnd w:id="115"/>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8">
    <w:p w14:paraId="366A17EB" w14:textId="77777777" w:rsidR="006E65CC" w:rsidRDefault="006E65CC" w:rsidP="0003204D">
      <w:pPr>
        <w:pStyle w:val="a7"/>
        <w:ind w:left="420" w:rightChars="200" w:right="480" w:hangingChars="175" w:hanging="420"/>
        <w:pPrChange w:id="117" w:author="rentw" w:date="2013-05-22T15:46:00Z">
          <w:pPr>
            <w:pStyle w:val="a7"/>
            <w:ind w:leftChars="177" w:left="425" w:rightChars="200" w:right="480"/>
          </w:pPr>
        </w:pPrChange>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19">
    <w:p w14:paraId="1F24749B" w14:textId="77777777" w:rsidR="006E65CC" w:rsidRDefault="006E65CC" w:rsidP="0003204D">
      <w:pPr>
        <w:pStyle w:val="a7"/>
        <w:ind w:left="420" w:rightChars="200" w:right="480" w:hangingChars="175" w:hanging="420"/>
        <w:pPrChange w:id="179" w:author="rentw" w:date="2013-05-22T15:46:00Z">
          <w:pPr>
            <w:pStyle w:val="a7"/>
            <w:ind w:leftChars="177" w:left="425" w:rightChars="200" w:right="480"/>
          </w:pPr>
        </w:pPrChange>
      </w:pPr>
      <w:r>
        <w:rPr>
          <w:rStyle w:val="a8"/>
        </w:rPr>
        <w:t>[</w:t>
      </w:r>
      <w:r>
        <w:rPr>
          <w:rStyle w:val="a8"/>
        </w:rPr>
        <w:endnoteRef/>
      </w:r>
      <w:r>
        <w:rPr>
          <w:rStyle w:val="a8"/>
        </w:rPr>
        <w:t>]</w:t>
      </w:r>
      <w:r>
        <w:t xml:space="preserve"> </w:t>
      </w:r>
      <w:r>
        <w:rPr>
          <w:rFonts w:hint="eastAsia"/>
        </w:rPr>
        <w:t>JSON-</w:t>
      </w:r>
      <w:r>
        <w:rPr>
          <w:rFonts w:hint="eastAsia"/>
        </w:rPr>
        <w:t>维基百科，</w:t>
      </w:r>
      <w:r w:rsidRPr="00FB30F0">
        <w:t>http://zh.wikipedia.org/wiki/JSON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00450"/>
      <w:docPartObj>
        <w:docPartGallery w:val="Page Numbers (Bottom of Page)"/>
        <w:docPartUnique/>
      </w:docPartObj>
    </w:sdtPr>
    <w:sdtContent>
      <w:p w14:paraId="7DE447DE" w14:textId="77777777" w:rsidR="006E65CC" w:rsidRDefault="006E65CC">
        <w:pPr>
          <w:pStyle w:val="a4"/>
          <w:jc w:val="center"/>
        </w:pPr>
        <w:r>
          <w:fldChar w:fldCharType="begin"/>
        </w:r>
        <w:r>
          <w:instrText xml:space="preserve"> PAGE   \* MERGEFORMAT </w:instrText>
        </w:r>
        <w:r>
          <w:fldChar w:fldCharType="separate"/>
        </w:r>
        <w:r w:rsidR="0003204D" w:rsidRPr="0003204D">
          <w:rPr>
            <w:noProof/>
            <w:lang w:val="zh-CN"/>
          </w:rPr>
          <w:t>13</w:t>
        </w:r>
        <w:r>
          <w:rPr>
            <w:noProof/>
            <w:lang w:val="zh-CN"/>
          </w:rPr>
          <w:fldChar w:fldCharType="end"/>
        </w:r>
      </w:p>
    </w:sdtContent>
  </w:sdt>
  <w:p w14:paraId="39A5FFAB" w14:textId="77777777" w:rsidR="006E65CC" w:rsidRDefault="006E65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C61DF" w14:textId="77777777" w:rsidR="00E36267" w:rsidRDefault="00E36267">
      <w:r>
        <w:separator/>
      </w:r>
    </w:p>
  </w:footnote>
  <w:footnote w:type="continuationSeparator" w:id="0">
    <w:p w14:paraId="47EA5D07" w14:textId="77777777" w:rsidR="00E36267" w:rsidRDefault="00E36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C15A" w14:textId="77777777" w:rsidR="006E65CC" w:rsidRDefault="006E65CC"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7C9B"/>
    <w:multiLevelType w:val="hybridMultilevel"/>
    <w:tmpl w:val="B2F26178"/>
    <w:lvl w:ilvl="0" w:tplc="3662A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D6147"/>
    <w:multiLevelType w:val="hybridMultilevel"/>
    <w:tmpl w:val="A0681CDE"/>
    <w:lvl w:ilvl="0" w:tplc="2DD24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11704"/>
    <w:multiLevelType w:val="hybridMultilevel"/>
    <w:tmpl w:val="0C86B38E"/>
    <w:lvl w:ilvl="0" w:tplc="89FAD08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8D608B"/>
    <w:multiLevelType w:val="hybridMultilevel"/>
    <w:tmpl w:val="E3EA2B92"/>
    <w:lvl w:ilvl="0" w:tplc="F392E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E1A68"/>
    <w:multiLevelType w:val="hybridMultilevel"/>
    <w:tmpl w:val="5F50F5F8"/>
    <w:lvl w:ilvl="0" w:tplc="29D09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F436E1"/>
    <w:multiLevelType w:val="multilevel"/>
    <w:tmpl w:val="458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D1A09"/>
    <w:multiLevelType w:val="hybridMultilevel"/>
    <w:tmpl w:val="CF4E75A8"/>
    <w:lvl w:ilvl="0" w:tplc="90988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E61F7E"/>
    <w:multiLevelType w:val="hybridMultilevel"/>
    <w:tmpl w:val="D6700F56"/>
    <w:lvl w:ilvl="0" w:tplc="582AD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B3545F"/>
    <w:multiLevelType w:val="hybridMultilevel"/>
    <w:tmpl w:val="42E23D76"/>
    <w:lvl w:ilvl="0" w:tplc="6D42E5F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78D3EA5"/>
    <w:multiLevelType w:val="hybridMultilevel"/>
    <w:tmpl w:val="791E0E22"/>
    <w:lvl w:ilvl="0" w:tplc="4D842F00">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BF41DD"/>
    <w:multiLevelType w:val="hybridMultilevel"/>
    <w:tmpl w:val="2ADED314"/>
    <w:lvl w:ilvl="0" w:tplc="E564CD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7FD6E57"/>
    <w:multiLevelType w:val="hybridMultilevel"/>
    <w:tmpl w:val="9034B50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1F5C54AA"/>
    <w:multiLevelType w:val="hybridMultilevel"/>
    <w:tmpl w:val="3A90304E"/>
    <w:lvl w:ilvl="0" w:tplc="774E476A">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17D6E17"/>
    <w:multiLevelType w:val="hybridMultilevel"/>
    <w:tmpl w:val="EA405DE0"/>
    <w:lvl w:ilvl="0" w:tplc="5B8CA1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F50989"/>
    <w:multiLevelType w:val="hybridMultilevel"/>
    <w:tmpl w:val="9B7EC684"/>
    <w:lvl w:ilvl="0" w:tplc="0B46F076">
      <w:start w:val="1"/>
      <w:numFmt w:val="decimal"/>
      <w:lvlText w:val="%1."/>
      <w:lvlJc w:val="left"/>
      <w:pPr>
        <w:ind w:left="915" w:hanging="55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5B12A70"/>
    <w:multiLevelType w:val="hybridMultilevel"/>
    <w:tmpl w:val="82C8C6F8"/>
    <w:lvl w:ilvl="0" w:tplc="89E8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913AA2"/>
    <w:multiLevelType w:val="hybridMultilevel"/>
    <w:tmpl w:val="9A1EE61A"/>
    <w:lvl w:ilvl="0" w:tplc="32F41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AA1B3D"/>
    <w:multiLevelType w:val="hybridMultilevel"/>
    <w:tmpl w:val="DE867BC4"/>
    <w:lvl w:ilvl="0" w:tplc="961E72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2028F"/>
    <w:multiLevelType w:val="hybridMultilevel"/>
    <w:tmpl w:val="3ED26C0C"/>
    <w:lvl w:ilvl="0" w:tplc="B338EA7C">
      <w:start w:val="1"/>
      <w:numFmt w:val="decimal"/>
      <w:lvlText w:val="%1、"/>
      <w:lvlJc w:val="left"/>
      <w:pPr>
        <w:ind w:left="1335" w:hanging="8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B847C18"/>
    <w:multiLevelType w:val="hybridMultilevel"/>
    <w:tmpl w:val="A6883B22"/>
    <w:lvl w:ilvl="0" w:tplc="F0A69FD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C2233C6"/>
    <w:multiLevelType w:val="hybridMultilevel"/>
    <w:tmpl w:val="683A13FE"/>
    <w:lvl w:ilvl="0" w:tplc="9CA4B53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nsid w:val="3E310E94"/>
    <w:multiLevelType w:val="hybridMultilevel"/>
    <w:tmpl w:val="7D686636"/>
    <w:lvl w:ilvl="0" w:tplc="A58A23D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E3A0487"/>
    <w:multiLevelType w:val="hybridMultilevel"/>
    <w:tmpl w:val="4ADAE53A"/>
    <w:lvl w:ilvl="0" w:tplc="28C6B9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E835B96"/>
    <w:multiLevelType w:val="hybridMultilevel"/>
    <w:tmpl w:val="C3182592"/>
    <w:lvl w:ilvl="0" w:tplc="7840D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FD2FA2"/>
    <w:multiLevelType w:val="hybridMultilevel"/>
    <w:tmpl w:val="751E9C0A"/>
    <w:lvl w:ilvl="0" w:tplc="332EEC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07A56DE"/>
    <w:multiLevelType w:val="hybridMultilevel"/>
    <w:tmpl w:val="1D2EC718"/>
    <w:lvl w:ilvl="0" w:tplc="05B2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3A0D94"/>
    <w:multiLevelType w:val="hybridMultilevel"/>
    <w:tmpl w:val="4978DA26"/>
    <w:lvl w:ilvl="0" w:tplc="F4A03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E25777"/>
    <w:multiLevelType w:val="hybridMultilevel"/>
    <w:tmpl w:val="DB26BFCA"/>
    <w:lvl w:ilvl="0" w:tplc="9F2C0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85511A"/>
    <w:multiLevelType w:val="hybridMultilevel"/>
    <w:tmpl w:val="1C14AE4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7112C70"/>
    <w:multiLevelType w:val="hybridMultilevel"/>
    <w:tmpl w:val="DA56D002"/>
    <w:lvl w:ilvl="0" w:tplc="61D8045E">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7B77357"/>
    <w:multiLevelType w:val="hybridMultilevel"/>
    <w:tmpl w:val="487AD1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C4834E4"/>
    <w:multiLevelType w:val="hybridMultilevel"/>
    <w:tmpl w:val="A43C1FAC"/>
    <w:lvl w:ilvl="0" w:tplc="EC2E4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E3B6405"/>
    <w:multiLevelType w:val="hybridMultilevel"/>
    <w:tmpl w:val="0298FD2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2294126"/>
    <w:multiLevelType w:val="hybridMultilevel"/>
    <w:tmpl w:val="1F509592"/>
    <w:lvl w:ilvl="0" w:tplc="0A4AF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1A304B"/>
    <w:multiLevelType w:val="hybridMultilevel"/>
    <w:tmpl w:val="90EC4E10"/>
    <w:lvl w:ilvl="0" w:tplc="E6421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10A0EB3"/>
    <w:multiLevelType w:val="hybridMultilevel"/>
    <w:tmpl w:val="503A349C"/>
    <w:lvl w:ilvl="0" w:tplc="BF780EB2">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1C635BF"/>
    <w:multiLevelType w:val="hybridMultilevel"/>
    <w:tmpl w:val="F4C4A6A6"/>
    <w:lvl w:ilvl="0" w:tplc="31505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6010323"/>
    <w:multiLevelType w:val="hybridMultilevel"/>
    <w:tmpl w:val="D33EAC3E"/>
    <w:lvl w:ilvl="0" w:tplc="E3A8587A">
      <w:start w:val="1"/>
      <w:numFmt w:val="decimal"/>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835127D"/>
    <w:multiLevelType w:val="hybridMultilevel"/>
    <w:tmpl w:val="103C0D46"/>
    <w:lvl w:ilvl="0" w:tplc="A2007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D6517C"/>
    <w:multiLevelType w:val="hybridMultilevel"/>
    <w:tmpl w:val="4D9AA2DC"/>
    <w:lvl w:ilvl="0" w:tplc="3B92D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5430A3"/>
    <w:multiLevelType w:val="hybridMultilevel"/>
    <w:tmpl w:val="8A683B9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5C1ED0"/>
    <w:multiLevelType w:val="hybridMultilevel"/>
    <w:tmpl w:val="C2EA16A8"/>
    <w:lvl w:ilvl="0" w:tplc="AF2EE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F6C45BB"/>
    <w:multiLevelType w:val="hybridMultilevel"/>
    <w:tmpl w:val="518E1742"/>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C04AC6"/>
    <w:multiLevelType w:val="hybridMultilevel"/>
    <w:tmpl w:val="C9BEFBCE"/>
    <w:lvl w:ilvl="0" w:tplc="E594F32E">
      <w:start w:val="1"/>
      <w:numFmt w:val="decimal"/>
      <w:lvlText w:val="%1、"/>
      <w:lvlJc w:val="left"/>
      <w:pPr>
        <w:ind w:left="1605" w:hanging="11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6125A02"/>
    <w:multiLevelType w:val="hybridMultilevel"/>
    <w:tmpl w:val="B5CCF13E"/>
    <w:lvl w:ilvl="0" w:tplc="79703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C84AC2"/>
    <w:multiLevelType w:val="hybridMultilevel"/>
    <w:tmpl w:val="6F1ABC92"/>
    <w:lvl w:ilvl="0" w:tplc="AA3A25B8">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B6A5C36"/>
    <w:multiLevelType w:val="hybridMultilevel"/>
    <w:tmpl w:val="20D286E8"/>
    <w:lvl w:ilvl="0" w:tplc="EB802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FC615BA"/>
    <w:multiLevelType w:val="hybridMultilevel"/>
    <w:tmpl w:val="18665980"/>
    <w:lvl w:ilvl="0" w:tplc="3530F1C8">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8"/>
  </w:num>
  <w:num w:numId="3">
    <w:abstractNumId w:val="31"/>
  </w:num>
  <w:num w:numId="4">
    <w:abstractNumId w:val="29"/>
  </w:num>
  <w:num w:numId="5">
    <w:abstractNumId w:val="10"/>
  </w:num>
  <w:num w:numId="6">
    <w:abstractNumId w:val="20"/>
  </w:num>
  <w:num w:numId="7">
    <w:abstractNumId w:val="39"/>
  </w:num>
  <w:num w:numId="8">
    <w:abstractNumId w:val="17"/>
  </w:num>
  <w:num w:numId="9">
    <w:abstractNumId w:val="3"/>
  </w:num>
  <w:num w:numId="10">
    <w:abstractNumId w:val="42"/>
  </w:num>
  <w:num w:numId="11">
    <w:abstractNumId w:val="32"/>
  </w:num>
  <w:num w:numId="12">
    <w:abstractNumId w:val="40"/>
  </w:num>
  <w:num w:numId="13">
    <w:abstractNumId w:val="21"/>
  </w:num>
  <w:num w:numId="14">
    <w:abstractNumId w:val="34"/>
  </w:num>
  <w:num w:numId="15">
    <w:abstractNumId w:val="45"/>
  </w:num>
  <w:num w:numId="16">
    <w:abstractNumId w:val="38"/>
  </w:num>
  <w:num w:numId="17">
    <w:abstractNumId w:val="16"/>
  </w:num>
  <w:num w:numId="18">
    <w:abstractNumId w:val="24"/>
  </w:num>
  <w:num w:numId="19">
    <w:abstractNumId w:val="19"/>
  </w:num>
  <w:num w:numId="20">
    <w:abstractNumId w:val="43"/>
  </w:num>
  <w:num w:numId="21">
    <w:abstractNumId w:val="36"/>
  </w:num>
  <w:num w:numId="22">
    <w:abstractNumId w:val="30"/>
  </w:num>
  <w:num w:numId="23">
    <w:abstractNumId w:val="11"/>
  </w:num>
  <w:num w:numId="24">
    <w:abstractNumId w:val="28"/>
  </w:num>
  <w:num w:numId="25">
    <w:abstractNumId w:val="47"/>
  </w:num>
  <w:num w:numId="26">
    <w:abstractNumId w:val="9"/>
  </w:num>
  <w:num w:numId="27">
    <w:abstractNumId w:val="14"/>
  </w:num>
  <w:num w:numId="28">
    <w:abstractNumId w:val="12"/>
  </w:num>
  <w:num w:numId="29">
    <w:abstractNumId w:val="2"/>
  </w:num>
  <w:num w:numId="30">
    <w:abstractNumId w:val="5"/>
  </w:num>
  <w:num w:numId="31">
    <w:abstractNumId w:val="6"/>
  </w:num>
  <w:num w:numId="32">
    <w:abstractNumId w:val="35"/>
  </w:num>
  <w:num w:numId="33">
    <w:abstractNumId w:val="44"/>
  </w:num>
  <w:num w:numId="34">
    <w:abstractNumId w:val="1"/>
  </w:num>
  <w:num w:numId="35">
    <w:abstractNumId w:val="25"/>
  </w:num>
  <w:num w:numId="36">
    <w:abstractNumId w:val="13"/>
  </w:num>
  <w:num w:numId="37">
    <w:abstractNumId w:val="33"/>
  </w:num>
  <w:num w:numId="38">
    <w:abstractNumId w:val="15"/>
  </w:num>
  <w:num w:numId="39">
    <w:abstractNumId w:val="26"/>
  </w:num>
  <w:num w:numId="40">
    <w:abstractNumId w:val="23"/>
  </w:num>
  <w:num w:numId="41">
    <w:abstractNumId w:val="41"/>
  </w:num>
  <w:num w:numId="42">
    <w:abstractNumId w:val="7"/>
  </w:num>
  <w:num w:numId="43">
    <w:abstractNumId w:val="4"/>
  </w:num>
  <w:num w:numId="44">
    <w:abstractNumId w:val="0"/>
  </w:num>
  <w:num w:numId="45">
    <w:abstractNumId w:val="27"/>
  </w:num>
  <w:num w:numId="46">
    <w:abstractNumId w:val="8"/>
  </w:num>
  <w:num w:numId="47">
    <w:abstractNumId w:val="37"/>
  </w:num>
  <w:num w:numId="48">
    <w:abstractNumId w:val="46"/>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ntw">
    <w15:presenceInfo w15:providerId="None" w15:userId="rent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style="mso-wrap-style:none" fill="f" fillcolor="white" stroke="f">
      <v:fill color="white" on="f"/>
      <v:stroke on="f"/>
      <v:textbox style="mso-fit-shape-to-text: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0B9C"/>
    <w:rsid w:val="00000A52"/>
    <w:rsid w:val="00006A01"/>
    <w:rsid w:val="00006EDD"/>
    <w:rsid w:val="00010C6C"/>
    <w:rsid w:val="00014084"/>
    <w:rsid w:val="00014ECC"/>
    <w:rsid w:val="000164C6"/>
    <w:rsid w:val="00021DA2"/>
    <w:rsid w:val="00024B30"/>
    <w:rsid w:val="0003204D"/>
    <w:rsid w:val="0003365F"/>
    <w:rsid w:val="00037E06"/>
    <w:rsid w:val="00041E9A"/>
    <w:rsid w:val="00042188"/>
    <w:rsid w:val="00046835"/>
    <w:rsid w:val="00060A69"/>
    <w:rsid w:val="00061B95"/>
    <w:rsid w:val="00066B6B"/>
    <w:rsid w:val="00067B0F"/>
    <w:rsid w:val="00073732"/>
    <w:rsid w:val="00073F56"/>
    <w:rsid w:val="00075A15"/>
    <w:rsid w:val="000768D8"/>
    <w:rsid w:val="000816CE"/>
    <w:rsid w:val="00083EED"/>
    <w:rsid w:val="000849A1"/>
    <w:rsid w:val="000905F6"/>
    <w:rsid w:val="00093958"/>
    <w:rsid w:val="000A1158"/>
    <w:rsid w:val="000A3EB1"/>
    <w:rsid w:val="000A4A48"/>
    <w:rsid w:val="000A7AC1"/>
    <w:rsid w:val="000B0F71"/>
    <w:rsid w:val="000B546E"/>
    <w:rsid w:val="000C0D77"/>
    <w:rsid w:val="000C2C4D"/>
    <w:rsid w:val="000C595C"/>
    <w:rsid w:val="000D3DF6"/>
    <w:rsid w:val="000D45FF"/>
    <w:rsid w:val="000D523F"/>
    <w:rsid w:val="000D6549"/>
    <w:rsid w:val="000D6E7A"/>
    <w:rsid w:val="000D7E9B"/>
    <w:rsid w:val="000E45E7"/>
    <w:rsid w:val="000E4CD6"/>
    <w:rsid w:val="000E6541"/>
    <w:rsid w:val="000F18B3"/>
    <w:rsid w:val="000F7576"/>
    <w:rsid w:val="0010378E"/>
    <w:rsid w:val="0010528D"/>
    <w:rsid w:val="00106658"/>
    <w:rsid w:val="00110CC1"/>
    <w:rsid w:val="00112F63"/>
    <w:rsid w:val="001164B7"/>
    <w:rsid w:val="00134FA4"/>
    <w:rsid w:val="0014116D"/>
    <w:rsid w:val="00142EFE"/>
    <w:rsid w:val="00144C18"/>
    <w:rsid w:val="00146B0F"/>
    <w:rsid w:val="001506D4"/>
    <w:rsid w:val="00153BC2"/>
    <w:rsid w:val="0015413F"/>
    <w:rsid w:val="0016390F"/>
    <w:rsid w:val="00163D93"/>
    <w:rsid w:val="001647CE"/>
    <w:rsid w:val="00165082"/>
    <w:rsid w:val="00165B6B"/>
    <w:rsid w:val="00166439"/>
    <w:rsid w:val="0016711F"/>
    <w:rsid w:val="001673BB"/>
    <w:rsid w:val="0017042C"/>
    <w:rsid w:val="001735AF"/>
    <w:rsid w:val="00183F08"/>
    <w:rsid w:val="001862CD"/>
    <w:rsid w:val="0018638D"/>
    <w:rsid w:val="0018781A"/>
    <w:rsid w:val="001922B8"/>
    <w:rsid w:val="00192466"/>
    <w:rsid w:val="001A71A6"/>
    <w:rsid w:val="001A7546"/>
    <w:rsid w:val="001B02CC"/>
    <w:rsid w:val="001C01F0"/>
    <w:rsid w:val="001C0B3C"/>
    <w:rsid w:val="001C1EEC"/>
    <w:rsid w:val="001C2D99"/>
    <w:rsid w:val="001C3210"/>
    <w:rsid w:val="001C4325"/>
    <w:rsid w:val="001C6672"/>
    <w:rsid w:val="001C792A"/>
    <w:rsid w:val="001C7990"/>
    <w:rsid w:val="001D5AAD"/>
    <w:rsid w:val="001D7851"/>
    <w:rsid w:val="001E1545"/>
    <w:rsid w:val="001F0CBC"/>
    <w:rsid w:val="00202401"/>
    <w:rsid w:val="0022098C"/>
    <w:rsid w:val="002254A5"/>
    <w:rsid w:val="00227CB6"/>
    <w:rsid w:val="00227E18"/>
    <w:rsid w:val="00233497"/>
    <w:rsid w:val="0023714B"/>
    <w:rsid w:val="00244B2B"/>
    <w:rsid w:val="00246478"/>
    <w:rsid w:val="002544EC"/>
    <w:rsid w:val="002546F5"/>
    <w:rsid w:val="002553D9"/>
    <w:rsid w:val="00264201"/>
    <w:rsid w:val="00267938"/>
    <w:rsid w:val="00270257"/>
    <w:rsid w:val="00271736"/>
    <w:rsid w:val="00271D26"/>
    <w:rsid w:val="00272A2A"/>
    <w:rsid w:val="002739D4"/>
    <w:rsid w:val="00275DA8"/>
    <w:rsid w:val="00276D94"/>
    <w:rsid w:val="002774C5"/>
    <w:rsid w:val="002810CB"/>
    <w:rsid w:val="0029361B"/>
    <w:rsid w:val="002A57D6"/>
    <w:rsid w:val="002B378B"/>
    <w:rsid w:val="002C3EDF"/>
    <w:rsid w:val="002C577A"/>
    <w:rsid w:val="002C63EB"/>
    <w:rsid w:val="002C7BFB"/>
    <w:rsid w:val="002F48A4"/>
    <w:rsid w:val="00307622"/>
    <w:rsid w:val="0031055A"/>
    <w:rsid w:val="00311171"/>
    <w:rsid w:val="003118BE"/>
    <w:rsid w:val="00314CC8"/>
    <w:rsid w:val="003169B1"/>
    <w:rsid w:val="00316E5D"/>
    <w:rsid w:val="00324D7F"/>
    <w:rsid w:val="00325834"/>
    <w:rsid w:val="00331A86"/>
    <w:rsid w:val="00332EB7"/>
    <w:rsid w:val="00333963"/>
    <w:rsid w:val="003377AE"/>
    <w:rsid w:val="00337D2D"/>
    <w:rsid w:val="0034397B"/>
    <w:rsid w:val="00344017"/>
    <w:rsid w:val="0035324C"/>
    <w:rsid w:val="00362E93"/>
    <w:rsid w:val="00363831"/>
    <w:rsid w:val="0037210D"/>
    <w:rsid w:val="00372656"/>
    <w:rsid w:val="00375018"/>
    <w:rsid w:val="0037523E"/>
    <w:rsid w:val="00376168"/>
    <w:rsid w:val="0037677D"/>
    <w:rsid w:val="0037752F"/>
    <w:rsid w:val="00380212"/>
    <w:rsid w:val="00385981"/>
    <w:rsid w:val="003879B1"/>
    <w:rsid w:val="00387C6E"/>
    <w:rsid w:val="00390CD3"/>
    <w:rsid w:val="00390D54"/>
    <w:rsid w:val="00391C9B"/>
    <w:rsid w:val="00395A4E"/>
    <w:rsid w:val="003A13A2"/>
    <w:rsid w:val="003A566F"/>
    <w:rsid w:val="003A65BD"/>
    <w:rsid w:val="003A78BF"/>
    <w:rsid w:val="003B2652"/>
    <w:rsid w:val="003B27F0"/>
    <w:rsid w:val="003C3EFE"/>
    <w:rsid w:val="003D12C5"/>
    <w:rsid w:val="003D1DA8"/>
    <w:rsid w:val="003D47A4"/>
    <w:rsid w:val="003D4F44"/>
    <w:rsid w:val="003D7333"/>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3238D"/>
    <w:rsid w:val="004331A8"/>
    <w:rsid w:val="0043414B"/>
    <w:rsid w:val="00437EA3"/>
    <w:rsid w:val="00460E96"/>
    <w:rsid w:val="004640B8"/>
    <w:rsid w:val="0046486E"/>
    <w:rsid w:val="004670B4"/>
    <w:rsid w:val="00472F9A"/>
    <w:rsid w:val="00473BC5"/>
    <w:rsid w:val="00473D2E"/>
    <w:rsid w:val="00474344"/>
    <w:rsid w:val="00476309"/>
    <w:rsid w:val="00476552"/>
    <w:rsid w:val="00477E7F"/>
    <w:rsid w:val="00482ECA"/>
    <w:rsid w:val="00484C33"/>
    <w:rsid w:val="0048723E"/>
    <w:rsid w:val="00490475"/>
    <w:rsid w:val="00496B7C"/>
    <w:rsid w:val="004A03F7"/>
    <w:rsid w:val="004A1061"/>
    <w:rsid w:val="004A31A0"/>
    <w:rsid w:val="004A577F"/>
    <w:rsid w:val="004A612B"/>
    <w:rsid w:val="004B1869"/>
    <w:rsid w:val="004C2BC5"/>
    <w:rsid w:val="004D485F"/>
    <w:rsid w:val="004E2D5D"/>
    <w:rsid w:val="004E4073"/>
    <w:rsid w:val="004E7EB9"/>
    <w:rsid w:val="004F19F1"/>
    <w:rsid w:val="00503059"/>
    <w:rsid w:val="005159EE"/>
    <w:rsid w:val="00521C52"/>
    <w:rsid w:val="00524740"/>
    <w:rsid w:val="005307F7"/>
    <w:rsid w:val="00540B38"/>
    <w:rsid w:val="00542001"/>
    <w:rsid w:val="005443A6"/>
    <w:rsid w:val="0055259C"/>
    <w:rsid w:val="00554647"/>
    <w:rsid w:val="00556E89"/>
    <w:rsid w:val="00563B02"/>
    <w:rsid w:val="00564EFD"/>
    <w:rsid w:val="00564FC0"/>
    <w:rsid w:val="005714D0"/>
    <w:rsid w:val="00573769"/>
    <w:rsid w:val="005749BD"/>
    <w:rsid w:val="005769C4"/>
    <w:rsid w:val="005823C0"/>
    <w:rsid w:val="00582C79"/>
    <w:rsid w:val="00585489"/>
    <w:rsid w:val="0059152A"/>
    <w:rsid w:val="005A55D3"/>
    <w:rsid w:val="005A674C"/>
    <w:rsid w:val="005B3C11"/>
    <w:rsid w:val="005B58D8"/>
    <w:rsid w:val="005C28A9"/>
    <w:rsid w:val="005D3629"/>
    <w:rsid w:val="005D54EE"/>
    <w:rsid w:val="005E0C4C"/>
    <w:rsid w:val="005E451F"/>
    <w:rsid w:val="005E4642"/>
    <w:rsid w:val="005E5CF5"/>
    <w:rsid w:val="005E6A07"/>
    <w:rsid w:val="005E6D36"/>
    <w:rsid w:val="005F1529"/>
    <w:rsid w:val="005F247E"/>
    <w:rsid w:val="005F66F0"/>
    <w:rsid w:val="00603407"/>
    <w:rsid w:val="00604F61"/>
    <w:rsid w:val="0060609B"/>
    <w:rsid w:val="00606391"/>
    <w:rsid w:val="00614BF8"/>
    <w:rsid w:val="006171F4"/>
    <w:rsid w:val="00630296"/>
    <w:rsid w:val="00631AE2"/>
    <w:rsid w:val="00632ACA"/>
    <w:rsid w:val="0063459E"/>
    <w:rsid w:val="0063766D"/>
    <w:rsid w:val="00641D3E"/>
    <w:rsid w:val="006432E3"/>
    <w:rsid w:val="00643901"/>
    <w:rsid w:val="006511E8"/>
    <w:rsid w:val="00656483"/>
    <w:rsid w:val="00662A41"/>
    <w:rsid w:val="00672D5F"/>
    <w:rsid w:val="00673124"/>
    <w:rsid w:val="00677B28"/>
    <w:rsid w:val="006A0D9E"/>
    <w:rsid w:val="006A3B70"/>
    <w:rsid w:val="006A4A15"/>
    <w:rsid w:val="006A69F8"/>
    <w:rsid w:val="006B2F6C"/>
    <w:rsid w:val="006B61C6"/>
    <w:rsid w:val="006C0690"/>
    <w:rsid w:val="006C287C"/>
    <w:rsid w:val="006C451D"/>
    <w:rsid w:val="006C4FEA"/>
    <w:rsid w:val="006D0275"/>
    <w:rsid w:val="006D594A"/>
    <w:rsid w:val="006D732F"/>
    <w:rsid w:val="006E65CC"/>
    <w:rsid w:val="006F50C6"/>
    <w:rsid w:val="006F53D1"/>
    <w:rsid w:val="006F793A"/>
    <w:rsid w:val="00721F99"/>
    <w:rsid w:val="00722D58"/>
    <w:rsid w:val="00723C1A"/>
    <w:rsid w:val="00732AA3"/>
    <w:rsid w:val="00745174"/>
    <w:rsid w:val="00746F03"/>
    <w:rsid w:val="0074717B"/>
    <w:rsid w:val="00747AB3"/>
    <w:rsid w:val="00754768"/>
    <w:rsid w:val="00755774"/>
    <w:rsid w:val="0076011F"/>
    <w:rsid w:val="00763FF1"/>
    <w:rsid w:val="00764111"/>
    <w:rsid w:val="00764891"/>
    <w:rsid w:val="00767D22"/>
    <w:rsid w:val="0077253D"/>
    <w:rsid w:val="00774AAB"/>
    <w:rsid w:val="0077502F"/>
    <w:rsid w:val="00780208"/>
    <w:rsid w:val="007813E2"/>
    <w:rsid w:val="00784A31"/>
    <w:rsid w:val="007850C6"/>
    <w:rsid w:val="00787AEC"/>
    <w:rsid w:val="00795ACD"/>
    <w:rsid w:val="007A0FC5"/>
    <w:rsid w:val="007A361A"/>
    <w:rsid w:val="007A38A8"/>
    <w:rsid w:val="007A5CA7"/>
    <w:rsid w:val="007A6039"/>
    <w:rsid w:val="007A7D66"/>
    <w:rsid w:val="007B0D77"/>
    <w:rsid w:val="007B21E1"/>
    <w:rsid w:val="007B7773"/>
    <w:rsid w:val="007C5504"/>
    <w:rsid w:val="007C5CFA"/>
    <w:rsid w:val="007C6F5F"/>
    <w:rsid w:val="007D2102"/>
    <w:rsid w:val="007D3208"/>
    <w:rsid w:val="007D59C3"/>
    <w:rsid w:val="007D709D"/>
    <w:rsid w:val="007E4EEA"/>
    <w:rsid w:val="007F27E3"/>
    <w:rsid w:val="007F6A9D"/>
    <w:rsid w:val="007F730C"/>
    <w:rsid w:val="00803F75"/>
    <w:rsid w:val="0081419F"/>
    <w:rsid w:val="00814842"/>
    <w:rsid w:val="00814BE8"/>
    <w:rsid w:val="00821560"/>
    <w:rsid w:val="00824B2A"/>
    <w:rsid w:val="008265F9"/>
    <w:rsid w:val="00827A2E"/>
    <w:rsid w:val="008338D2"/>
    <w:rsid w:val="00833F0A"/>
    <w:rsid w:val="008428B8"/>
    <w:rsid w:val="00843127"/>
    <w:rsid w:val="008441AD"/>
    <w:rsid w:val="00845EF5"/>
    <w:rsid w:val="00855E23"/>
    <w:rsid w:val="00856D79"/>
    <w:rsid w:val="008772EF"/>
    <w:rsid w:val="00882B3F"/>
    <w:rsid w:val="00883156"/>
    <w:rsid w:val="0088407C"/>
    <w:rsid w:val="008852F1"/>
    <w:rsid w:val="008854F4"/>
    <w:rsid w:val="0089073C"/>
    <w:rsid w:val="00896AB0"/>
    <w:rsid w:val="008A2C4A"/>
    <w:rsid w:val="008A74E2"/>
    <w:rsid w:val="008B442F"/>
    <w:rsid w:val="008C000B"/>
    <w:rsid w:val="008C1312"/>
    <w:rsid w:val="008C2647"/>
    <w:rsid w:val="008D04FF"/>
    <w:rsid w:val="008D42D0"/>
    <w:rsid w:val="008E026A"/>
    <w:rsid w:val="008E09D3"/>
    <w:rsid w:val="008E5B6F"/>
    <w:rsid w:val="008E621A"/>
    <w:rsid w:val="008E6BC5"/>
    <w:rsid w:val="008E772A"/>
    <w:rsid w:val="008F0920"/>
    <w:rsid w:val="009010BA"/>
    <w:rsid w:val="00902304"/>
    <w:rsid w:val="0090260C"/>
    <w:rsid w:val="00902A5D"/>
    <w:rsid w:val="00903A60"/>
    <w:rsid w:val="00905CBD"/>
    <w:rsid w:val="00913560"/>
    <w:rsid w:val="0091451D"/>
    <w:rsid w:val="00914C71"/>
    <w:rsid w:val="00915D7F"/>
    <w:rsid w:val="009172DF"/>
    <w:rsid w:val="0092701D"/>
    <w:rsid w:val="0093319F"/>
    <w:rsid w:val="0093326C"/>
    <w:rsid w:val="0094607E"/>
    <w:rsid w:val="00950B89"/>
    <w:rsid w:val="00951665"/>
    <w:rsid w:val="00951B7F"/>
    <w:rsid w:val="0095574C"/>
    <w:rsid w:val="009563B4"/>
    <w:rsid w:val="00957297"/>
    <w:rsid w:val="009708EE"/>
    <w:rsid w:val="00975F44"/>
    <w:rsid w:val="00976F76"/>
    <w:rsid w:val="00990C3F"/>
    <w:rsid w:val="00997066"/>
    <w:rsid w:val="009A30B1"/>
    <w:rsid w:val="009A4DA7"/>
    <w:rsid w:val="009B333A"/>
    <w:rsid w:val="009B4AA6"/>
    <w:rsid w:val="009B69BA"/>
    <w:rsid w:val="009C1AB6"/>
    <w:rsid w:val="009C6250"/>
    <w:rsid w:val="009D2A24"/>
    <w:rsid w:val="009D6112"/>
    <w:rsid w:val="009F1B6E"/>
    <w:rsid w:val="009F5AEB"/>
    <w:rsid w:val="009F6D00"/>
    <w:rsid w:val="00A070E2"/>
    <w:rsid w:val="00A10177"/>
    <w:rsid w:val="00A10B50"/>
    <w:rsid w:val="00A119BF"/>
    <w:rsid w:val="00A15AD1"/>
    <w:rsid w:val="00A21FBD"/>
    <w:rsid w:val="00A23A56"/>
    <w:rsid w:val="00A276D3"/>
    <w:rsid w:val="00A31771"/>
    <w:rsid w:val="00A428E8"/>
    <w:rsid w:val="00A42BFB"/>
    <w:rsid w:val="00A42D66"/>
    <w:rsid w:val="00A44EEE"/>
    <w:rsid w:val="00A4608A"/>
    <w:rsid w:val="00A47C80"/>
    <w:rsid w:val="00A51761"/>
    <w:rsid w:val="00A53434"/>
    <w:rsid w:val="00A55064"/>
    <w:rsid w:val="00A618E2"/>
    <w:rsid w:val="00A6482C"/>
    <w:rsid w:val="00A659E2"/>
    <w:rsid w:val="00A6715C"/>
    <w:rsid w:val="00A67667"/>
    <w:rsid w:val="00A91F04"/>
    <w:rsid w:val="00A978AB"/>
    <w:rsid w:val="00AA04B0"/>
    <w:rsid w:val="00AA1C08"/>
    <w:rsid w:val="00AB327F"/>
    <w:rsid w:val="00AB495D"/>
    <w:rsid w:val="00AB6FCD"/>
    <w:rsid w:val="00AC2B27"/>
    <w:rsid w:val="00AC3A9A"/>
    <w:rsid w:val="00AC3B1A"/>
    <w:rsid w:val="00AC6251"/>
    <w:rsid w:val="00AC7230"/>
    <w:rsid w:val="00AE7AC6"/>
    <w:rsid w:val="00AF11C6"/>
    <w:rsid w:val="00AF1923"/>
    <w:rsid w:val="00AF681D"/>
    <w:rsid w:val="00AF7A2A"/>
    <w:rsid w:val="00AF7D35"/>
    <w:rsid w:val="00AF7D4D"/>
    <w:rsid w:val="00B0244C"/>
    <w:rsid w:val="00B050CB"/>
    <w:rsid w:val="00B11EAE"/>
    <w:rsid w:val="00B137F0"/>
    <w:rsid w:val="00B14AE2"/>
    <w:rsid w:val="00B21FA6"/>
    <w:rsid w:val="00B22E2E"/>
    <w:rsid w:val="00B261B3"/>
    <w:rsid w:val="00B26B3E"/>
    <w:rsid w:val="00B34BF7"/>
    <w:rsid w:val="00B358A3"/>
    <w:rsid w:val="00B37114"/>
    <w:rsid w:val="00B43738"/>
    <w:rsid w:val="00B4545F"/>
    <w:rsid w:val="00B52168"/>
    <w:rsid w:val="00B71745"/>
    <w:rsid w:val="00B72C1D"/>
    <w:rsid w:val="00B81932"/>
    <w:rsid w:val="00B81DE6"/>
    <w:rsid w:val="00B82695"/>
    <w:rsid w:val="00BA0775"/>
    <w:rsid w:val="00BA5326"/>
    <w:rsid w:val="00BB0364"/>
    <w:rsid w:val="00BB121C"/>
    <w:rsid w:val="00BB684E"/>
    <w:rsid w:val="00BC03D0"/>
    <w:rsid w:val="00BC1E93"/>
    <w:rsid w:val="00BC4517"/>
    <w:rsid w:val="00BC587E"/>
    <w:rsid w:val="00BC7219"/>
    <w:rsid w:val="00BD023D"/>
    <w:rsid w:val="00BD29D1"/>
    <w:rsid w:val="00BD3DD4"/>
    <w:rsid w:val="00BE3089"/>
    <w:rsid w:val="00BE706E"/>
    <w:rsid w:val="00BF0D0C"/>
    <w:rsid w:val="00BF2DA3"/>
    <w:rsid w:val="00BF4F3B"/>
    <w:rsid w:val="00BF6BE8"/>
    <w:rsid w:val="00C00296"/>
    <w:rsid w:val="00C02A0D"/>
    <w:rsid w:val="00C05808"/>
    <w:rsid w:val="00C11415"/>
    <w:rsid w:val="00C207E4"/>
    <w:rsid w:val="00C30FC7"/>
    <w:rsid w:val="00C328B3"/>
    <w:rsid w:val="00C40810"/>
    <w:rsid w:val="00C40A64"/>
    <w:rsid w:val="00C56726"/>
    <w:rsid w:val="00C57E0F"/>
    <w:rsid w:val="00C60B3D"/>
    <w:rsid w:val="00C622BD"/>
    <w:rsid w:val="00C66F3C"/>
    <w:rsid w:val="00C677BE"/>
    <w:rsid w:val="00C778B8"/>
    <w:rsid w:val="00C80E8B"/>
    <w:rsid w:val="00C87B68"/>
    <w:rsid w:val="00C87E18"/>
    <w:rsid w:val="00C9667A"/>
    <w:rsid w:val="00CA1E8B"/>
    <w:rsid w:val="00CA1FA4"/>
    <w:rsid w:val="00CB0972"/>
    <w:rsid w:val="00CB1E0D"/>
    <w:rsid w:val="00CB2F43"/>
    <w:rsid w:val="00CB428D"/>
    <w:rsid w:val="00CB65A6"/>
    <w:rsid w:val="00CC0555"/>
    <w:rsid w:val="00CC5694"/>
    <w:rsid w:val="00CC7966"/>
    <w:rsid w:val="00CD14A7"/>
    <w:rsid w:val="00CD6903"/>
    <w:rsid w:val="00CE0A5B"/>
    <w:rsid w:val="00CE77EE"/>
    <w:rsid w:val="00CF0C0A"/>
    <w:rsid w:val="00CF0DF0"/>
    <w:rsid w:val="00CF293D"/>
    <w:rsid w:val="00CF7FF3"/>
    <w:rsid w:val="00D03F45"/>
    <w:rsid w:val="00D06770"/>
    <w:rsid w:val="00D11F71"/>
    <w:rsid w:val="00D13006"/>
    <w:rsid w:val="00D16CD4"/>
    <w:rsid w:val="00D24BB9"/>
    <w:rsid w:val="00D24D6B"/>
    <w:rsid w:val="00D372CC"/>
    <w:rsid w:val="00D37D52"/>
    <w:rsid w:val="00D41E10"/>
    <w:rsid w:val="00D50306"/>
    <w:rsid w:val="00D523A6"/>
    <w:rsid w:val="00D52A57"/>
    <w:rsid w:val="00D55F87"/>
    <w:rsid w:val="00D57422"/>
    <w:rsid w:val="00D64FDE"/>
    <w:rsid w:val="00D674E3"/>
    <w:rsid w:val="00D75889"/>
    <w:rsid w:val="00D765AC"/>
    <w:rsid w:val="00D80AE7"/>
    <w:rsid w:val="00D92009"/>
    <w:rsid w:val="00DA0638"/>
    <w:rsid w:val="00DA64B5"/>
    <w:rsid w:val="00DB3A01"/>
    <w:rsid w:val="00DC4919"/>
    <w:rsid w:val="00DD25EE"/>
    <w:rsid w:val="00DD26A3"/>
    <w:rsid w:val="00DD4CD3"/>
    <w:rsid w:val="00DD4CEE"/>
    <w:rsid w:val="00DE475E"/>
    <w:rsid w:val="00DF49FA"/>
    <w:rsid w:val="00DF4BD1"/>
    <w:rsid w:val="00E041C3"/>
    <w:rsid w:val="00E12E3F"/>
    <w:rsid w:val="00E15453"/>
    <w:rsid w:val="00E1661E"/>
    <w:rsid w:val="00E16B24"/>
    <w:rsid w:val="00E171AD"/>
    <w:rsid w:val="00E21582"/>
    <w:rsid w:val="00E23287"/>
    <w:rsid w:val="00E23E24"/>
    <w:rsid w:val="00E24B01"/>
    <w:rsid w:val="00E257C8"/>
    <w:rsid w:val="00E33603"/>
    <w:rsid w:val="00E35B5A"/>
    <w:rsid w:val="00E36267"/>
    <w:rsid w:val="00E4232A"/>
    <w:rsid w:val="00E44550"/>
    <w:rsid w:val="00E45FD1"/>
    <w:rsid w:val="00E507A8"/>
    <w:rsid w:val="00E63A07"/>
    <w:rsid w:val="00E641DE"/>
    <w:rsid w:val="00E676BD"/>
    <w:rsid w:val="00E7000A"/>
    <w:rsid w:val="00E73B97"/>
    <w:rsid w:val="00E779F4"/>
    <w:rsid w:val="00E82C12"/>
    <w:rsid w:val="00E84095"/>
    <w:rsid w:val="00E8677D"/>
    <w:rsid w:val="00E90373"/>
    <w:rsid w:val="00E92325"/>
    <w:rsid w:val="00E956C3"/>
    <w:rsid w:val="00EA1BF9"/>
    <w:rsid w:val="00EA5C8C"/>
    <w:rsid w:val="00EA7EDC"/>
    <w:rsid w:val="00EB00CD"/>
    <w:rsid w:val="00EB393E"/>
    <w:rsid w:val="00EB7A18"/>
    <w:rsid w:val="00EB7A64"/>
    <w:rsid w:val="00EC08EB"/>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EE3"/>
    <w:rsid w:val="00F15F7F"/>
    <w:rsid w:val="00F206D5"/>
    <w:rsid w:val="00F243CC"/>
    <w:rsid w:val="00F368B5"/>
    <w:rsid w:val="00F40931"/>
    <w:rsid w:val="00F45845"/>
    <w:rsid w:val="00F5199C"/>
    <w:rsid w:val="00F51B99"/>
    <w:rsid w:val="00F544B0"/>
    <w:rsid w:val="00F62078"/>
    <w:rsid w:val="00F624E3"/>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B6A06"/>
    <w:rsid w:val="00FC1004"/>
    <w:rsid w:val="00FD5487"/>
    <w:rsid w:val="00FE0C86"/>
    <w:rsid w:val="00FE3961"/>
    <w:rsid w:val="00FF007F"/>
    <w:rsid w:val="00FF17F2"/>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style="mso-fit-shape-to-text:t"/>
    </o:shapedefaults>
    <o:shapelayout v:ext="edit">
      <o:idmap v:ext="edit" data="1"/>
    </o:shapelayout>
  </w:shapeDefaults>
  <w:decimalSymbol w:val="."/>
  <w:listSeparator w:val=","/>
  <w14:docId w14:val="12D73396"/>
  <w15:docId w15:val="{AA55721E-6870-4E87-ADFC-19143B7A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496B7C"/>
    <w:pPr>
      <w:keepNext/>
      <w:keepLines/>
      <w:spacing w:before="340" w:after="330" w:line="578" w:lineRule="auto"/>
      <w:jc w:val="center"/>
      <w:outlineLvl w:val="0"/>
    </w:pPr>
    <w:rPr>
      <w:rFonts w:ascii="黑体"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link w:val="Char"/>
    <w:uiPriority w:val="99"/>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0"/>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0">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uiPriority w:val="99"/>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1"/>
    <w:rsid w:val="00B14AE2"/>
    <w:pPr>
      <w:ind w:leftChars="2500" w:left="100"/>
    </w:pPr>
    <w:rPr>
      <w:rFonts w:ascii="Times New Roman" w:hAnsi="Times New Roman"/>
    </w:rPr>
  </w:style>
  <w:style w:type="character" w:customStyle="1" w:styleId="Char1">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496B7C"/>
    <w:rPr>
      <w:rFonts w:ascii="黑体" w:eastAsia="黑体"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2"/>
    <w:qFormat/>
    <w:rsid w:val="00E507A8"/>
    <w:pPr>
      <w:spacing w:before="240" w:after="60"/>
      <w:jc w:val="center"/>
      <w:outlineLvl w:val="0"/>
    </w:pPr>
    <w:rPr>
      <w:rFonts w:ascii="Cambria" w:hAnsi="Cambria"/>
      <w:b/>
      <w:bCs/>
      <w:sz w:val="32"/>
      <w:szCs w:val="32"/>
    </w:rPr>
  </w:style>
  <w:style w:type="character" w:customStyle="1" w:styleId="Char2">
    <w:name w:val="标题 Char"/>
    <w:basedOn w:val="a0"/>
    <w:link w:val="af9"/>
    <w:rsid w:val="00E507A8"/>
    <w:rPr>
      <w:rFonts w:ascii="Cambria" w:hAnsi="Cambria" w:cs="Times New Roman"/>
      <w:b/>
      <w:bCs/>
      <w:kern w:val="2"/>
      <w:sz w:val="32"/>
      <w:szCs w:val="32"/>
    </w:rPr>
  </w:style>
  <w:style w:type="paragraph" w:customStyle="1" w:styleId="afa">
    <w:name w:val="摘要"/>
    <w:basedOn w:val="a"/>
    <w:link w:val="Char3"/>
    <w:qFormat/>
    <w:rsid w:val="00E171AD"/>
    <w:pPr>
      <w:jc w:val="center"/>
    </w:pPr>
    <w:rPr>
      <w:rFonts w:eastAsia="楷体_GB2312"/>
      <w:b/>
      <w:sz w:val="36"/>
      <w:u w:val="double"/>
    </w:rPr>
  </w:style>
  <w:style w:type="character" w:styleId="afb">
    <w:name w:val="Subtle Emphasis"/>
    <w:basedOn w:val="a0"/>
    <w:uiPriority w:val="19"/>
    <w:qFormat/>
    <w:rsid w:val="00496B7C"/>
    <w:rPr>
      <w:i/>
      <w:iCs/>
      <w:color w:val="808080" w:themeColor="text1" w:themeTint="7F"/>
    </w:rPr>
  </w:style>
  <w:style w:type="character" w:customStyle="1" w:styleId="Char3">
    <w:name w:val="摘要 Char"/>
    <w:basedOn w:val="a0"/>
    <w:link w:val="afa"/>
    <w:rsid w:val="00E171AD"/>
    <w:rPr>
      <w:rFonts w:ascii="Arial" w:eastAsia="楷体_GB2312" w:hAnsi="Arial"/>
      <w:b/>
      <w:kern w:val="2"/>
      <w:sz w:val="36"/>
      <w:szCs w:val="24"/>
      <w:u w:val="double"/>
    </w:rPr>
  </w:style>
  <w:style w:type="character" w:customStyle="1" w:styleId="pre">
    <w:name w:val="pre"/>
    <w:basedOn w:val="a0"/>
    <w:rsid w:val="00CD14A7"/>
  </w:style>
  <w:style w:type="character" w:customStyle="1" w:styleId="ipa">
    <w:name w:val="ipa"/>
    <w:basedOn w:val="a0"/>
    <w:rsid w:val="00821560"/>
  </w:style>
  <w:style w:type="character" w:customStyle="1" w:styleId="Char">
    <w:name w:val="页脚 Char"/>
    <w:basedOn w:val="a0"/>
    <w:link w:val="a4"/>
    <w:uiPriority w:val="99"/>
    <w:rsid w:val="0014116D"/>
    <w:rPr>
      <w:rFonts w:ascii="Arial"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42237759">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569845308">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889609026">
      <w:bodyDiv w:val="1"/>
      <w:marLeft w:val="0"/>
      <w:marRight w:val="0"/>
      <w:marTop w:val="0"/>
      <w:marBottom w:val="0"/>
      <w:divBdr>
        <w:top w:val="none" w:sz="0" w:space="0" w:color="auto"/>
        <w:left w:val="none" w:sz="0" w:space="0" w:color="auto"/>
        <w:bottom w:val="none" w:sz="0" w:space="0" w:color="auto"/>
        <w:right w:val="none" w:sz="0" w:space="0" w:color="auto"/>
      </w:divBdr>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782340243">
      <w:bodyDiv w:val="1"/>
      <w:marLeft w:val="0"/>
      <w:marRight w:val="0"/>
      <w:marTop w:val="0"/>
      <w:marBottom w:val="0"/>
      <w:divBdr>
        <w:top w:val="none" w:sz="0" w:space="0" w:color="auto"/>
        <w:left w:val="none" w:sz="0" w:space="0" w:color="auto"/>
        <w:bottom w:val="none" w:sz="0" w:space="0" w:color="auto"/>
        <w:right w:val="none" w:sz="0" w:space="0" w:color="auto"/>
      </w:divBdr>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zh.wikipedia.org/w/index.php?title=Zen_of_Python&amp;action=edit&amp;redlink=1" TargetMode="External"/><Relationship Id="rId26" Type="http://schemas.openxmlformats.org/officeDocument/2006/relationships/image" Target="media/image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zh.wikipedia.org/wiki/%E6%95%8F%E6%8D%B7%E5%BC%80%E5%8F%91"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baike.baidu.com/view/121511.ht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1082.htm" TargetMode="External"/><Relationship Id="rId20" Type="http://schemas.openxmlformats.org/officeDocument/2006/relationships/hyperlink" Target="http://zh.wikipedia.org/wiki/%E5%BC%80%E6%94%BE%E6%BA%90%E4%BB%A3%E7%A0%8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082.htm" TargetMode="External"/><Relationship Id="rId23" Type="http://schemas.openxmlformats.org/officeDocument/2006/relationships/hyperlink" Target="http://zh.wikipedia.org/wiki/Python"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hyperlink" Target="http://zh.wikipedia.org/wiki/Django"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899.htm" TargetMode="External"/><Relationship Id="rId22" Type="http://schemas.openxmlformats.org/officeDocument/2006/relationships/hyperlink" Target="http://zh.wikipedia.org/wiki/%E4%B8%80%E6%AC%A1%E4%B8%94%E4%BB%85%E4%B8%80%E6%AC%A1"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F3705-63FB-4A74-A273-123222D9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6384</Words>
  <Characters>36392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42691</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cp:lastModifiedBy>rentw</cp:lastModifiedBy>
  <cp:revision>74</cp:revision>
  <dcterms:created xsi:type="dcterms:W3CDTF">2013-05-16T11:40:00Z</dcterms:created>
  <dcterms:modified xsi:type="dcterms:W3CDTF">2013-05-22T07:52:00Z</dcterms:modified>
</cp:coreProperties>
</file>